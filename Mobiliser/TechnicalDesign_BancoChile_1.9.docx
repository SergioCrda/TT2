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2F64" w:rsidRDefault="00332F64" w:rsidP="00543E28">
      <w:pPr>
        <w:jc w:val="left"/>
      </w:pPr>
      <w:bookmarkStart w:id="0" w:name="_Toc479357930"/>
      <w:bookmarkStart w:id="1" w:name="_Toc480173659"/>
      <w:bookmarkStart w:id="2" w:name="_Toc480173854"/>
      <w:bookmarkStart w:id="3" w:name="_Toc480174093"/>
      <w:bookmarkStart w:id="4" w:name="_Toc480174284"/>
      <w:bookmarkStart w:id="5" w:name="_Toc480763626"/>
      <w:bookmarkStart w:id="6" w:name="_Toc480763759"/>
      <w:bookmarkStart w:id="7" w:name="_Toc480763846"/>
      <w:bookmarkStart w:id="8" w:name="_Toc480775435"/>
      <w:bookmarkStart w:id="9" w:name="_Toc480779238"/>
      <w:bookmarkStart w:id="10" w:name="_Toc480813214"/>
      <w:bookmarkStart w:id="11" w:name="_Toc480815478"/>
      <w:bookmarkStart w:id="12" w:name="_Toc481215801"/>
      <w:bookmarkStart w:id="13" w:name="_Toc481215928"/>
      <w:bookmarkStart w:id="14" w:name="_Toc481215992"/>
      <w:bookmarkStart w:id="15" w:name="_Toc481216100"/>
      <w:bookmarkStart w:id="16" w:name="_Toc481216189"/>
      <w:bookmarkStart w:id="17" w:name="_Toc481216261"/>
      <w:bookmarkStart w:id="18" w:name="_Toc481216388"/>
      <w:bookmarkStart w:id="19" w:name="_Toc481216462"/>
      <w:bookmarkStart w:id="20" w:name="_Toc481216606"/>
      <w:bookmarkStart w:id="21" w:name="_Toc481216976"/>
      <w:bookmarkStart w:id="22" w:name="_Toc481217034"/>
      <w:bookmarkStart w:id="23" w:name="_Toc481218067"/>
      <w:bookmarkStart w:id="24" w:name="_Toc481425637"/>
      <w:bookmarkStart w:id="25" w:name="_Toc481425735"/>
      <w:bookmarkStart w:id="26" w:name="_Toc481843107"/>
      <w:bookmarkStart w:id="27" w:name="_Toc481888312"/>
      <w:bookmarkStart w:id="28" w:name="_Toc481889454"/>
      <w:bookmarkStart w:id="29" w:name="_Toc481889618"/>
      <w:bookmarkStart w:id="30" w:name="_Toc481889801"/>
      <w:bookmarkStart w:id="31" w:name="_Toc481890017"/>
      <w:bookmarkStart w:id="32" w:name="_Toc481920239"/>
      <w:bookmarkStart w:id="33" w:name="_Toc481920270"/>
      <w:bookmarkStart w:id="34" w:name="_Toc498329775"/>
      <w:bookmarkStart w:id="35" w:name="_Toc498399946"/>
      <w:bookmarkStart w:id="36" w:name="_Toc498400285"/>
      <w:bookmarkStart w:id="37" w:name="_Toc505763162"/>
      <w:bookmarkStart w:id="38" w:name="_Toc505763225"/>
      <w:bookmarkStart w:id="39" w:name="_Toc505763323"/>
      <w:bookmarkStart w:id="40" w:name="_Toc480173658"/>
      <w:bookmarkStart w:id="41" w:name="_Toc480173853"/>
      <w:bookmarkStart w:id="42" w:name="_Toc480174092"/>
      <w:bookmarkStart w:id="43" w:name="_Toc480174283"/>
      <w:bookmarkStart w:id="44" w:name="_Toc480173657"/>
      <w:bookmarkStart w:id="45" w:name="_Toc480173852"/>
      <w:bookmarkStart w:id="46" w:name="_Toc480174091"/>
      <w:bookmarkStart w:id="47" w:name="_Toc480174282"/>
      <w:bookmarkStart w:id="48" w:name="_Toc480763624"/>
      <w:bookmarkStart w:id="49" w:name="_Toc480763757"/>
      <w:bookmarkStart w:id="50" w:name="_Toc480763844"/>
      <w:bookmarkStart w:id="51" w:name="_Toc480775433"/>
      <w:bookmarkStart w:id="52" w:name="_Toc480779236"/>
      <w:bookmarkStart w:id="53" w:name="_Toc480813212"/>
      <w:bookmarkStart w:id="54" w:name="_Toc480815476"/>
      <w:bookmarkStart w:id="55" w:name="_Toc481215799"/>
      <w:bookmarkStart w:id="56" w:name="_Toc481215926"/>
      <w:bookmarkStart w:id="57" w:name="_Toc481215990"/>
      <w:bookmarkStart w:id="58" w:name="_Toc481216098"/>
      <w:bookmarkStart w:id="59" w:name="_Toc481216187"/>
      <w:bookmarkStart w:id="60" w:name="_Toc481216260"/>
      <w:bookmarkStart w:id="61" w:name="_Toc481216387"/>
      <w:bookmarkStart w:id="62" w:name="_Toc481216461"/>
      <w:bookmarkStart w:id="63" w:name="_Toc481216605"/>
      <w:bookmarkStart w:id="64" w:name="_Toc481216975"/>
      <w:bookmarkStart w:id="65" w:name="_Toc481217033"/>
      <w:bookmarkStart w:id="66" w:name="_Toc481218066"/>
      <w:bookmarkStart w:id="67" w:name="_Toc481425636"/>
      <w:bookmarkStart w:id="68" w:name="_Toc481425734"/>
      <w:bookmarkStart w:id="69" w:name="_Toc481843106"/>
      <w:bookmarkStart w:id="70" w:name="_Toc481888311"/>
      <w:bookmarkStart w:id="71" w:name="_Toc481889453"/>
      <w:bookmarkStart w:id="72" w:name="_Toc481889617"/>
      <w:bookmarkStart w:id="73" w:name="_Toc481889800"/>
      <w:bookmarkStart w:id="74" w:name="_Toc481890016"/>
      <w:bookmarkStart w:id="75" w:name="_Toc481920238"/>
      <w:bookmarkStart w:id="76" w:name="_Toc481920269"/>
      <w:bookmarkStart w:id="77" w:name="_Toc498329774"/>
      <w:bookmarkStart w:id="78" w:name="_Toc498399945"/>
      <w:bookmarkStart w:id="79" w:name="_Toc498400284"/>
      <w:bookmarkStart w:id="80" w:name="_Toc505763161"/>
      <w:bookmarkStart w:id="81" w:name="_Toc505763224"/>
      <w:bookmarkStart w:id="82" w:name="_Toc505763322"/>
    </w:p>
    <w:p w:rsidR="00332F64" w:rsidRDefault="00332F64" w:rsidP="00543E28">
      <w:pPr>
        <w:jc w:val="left"/>
      </w:pPr>
    </w:p>
    <w:p w:rsidR="00332F64" w:rsidRDefault="00332F64" w:rsidP="00543E28">
      <w:pPr>
        <w:jc w:val="left"/>
      </w:pPr>
    </w:p>
    <w:p w:rsidR="00332F64" w:rsidRDefault="008947A7" w:rsidP="00543E28">
      <w:pPr>
        <w:jc w:val="left"/>
        <w:rPr>
          <w:sz w:val="36"/>
          <w:szCs w:val="36"/>
        </w:rPr>
      </w:pPr>
      <w:r>
        <w:rPr>
          <w:noProof/>
        </w:rPr>
        <w:drawing>
          <wp:inline distT="0" distB="0" distL="0" distR="0" wp14:anchorId="6C6CBFE2" wp14:editId="230A2A74">
            <wp:extent cx="1265695" cy="737409"/>
            <wp:effectExtent l="0" t="0" r="0" b="5715"/>
            <wp:docPr id="3" name="Picture 3" descr="http://www.defendmydomain.com/wp-content/uploads/2009/11/SA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defendmydomain.com/wp-content/uploads/2009/11/SAP-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65681" cy="737401"/>
                    </a:xfrm>
                    <a:prstGeom prst="rect">
                      <a:avLst/>
                    </a:prstGeom>
                    <a:noFill/>
                    <a:ln>
                      <a:noFill/>
                    </a:ln>
                  </pic:spPr>
                </pic:pic>
              </a:graphicData>
            </a:graphic>
          </wp:inline>
        </w:drawing>
      </w:r>
    </w:p>
    <w:p w:rsidR="00332F64" w:rsidRDefault="00332F64" w:rsidP="00543E28">
      <w:pPr>
        <w:jc w:val="left"/>
      </w:pPr>
    </w:p>
    <w:p w:rsidR="00332F64" w:rsidRPr="00A744C1" w:rsidRDefault="00332F64" w:rsidP="00543E28">
      <w:pPr>
        <w:pStyle w:val="TitlePage"/>
        <w:jc w:val="left"/>
      </w:pPr>
    </w:p>
    <w:sdt>
      <w:sdtPr>
        <w:alias w:val="Title"/>
        <w:tag w:val=""/>
        <w:id w:val="-1706783813"/>
        <w:placeholder>
          <w:docPart w:val="CAC125281A2B4352BC1BC689DB91F7CE"/>
        </w:placeholder>
        <w:dataBinding w:prefixMappings="xmlns:ns0='http://purl.org/dc/elements/1.1/' xmlns:ns1='http://schemas.openxmlformats.org/package/2006/metadata/core-properties' " w:xpath="/ns1:coreProperties[1]/ns0:title[1]" w:storeItemID="{6C3C8BC8-F283-45AE-878A-BAB7291924A1}"/>
        <w:text/>
      </w:sdtPr>
      <w:sdtEndPr/>
      <w:sdtContent>
        <w:p w:rsidR="00332F64" w:rsidRPr="00345CF1" w:rsidRDefault="00444552" w:rsidP="00543E28">
          <w:pPr>
            <w:pStyle w:val="Title"/>
            <w:jc w:val="left"/>
          </w:pPr>
          <w:r>
            <w:t>Mobile Banking for Banco de Chile</w:t>
          </w:r>
        </w:p>
      </w:sdtContent>
    </w:sdt>
    <w:sdt>
      <w:sdtPr>
        <w:alias w:val="Subject"/>
        <w:tag w:val=""/>
        <w:id w:val="-1663078350"/>
        <w:placeholder>
          <w:docPart w:val="A953B564F97445D093208AFFEFB703F5"/>
        </w:placeholder>
        <w:dataBinding w:prefixMappings="xmlns:ns0='http://purl.org/dc/elements/1.1/' xmlns:ns1='http://schemas.openxmlformats.org/package/2006/metadata/core-properties' " w:xpath="/ns1:coreProperties[1]/ns0:subject[1]" w:storeItemID="{6C3C8BC8-F283-45AE-878A-BAB7291924A1}"/>
        <w:text/>
      </w:sdtPr>
      <w:sdtEndPr/>
      <w:sdtContent>
        <w:p w:rsidR="00153BD5" w:rsidRDefault="00444552" w:rsidP="00543E28">
          <w:pPr>
            <w:pStyle w:val="Title"/>
            <w:jc w:val="left"/>
          </w:pPr>
          <w:r>
            <w:t>Technical Design Document</w:t>
          </w:r>
        </w:p>
      </w:sdtContent>
    </w:sdt>
    <w:p w:rsidR="00510001" w:rsidRPr="00C742F0" w:rsidRDefault="00510001" w:rsidP="00543E28">
      <w:pPr>
        <w:pStyle w:val="TitlePage"/>
        <w:jc w:val="left"/>
      </w:pPr>
      <w:r>
        <w:t xml:space="preserve">Version </w:t>
      </w:r>
      <w:r w:rsidR="005804C7">
        <w:t>1.</w:t>
      </w:r>
      <w:ins w:id="83" w:author="Brian Allred" w:date="2013-10-16T15:46:00Z">
        <w:r w:rsidR="00EF17F9">
          <w:t>9</w:t>
        </w:r>
      </w:ins>
    </w:p>
    <w:p w:rsidR="00153BD5" w:rsidRDefault="00EF17F9" w:rsidP="00543E28">
      <w:pPr>
        <w:pStyle w:val="TitlePage"/>
        <w:jc w:val="left"/>
      </w:pPr>
      <w:ins w:id="84" w:author="Brian Allred" w:date="2013-10-16T15:46:00Z">
        <w:r>
          <w:t>16</w:t>
        </w:r>
      </w:ins>
      <w:r w:rsidR="005804C7">
        <w:t xml:space="preserve"> </w:t>
      </w:r>
      <w:ins w:id="85" w:author="Brian Allred" w:date="2013-10-16T15:46:00Z">
        <w:r>
          <w:t>October</w:t>
        </w:r>
      </w:ins>
      <w:r w:rsidR="002230C9">
        <w:t xml:space="preserve"> 2013</w:t>
      </w:r>
    </w:p>
    <w:p w:rsidR="00275576" w:rsidRDefault="00275576" w:rsidP="00543E28">
      <w:pPr>
        <w:pStyle w:val="TitlePage"/>
        <w:jc w:val="left"/>
      </w:pPr>
    </w:p>
    <w:p w:rsidR="00332F64" w:rsidRPr="00E63493" w:rsidRDefault="00332F64" w:rsidP="00543E28">
      <w:pPr>
        <w:pStyle w:val="TitlePage"/>
        <w:jc w:val="left"/>
      </w:pPr>
      <w:r w:rsidRPr="00E63493">
        <w:t>Prepared for:</w:t>
      </w:r>
    </w:p>
    <w:p w:rsidR="00332F64" w:rsidRDefault="00332F64" w:rsidP="00543E28">
      <w:pPr>
        <w:jc w:val="left"/>
      </w:pPr>
    </w:p>
    <w:p w:rsidR="00332F64" w:rsidRDefault="00061F8C" w:rsidP="00543E28">
      <w:pPr>
        <w:jc w:val="left"/>
      </w:pPr>
      <w:r>
        <w:rPr>
          <w:noProof/>
        </w:rPr>
        <w:drawing>
          <wp:inline distT="0" distB="0" distL="0" distR="0" wp14:anchorId="580B6673" wp14:editId="48664077">
            <wp:extent cx="2466975" cy="419386"/>
            <wp:effectExtent l="0" t="0" r="0" b="0"/>
            <wp:docPr id="24" name="Picture 24" descr="http://upload.wikimedia.org/wikipedia/en/thumb/a/aa/Banco_de_Chile_Logo.png/200px-Banco_de_Chil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wikimedia.org/wikipedia/en/thumb/a/aa/Banco_de_Chile_Logo.png/200px-Banco_de_Chile_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6975" cy="419386"/>
                    </a:xfrm>
                    <a:prstGeom prst="rect">
                      <a:avLst/>
                    </a:prstGeom>
                    <a:noFill/>
                    <a:ln>
                      <a:noFill/>
                    </a:ln>
                  </pic:spPr>
                </pic:pic>
              </a:graphicData>
            </a:graphic>
          </wp:inline>
        </w:drawing>
      </w:r>
    </w:p>
    <w:p w:rsidR="00332F64" w:rsidRDefault="00332F64" w:rsidP="00543E28">
      <w:pPr>
        <w:jc w:val="left"/>
      </w:pPr>
    </w:p>
    <w:p w:rsidR="00332F64" w:rsidRDefault="00332F64" w:rsidP="00543E28">
      <w:pPr>
        <w:jc w:val="left"/>
      </w:pPr>
      <w:bookmarkStart w:id="86" w:name="_Toc511710779"/>
      <w:bookmarkStart w:id="87" w:name="_Toc512069371"/>
      <w:bookmarkStart w:id="88" w:name="_Toc512069623"/>
      <w:bookmarkStart w:id="89" w:name="_Toc512069713"/>
      <w:bookmarkStart w:id="90" w:name="_Toc512069853"/>
      <w:bookmarkStart w:id="91" w:name="_Toc512069967"/>
      <w:bookmarkStart w:id="92" w:name="_Toc512070081"/>
      <w:bookmarkStart w:id="93" w:name="_Toc512157560"/>
      <w:bookmarkStart w:id="94" w:name="_Toc512413237"/>
      <w:bookmarkStart w:id="95" w:name="_Toc512680148"/>
      <w:bookmarkStart w:id="96" w:name="_Toc513274114"/>
      <w:bookmarkStart w:id="97" w:name="_Toc513536305"/>
      <w:bookmarkStart w:id="98" w:name="_Toc513538502"/>
      <w:bookmarkStart w:id="99" w:name="_Toc513538828"/>
      <w:bookmarkStart w:id="100" w:name="_Toc513541112"/>
      <w:bookmarkStart w:id="101" w:name="_Toc520252062"/>
      <w:bookmarkStart w:id="102" w:name="_Toc520257519"/>
      <w:bookmarkStart w:id="103" w:name="_Toc520257553"/>
      <w:bookmarkStart w:id="104" w:name="_Toc520704423"/>
      <w:bookmarkStart w:id="105" w:name="_Toc520704786"/>
      <w:bookmarkStart w:id="106" w:name="_Toc520706997"/>
      <w:bookmarkStart w:id="107" w:name="_Toc520707709"/>
      <w:bookmarkStart w:id="108" w:name="_Toc520707939"/>
      <w:bookmarkStart w:id="109" w:name="_Toc525702437"/>
      <w:bookmarkStart w:id="110" w:name="_Toc530124225"/>
      <w:bookmarkStart w:id="111" w:name="_Toc530127049"/>
      <w:bookmarkStart w:id="112" w:name="_Toc530127198"/>
      <w:bookmarkStart w:id="113" w:name="_Toc530143314"/>
      <w:bookmarkStart w:id="114" w:name="_Toc530363830"/>
      <w:bookmarkStart w:id="115" w:name="_Toc530785302"/>
      <w:bookmarkStart w:id="116" w:name="_Toc530785576"/>
      <w:bookmarkStart w:id="117" w:name="_Toc530785637"/>
      <w:bookmarkStart w:id="118" w:name="_Toc531674390"/>
      <w:bookmarkStart w:id="119" w:name="_Toc531759006"/>
      <w:bookmarkStart w:id="120" w:name="_Toc531760865"/>
      <w:bookmarkStart w:id="121" w:name="_Toc531770688"/>
      <w:bookmarkStart w:id="122" w:name="_Toc236697"/>
      <w:bookmarkStart w:id="123" w:name="_Toc511625571"/>
      <w:bookmarkStart w:id="124" w:name="_Toc511625669"/>
      <w:bookmarkStart w:id="125" w:name="_Toc511625797"/>
      <w:bookmarkStart w:id="126" w:name="_Toc512062273"/>
      <w:bookmarkStart w:id="127" w:name="_Toc512070410"/>
      <w:bookmarkStart w:id="128" w:name="_Toc512226044"/>
      <w:bookmarkStart w:id="129" w:name="_Toc512226141"/>
      <w:bookmarkStart w:id="130" w:name="_Toc512409783"/>
      <w:bookmarkStart w:id="131" w:name="_Toc512412240"/>
      <w:bookmarkStart w:id="132" w:name="_Toc512852207"/>
      <w:bookmarkStart w:id="133" w:name="_Toc513013706"/>
      <w:bookmarkStart w:id="134" w:name="_Toc513013784"/>
      <w:bookmarkStart w:id="135" w:name="_Toc513013860"/>
      <w:bookmarkStart w:id="136" w:name="_Toc513605496"/>
    </w:p>
    <w:p w:rsidR="00332F64" w:rsidRDefault="00061F8C" w:rsidP="00543E28">
      <w:pPr>
        <w:pStyle w:val="TitlePage"/>
        <w:jc w:val="left"/>
      </w:pPr>
      <w:r>
        <w:t xml:space="preserve">SAP </w:t>
      </w:r>
      <w:r w:rsidR="00332F64">
        <w:t>Professional Services</w:t>
      </w:r>
    </w:p>
    <w:p w:rsidR="00332F64" w:rsidRDefault="00332F64" w:rsidP="00543E28">
      <w:pPr>
        <w:pStyle w:val="TitlePage"/>
        <w:jc w:val="left"/>
      </w:pPr>
      <w:r>
        <w:t>1337 East 750 North</w:t>
      </w:r>
    </w:p>
    <w:p w:rsidR="00332F64" w:rsidRDefault="00332F64" w:rsidP="00543E28">
      <w:pPr>
        <w:pStyle w:val="TitlePage"/>
        <w:jc w:val="left"/>
      </w:pPr>
      <w:r>
        <w:t>Orem, Utah</w:t>
      </w:r>
    </w:p>
    <w:p w:rsidR="00332F64" w:rsidRDefault="00332F64" w:rsidP="00543E28">
      <w:pPr>
        <w:jc w:val="left"/>
      </w:pPr>
    </w:p>
    <w:p w:rsidR="00332F64" w:rsidRDefault="00332F64" w:rsidP="00543E28">
      <w:pPr>
        <w:jc w:val="left"/>
      </w:pPr>
    </w:p>
    <w:p w:rsidR="00332F64" w:rsidRDefault="00332F64" w:rsidP="00543E28">
      <w:pPr>
        <w:jc w:val="left"/>
      </w:pPr>
    </w:p>
    <w:p w:rsidR="00332F64" w:rsidRDefault="00332F64" w:rsidP="00543E28">
      <w:pPr>
        <w:jc w:val="left"/>
      </w:pPr>
    </w:p>
    <w:p w:rsidR="00332F64" w:rsidRDefault="00332F64" w:rsidP="00543E28">
      <w:pPr>
        <w:jc w:val="left"/>
      </w:pPr>
    </w:p>
    <w:p w:rsidR="00332F64" w:rsidRDefault="00332F64" w:rsidP="00543E28">
      <w:pPr>
        <w:jc w:val="left"/>
      </w:pPr>
    </w:p>
    <w:p w:rsidR="00332F64" w:rsidRDefault="00332F64" w:rsidP="00543E28">
      <w:pPr>
        <w:jc w:val="left"/>
      </w:pPr>
    </w:p>
    <w:p w:rsidR="00332F64" w:rsidRDefault="00332F64" w:rsidP="00543E28">
      <w:pPr>
        <w:jc w:val="left"/>
      </w:pPr>
    </w:p>
    <w:p w:rsidR="00332F64" w:rsidRDefault="00332F64" w:rsidP="00543E28">
      <w:pPr>
        <w:jc w:val="left"/>
      </w:pPr>
    </w:p>
    <w:p w:rsidR="00332F64" w:rsidRDefault="003C2137" w:rsidP="00543E28">
      <w:pPr>
        <w:jc w:val="left"/>
      </w:pPr>
      <w:r>
        <w:br w:type="page"/>
      </w:r>
    </w:p>
    <w:sdt>
      <w:sdtPr>
        <w:rPr>
          <w:rFonts w:ascii="Calibri" w:hAnsi="Calibri"/>
          <w:b w:val="0"/>
          <w:bCs w:val="0"/>
          <w:iCs/>
          <w:color w:val="auto"/>
          <w:sz w:val="24"/>
          <w:szCs w:val="24"/>
        </w:rPr>
        <w:id w:val="107747831"/>
        <w:docPartObj>
          <w:docPartGallery w:val="Table of Contents"/>
          <w:docPartUnique/>
        </w:docPartObj>
      </w:sdtPr>
      <w:sdtEndPr/>
      <w:sdtContent>
        <w:p w:rsidR="000315BD" w:rsidRDefault="000315BD" w:rsidP="00543E28">
          <w:pPr>
            <w:pStyle w:val="TOCHeading"/>
          </w:pPr>
          <w:r>
            <w:t>Contents</w:t>
          </w:r>
        </w:p>
        <w:p w:rsidR="00690751" w:rsidRDefault="001153C6">
          <w:pPr>
            <w:pStyle w:val="TOC1"/>
            <w:tabs>
              <w:tab w:val="left" w:pos="400"/>
            </w:tabs>
            <w:rPr>
              <w:rFonts w:asciiTheme="minorHAnsi" w:eastAsiaTheme="minorEastAsia" w:hAnsiTheme="minorHAnsi" w:cstheme="minorBidi"/>
              <w:b w:val="0"/>
              <w:bCs w:val="0"/>
              <w:iCs w:val="0"/>
              <w:caps w:val="0"/>
              <w:color w:val="auto"/>
              <w:sz w:val="22"/>
              <w:szCs w:val="22"/>
            </w:rPr>
          </w:pPr>
          <w:r>
            <w:fldChar w:fldCharType="begin"/>
          </w:r>
          <w:r w:rsidR="000315BD">
            <w:instrText xml:space="preserve"> TOC \o "1-3" \h \z \u </w:instrText>
          </w:r>
          <w:r>
            <w:fldChar w:fldCharType="separate"/>
          </w:r>
          <w:hyperlink w:anchor="_Toc358210285" w:history="1">
            <w:r w:rsidR="00690751" w:rsidRPr="0024357C">
              <w:rPr>
                <w:rStyle w:val="Hyperlink"/>
                <w:rFonts w:cs="Arial"/>
              </w:rPr>
              <w:t>2</w:t>
            </w:r>
            <w:r w:rsidR="00690751">
              <w:rPr>
                <w:rFonts w:asciiTheme="minorHAnsi" w:eastAsiaTheme="minorEastAsia" w:hAnsiTheme="minorHAnsi" w:cstheme="minorBidi"/>
                <w:b w:val="0"/>
                <w:bCs w:val="0"/>
                <w:iCs w:val="0"/>
                <w:caps w:val="0"/>
                <w:color w:val="auto"/>
                <w:sz w:val="22"/>
                <w:szCs w:val="22"/>
              </w:rPr>
              <w:tab/>
            </w:r>
            <w:r w:rsidR="00690751" w:rsidRPr="0024357C">
              <w:rPr>
                <w:rStyle w:val="Hyperlink"/>
              </w:rPr>
              <w:t>Change Log</w:t>
            </w:r>
            <w:r w:rsidR="00690751">
              <w:rPr>
                <w:webHidden/>
              </w:rPr>
              <w:tab/>
            </w:r>
            <w:r w:rsidR="00690751">
              <w:rPr>
                <w:webHidden/>
              </w:rPr>
              <w:fldChar w:fldCharType="begin"/>
            </w:r>
            <w:r w:rsidR="00690751">
              <w:rPr>
                <w:webHidden/>
              </w:rPr>
              <w:instrText xml:space="preserve"> PAGEREF _Toc358210285 \h </w:instrText>
            </w:r>
            <w:r w:rsidR="00690751">
              <w:rPr>
                <w:webHidden/>
              </w:rPr>
            </w:r>
            <w:r w:rsidR="00690751">
              <w:rPr>
                <w:webHidden/>
              </w:rPr>
              <w:fldChar w:fldCharType="separate"/>
            </w:r>
            <w:r w:rsidR="00690751">
              <w:rPr>
                <w:webHidden/>
              </w:rPr>
              <w:t>4</w:t>
            </w:r>
            <w:r w:rsidR="00690751">
              <w:rPr>
                <w:webHidden/>
              </w:rPr>
              <w:fldChar w:fldCharType="end"/>
            </w:r>
          </w:hyperlink>
        </w:p>
        <w:p w:rsidR="00690751" w:rsidRDefault="00BA6272">
          <w:pPr>
            <w:pStyle w:val="TOC1"/>
            <w:tabs>
              <w:tab w:val="left" w:pos="400"/>
            </w:tabs>
            <w:rPr>
              <w:rFonts w:asciiTheme="minorHAnsi" w:eastAsiaTheme="minorEastAsia" w:hAnsiTheme="minorHAnsi" w:cstheme="minorBidi"/>
              <w:b w:val="0"/>
              <w:bCs w:val="0"/>
              <w:iCs w:val="0"/>
              <w:caps w:val="0"/>
              <w:color w:val="auto"/>
              <w:sz w:val="22"/>
              <w:szCs w:val="22"/>
            </w:rPr>
          </w:pPr>
          <w:hyperlink w:anchor="_Toc358210286" w:history="1">
            <w:r w:rsidR="00690751" w:rsidRPr="0024357C">
              <w:rPr>
                <w:rStyle w:val="Hyperlink"/>
              </w:rPr>
              <w:t>3</w:t>
            </w:r>
            <w:r w:rsidR="00690751">
              <w:rPr>
                <w:rFonts w:asciiTheme="minorHAnsi" w:eastAsiaTheme="minorEastAsia" w:hAnsiTheme="minorHAnsi" w:cstheme="minorBidi"/>
                <w:b w:val="0"/>
                <w:bCs w:val="0"/>
                <w:iCs w:val="0"/>
                <w:caps w:val="0"/>
                <w:color w:val="auto"/>
                <w:sz w:val="22"/>
                <w:szCs w:val="22"/>
              </w:rPr>
              <w:tab/>
            </w:r>
            <w:r w:rsidR="00690751" w:rsidRPr="0024357C">
              <w:rPr>
                <w:rStyle w:val="Hyperlink"/>
              </w:rPr>
              <w:t>Introduction</w:t>
            </w:r>
            <w:r w:rsidR="00690751">
              <w:rPr>
                <w:webHidden/>
              </w:rPr>
              <w:tab/>
            </w:r>
            <w:r w:rsidR="00690751">
              <w:rPr>
                <w:webHidden/>
              </w:rPr>
              <w:fldChar w:fldCharType="begin"/>
            </w:r>
            <w:r w:rsidR="00690751">
              <w:rPr>
                <w:webHidden/>
              </w:rPr>
              <w:instrText xml:space="preserve"> PAGEREF _Toc358210286 \h </w:instrText>
            </w:r>
            <w:r w:rsidR="00690751">
              <w:rPr>
                <w:webHidden/>
              </w:rPr>
            </w:r>
            <w:r w:rsidR="00690751">
              <w:rPr>
                <w:webHidden/>
              </w:rPr>
              <w:fldChar w:fldCharType="separate"/>
            </w:r>
            <w:r w:rsidR="00690751">
              <w:rPr>
                <w:webHidden/>
              </w:rPr>
              <w:t>5</w:t>
            </w:r>
            <w:r w:rsidR="00690751">
              <w:rPr>
                <w:webHidden/>
              </w:rPr>
              <w:fldChar w:fldCharType="end"/>
            </w:r>
          </w:hyperlink>
        </w:p>
        <w:p w:rsidR="00690751" w:rsidRDefault="00BA6272">
          <w:pPr>
            <w:pStyle w:val="TOC2"/>
            <w:tabs>
              <w:tab w:val="left" w:pos="880"/>
            </w:tabs>
            <w:rPr>
              <w:rFonts w:asciiTheme="minorHAnsi" w:eastAsiaTheme="minorEastAsia" w:hAnsiTheme="minorHAnsi" w:cstheme="minorBidi"/>
              <w:iCs w:val="0"/>
            </w:rPr>
          </w:pPr>
          <w:hyperlink w:anchor="_Toc358210287" w:history="1">
            <w:r w:rsidR="00690751" w:rsidRPr="0024357C">
              <w:rPr>
                <w:rStyle w:val="Hyperlink"/>
              </w:rPr>
              <w:t>3.1</w:t>
            </w:r>
            <w:r w:rsidR="00690751">
              <w:rPr>
                <w:rFonts w:asciiTheme="minorHAnsi" w:eastAsiaTheme="minorEastAsia" w:hAnsiTheme="minorHAnsi" w:cstheme="minorBidi"/>
                <w:iCs w:val="0"/>
              </w:rPr>
              <w:tab/>
            </w:r>
            <w:r w:rsidR="00690751" w:rsidRPr="0024357C">
              <w:rPr>
                <w:rStyle w:val="Hyperlink"/>
              </w:rPr>
              <w:t>Overview</w:t>
            </w:r>
            <w:r w:rsidR="00690751">
              <w:rPr>
                <w:webHidden/>
              </w:rPr>
              <w:tab/>
            </w:r>
            <w:r w:rsidR="00690751">
              <w:rPr>
                <w:webHidden/>
              </w:rPr>
              <w:fldChar w:fldCharType="begin"/>
            </w:r>
            <w:r w:rsidR="00690751">
              <w:rPr>
                <w:webHidden/>
              </w:rPr>
              <w:instrText xml:space="preserve"> PAGEREF _Toc358210287 \h </w:instrText>
            </w:r>
            <w:r w:rsidR="00690751">
              <w:rPr>
                <w:webHidden/>
              </w:rPr>
            </w:r>
            <w:r w:rsidR="00690751">
              <w:rPr>
                <w:webHidden/>
              </w:rPr>
              <w:fldChar w:fldCharType="separate"/>
            </w:r>
            <w:r w:rsidR="00690751">
              <w:rPr>
                <w:webHidden/>
              </w:rPr>
              <w:t>5</w:t>
            </w:r>
            <w:r w:rsidR="00690751">
              <w:rPr>
                <w:webHidden/>
              </w:rPr>
              <w:fldChar w:fldCharType="end"/>
            </w:r>
          </w:hyperlink>
        </w:p>
        <w:p w:rsidR="00690751" w:rsidRDefault="00BA6272">
          <w:pPr>
            <w:pStyle w:val="TOC2"/>
            <w:tabs>
              <w:tab w:val="left" w:pos="880"/>
            </w:tabs>
            <w:rPr>
              <w:rFonts w:asciiTheme="minorHAnsi" w:eastAsiaTheme="minorEastAsia" w:hAnsiTheme="minorHAnsi" w:cstheme="minorBidi"/>
              <w:iCs w:val="0"/>
            </w:rPr>
          </w:pPr>
          <w:hyperlink w:anchor="_Toc358210288" w:history="1">
            <w:r w:rsidR="00690751" w:rsidRPr="0024357C">
              <w:rPr>
                <w:rStyle w:val="Hyperlink"/>
              </w:rPr>
              <w:t>3.2</w:t>
            </w:r>
            <w:r w:rsidR="00690751">
              <w:rPr>
                <w:rFonts w:asciiTheme="minorHAnsi" w:eastAsiaTheme="minorEastAsia" w:hAnsiTheme="minorHAnsi" w:cstheme="minorBidi"/>
                <w:iCs w:val="0"/>
              </w:rPr>
              <w:tab/>
            </w:r>
            <w:r w:rsidR="00690751" w:rsidRPr="0024357C">
              <w:rPr>
                <w:rStyle w:val="Hyperlink"/>
              </w:rPr>
              <w:t>Scope of Project</w:t>
            </w:r>
            <w:r w:rsidR="00690751">
              <w:rPr>
                <w:webHidden/>
              </w:rPr>
              <w:tab/>
            </w:r>
            <w:r w:rsidR="00690751">
              <w:rPr>
                <w:webHidden/>
              </w:rPr>
              <w:fldChar w:fldCharType="begin"/>
            </w:r>
            <w:r w:rsidR="00690751">
              <w:rPr>
                <w:webHidden/>
              </w:rPr>
              <w:instrText xml:space="preserve"> PAGEREF _Toc358210288 \h </w:instrText>
            </w:r>
            <w:r w:rsidR="00690751">
              <w:rPr>
                <w:webHidden/>
              </w:rPr>
            </w:r>
            <w:r w:rsidR="00690751">
              <w:rPr>
                <w:webHidden/>
              </w:rPr>
              <w:fldChar w:fldCharType="separate"/>
            </w:r>
            <w:r w:rsidR="00690751">
              <w:rPr>
                <w:webHidden/>
              </w:rPr>
              <w:t>5</w:t>
            </w:r>
            <w:r w:rsidR="00690751">
              <w:rPr>
                <w:webHidden/>
              </w:rPr>
              <w:fldChar w:fldCharType="end"/>
            </w:r>
          </w:hyperlink>
        </w:p>
        <w:p w:rsidR="00690751" w:rsidRDefault="00BA6272">
          <w:pPr>
            <w:pStyle w:val="TOC2"/>
            <w:tabs>
              <w:tab w:val="left" w:pos="880"/>
            </w:tabs>
            <w:rPr>
              <w:rFonts w:asciiTheme="minorHAnsi" w:eastAsiaTheme="minorEastAsia" w:hAnsiTheme="minorHAnsi" w:cstheme="minorBidi"/>
              <w:iCs w:val="0"/>
            </w:rPr>
          </w:pPr>
          <w:hyperlink w:anchor="_Toc358210289" w:history="1">
            <w:r w:rsidR="00690751" w:rsidRPr="0024357C">
              <w:rPr>
                <w:rStyle w:val="Hyperlink"/>
              </w:rPr>
              <w:t>3.3</w:t>
            </w:r>
            <w:r w:rsidR="00690751">
              <w:rPr>
                <w:rFonts w:asciiTheme="minorHAnsi" w:eastAsiaTheme="minorEastAsia" w:hAnsiTheme="minorHAnsi" w:cstheme="minorBidi"/>
                <w:iCs w:val="0"/>
              </w:rPr>
              <w:tab/>
            </w:r>
            <w:r w:rsidR="00690751" w:rsidRPr="0024357C">
              <w:rPr>
                <w:rStyle w:val="Hyperlink"/>
              </w:rPr>
              <w:t>Out of scope</w:t>
            </w:r>
            <w:r w:rsidR="00690751">
              <w:rPr>
                <w:webHidden/>
              </w:rPr>
              <w:tab/>
            </w:r>
            <w:r w:rsidR="00690751">
              <w:rPr>
                <w:webHidden/>
              </w:rPr>
              <w:fldChar w:fldCharType="begin"/>
            </w:r>
            <w:r w:rsidR="00690751">
              <w:rPr>
                <w:webHidden/>
              </w:rPr>
              <w:instrText xml:space="preserve"> PAGEREF _Toc358210289 \h </w:instrText>
            </w:r>
            <w:r w:rsidR="00690751">
              <w:rPr>
                <w:webHidden/>
              </w:rPr>
            </w:r>
            <w:r w:rsidR="00690751">
              <w:rPr>
                <w:webHidden/>
              </w:rPr>
              <w:fldChar w:fldCharType="separate"/>
            </w:r>
            <w:r w:rsidR="00690751">
              <w:rPr>
                <w:webHidden/>
              </w:rPr>
              <w:t>5</w:t>
            </w:r>
            <w:r w:rsidR="00690751">
              <w:rPr>
                <w:webHidden/>
              </w:rPr>
              <w:fldChar w:fldCharType="end"/>
            </w:r>
          </w:hyperlink>
        </w:p>
        <w:p w:rsidR="00690751" w:rsidRDefault="00BA6272">
          <w:pPr>
            <w:pStyle w:val="TOC2"/>
            <w:tabs>
              <w:tab w:val="left" w:pos="880"/>
            </w:tabs>
            <w:rPr>
              <w:rFonts w:asciiTheme="minorHAnsi" w:eastAsiaTheme="minorEastAsia" w:hAnsiTheme="minorHAnsi" w:cstheme="minorBidi"/>
              <w:iCs w:val="0"/>
            </w:rPr>
          </w:pPr>
          <w:hyperlink w:anchor="_Toc358210290" w:history="1">
            <w:r w:rsidR="00690751" w:rsidRPr="0024357C">
              <w:rPr>
                <w:rStyle w:val="Hyperlink"/>
              </w:rPr>
              <w:t>3.4</w:t>
            </w:r>
            <w:r w:rsidR="00690751">
              <w:rPr>
                <w:rFonts w:asciiTheme="minorHAnsi" w:eastAsiaTheme="minorEastAsia" w:hAnsiTheme="minorHAnsi" w:cstheme="minorBidi"/>
                <w:iCs w:val="0"/>
              </w:rPr>
              <w:tab/>
            </w:r>
            <w:r w:rsidR="00690751" w:rsidRPr="0024357C">
              <w:rPr>
                <w:rStyle w:val="Hyperlink"/>
              </w:rPr>
              <w:t>Copyright</w:t>
            </w:r>
            <w:r w:rsidR="00690751">
              <w:rPr>
                <w:webHidden/>
              </w:rPr>
              <w:tab/>
            </w:r>
            <w:r w:rsidR="00690751">
              <w:rPr>
                <w:webHidden/>
              </w:rPr>
              <w:fldChar w:fldCharType="begin"/>
            </w:r>
            <w:r w:rsidR="00690751">
              <w:rPr>
                <w:webHidden/>
              </w:rPr>
              <w:instrText xml:space="preserve"> PAGEREF _Toc358210290 \h </w:instrText>
            </w:r>
            <w:r w:rsidR="00690751">
              <w:rPr>
                <w:webHidden/>
              </w:rPr>
            </w:r>
            <w:r w:rsidR="00690751">
              <w:rPr>
                <w:webHidden/>
              </w:rPr>
              <w:fldChar w:fldCharType="separate"/>
            </w:r>
            <w:r w:rsidR="00690751">
              <w:rPr>
                <w:webHidden/>
              </w:rPr>
              <w:t>5</w:t>
            </w:r>
            <w:r w:rsidR="00690751">
              <w:rPr>
                <w:webHidden/>
              </w:rPr>
              <w:fldChar w:fldCharType="end"/>
            </w:r>
          </w:hyperlink>
        </w:p>
        <w:p w:rsidR="00690751" w:rsidRDefault="00BA6272">
          <w:pPr>
            <w:pStyle w:val="TOC2"/>
            <w:tabs>
              <w:tab w:val="left" w:pos="880"/>
            </w:tabs>
            <w:rPr>
              <w:rFonts w:asciiTheme="minorHAnsi" w:eastAsiaTheme="minorEastAsia" w:hAnsiTheme="minorHAnsi" w:cstheme="minorBidi"/>
              <w:iCs w:val="0"/>
            </w:rPr>
          </w:pPr>
          <w:hyperlink w:anchor="_Toc358210291" w:history="1">
            <w:r w:rsidR="00690751" w:rsidRPr="0024357C">
              <w:rPr>
                <w:rStyle w:val="Hyperlink"/>
              </w:rPr>
              <w:t>3.5</w:t>
            </w:r>
            <w:r w:rsidR="00690751">
              <w:rPr>
                <w:rFonts w:asciiTheme="minorHAnsi" w:eastAsiaTheme="minorEastAsia" w:hAnsiTheme="minorHAnsi" w:cstheme="minorBidi"/>
                <w:iCs w:val="0"/>
              </w:rPr>
              <w:tab/>
            </w:r>
            <w:r w:rsidR="00690751" w:rsidRPr="0024357C">
              <w:rPr>
                <w:rStyle w:val="Hyperlink"/>
              </w:rPr>
              <w:t>Related Documentation</w:t>
            </w:r>
            <w:r w:rsidR="00690751">
              <w:rPr>
                <w:webHidden/>
              </w:rPr>
              <w:tab/>
            </w:r>
            <w:r w:rsidR="00690751">
              <w:rPr>
                <w:webHidden/>
              </w:rPr>
              <w:fldChar w:fldCharType="begin"/>
            </w:r>
            <w:r w:rsidR="00690751">
              <w:rPr>
                <w:webHidden/>
              </w:rPr>
              <w:instrText xml:space="preserve"> PAGEREF _Toc358210291 \h </w:instrText>
            </w:r>
            <w:r w:rsidR="00690751">
              <w:rPr>
                <w:webHidden/>
              </w:rPr>
            </w:r>
            <w:r w:rsidR="00690751">
              <w:rPr>
                <w:webHidden/>
              </w:rPr>
              <w:fldChar w:fldCharType="separate"/>
            </w:r>
            <w:r w:rsidR="00690751">
              <w:rPr>
                <w:webHidden/>
              </w:rPr>
              <w:t>6</w:t>
            </w:r>
            <w:r w:rsidR="00690751">
              <w:rPr>
                <w:webHidden/>
              </w:rPr>
              <w:fldChar w:fldCharType="end"/>
            </w:r>
          </w:hyperlink>
        </w:p>
        <w:p w:rsidR="00690751" w:rsidRDefault="00BA6272">
          <w:pPr>
            <w:pStyle w:val="TOC2"/>
            <w:tabs>
              <w:tab w:val="left" w:pos="880"/>
            </w:tabs>
            <w:rPr>
              <w:rFonts w:asciiTheme="minorHAnsi" w:eastAsiaTheme="minorEastAsia" w:hAnsiTheme="minorHAnsi" w:cstheme="minorBidi"/>
              <w:iCs w:val="0"/>
            </w:rPr>
          </w:pPr>
          <w:hyperlink w:anchor="_Toc358210292" w:history="1">
            <w:r w:rsidR="00690751" w:rsidRPr="0024357C">
              <w:rPr>
                <w:rStyle w:val="Hyperlink"/>
              </w:rPr>
              <w:t>3.6</w:t>
            </w:r>
            <w:r w:rsidR="00690751">
              <w:rPr>
                <w:rFonts w:asciiTheme="minorHAnsi" w:eastAsiaTheme="minorEastAsia" w:hAnsiTheme="minorHAnsi" w:cstheme="minorBidi"/>
                <w:iCs w:val="0"/>
              </w:rPr>
              <w:tab/>
            </w:r>
            <w:r w:rsidR="00690751" w:rsidRPr="0024357C">
              <w:rPr>
                <w:rStyle w:val="Hyperlink"/>
              </w:rPr>
              <w:t>Glossary</w:t>
            </w:r>
            <w:r w:rsidR="00690751">
              <w:rPr>
                <w:webHidden/>
              </w:rPr>
              <w:tab/>
            </w:r>
            <w:r w:rsidR="00690751">
              <w:rPr>
                <w:webHidden/>
              </w:rPr>
              <w:fldChar w:fldCharType="begin"/>
            </w:r>
            <w:r w:rsidR="00690751">
              <w:rPr>
                <w:webHidden/>
              </w:rPr>
              <w:instrText xml:space="preserve"> PAGEREF _Toc358210292 \h </w:instrText>
            </w:r>
            <w:r w:rsidR="00690751">
              <w:rPr>
                <w:webHidden/>
              </w:rPr>
            </w:r>
            <w:r w:rsidR="00690751">
              <w:rPr>
                <w:webHidden/>
              </w:rPr>
              <w:fldChar w:fldCharType="separate"/>
            </w:r>
            <w:r w:rsidR="00690751">
              <w:rPr>
                <w:webHidden/>
              </w:rPr>
              <w:t>6</w:t>
            </w:r>
            <w:r w:rsidR="00690751">
              <w:rPr>
                <w:webHidden/>
              </w:rPr>
              <w:fldChar w:fldCharType="end"/>
            </w:r>
          </w:hyperlink>
        </w:p>
        <w:p w:rsidR="00690751" w:rsidRDefault="00BA6272">
          <w:pPr>
            <w:pStyle w:val="TOC1"/>
            <w:tabs>
              <w:tab w:val="left" w:pos="400"/>
            </w:tabs>
            <w:rPr>
              <w:rFonts w:asciiTheme="minorHAnsi" w:eastAsiaTheme="minorEastAsia" w:hAnsiTheme="minorHAnsi" w:cstheme="minorBidi"/>
              <w:b w:val="0"/>
              <w:bCs w:val="0"/>
              <w:iCs w:val="0"/>
              <w:caps w:val="0"/>
              <w:color w:val="auto"/>
              <w:sz w:val="22"/>
              <w:szCs w:val="22"/>
            </w:rPr>
          </w:pPr>
          <w:hyperlink w:anchor="_Toc358210293" w:history="1">
            <w:r w:rsidR="00690751" w:rsidRPr="0024357C">
              <w:rPr>
                <w:rStyle w:val="Hyperlink"/>
              </w:rPr>
              <w:t>4</w:t>
            </w:r>
            <w:r w:rsidR="00690751">
              <w:rPr>
                <w:rFonts w:asciiTheme="minorHAnsi" w:eastAsiaTheme="minorEastAsia" w:hAnsiTheme="minorHAnsi" w:cstheme="minorBidi"/>
                <w:b w:val="0"/>
                <w:bCs w:val="0"/>
                <w:iCs w:val="0"/>
                <w:caps w:val="0"/>
                <w:color w:val="auto"/>
                <w:sz w:val="22"/>
                <w:szCs w:val="22"/>
              </w:rPr>
              <w:tab/>
            </w:r>
            <w:r w:rsidR="00690751" w:rsidRPr="0024357C">
              <w:rPr>
                <w:rStyle w:val="Hyperlink"/>
              </w:rPr>
              <w:t>Technical Approach</w:t>
            </w:r>
            <w:r w:rsidR="00690751">
              <w:rPr>
                <w:webHidden/>
              </w:rPr>
              <w:tab/>
            </w:r>
            <w:r w:rsidR="00690751">
              <w:rPr>
                <w:webHidden/>
              </w:rPr>
              <w:fldChar w:fldCharType="begin"/>
            </w:r>
            <w:r w:rsidR="00690751">
              <w:rPr>
                <w:webHidden/>
              </w:rPr>
              <w:instrText xml:space="preserve"> PAGEREF _Toc358210293 \h </w:instrText>
            </w:r>
            <w:r w:rsidR="00690751">
              <w:rPr>
                <w:webHidden/>
              </w:rPr>
            </w:r>
            <w:r w:rsidR="00690751">
              <w:rPr>
                <w:webHidden/>
              </w:rPr>
              <w:fldChar w:fldCharType="separate"/>
            </w:r>
            <w:r w:rsidR="00690751">
              <w:rPr>
                <w:webHidden/>
              </w:rPr>
              <w:t>6</w:t>
            </w:r>
            <w:r w:rsidR="00690751">
              <w:rPr>
                <w:webHidden/>
              </w:rPr>
              <w:fldChar w:fldCharType="end"/>
            </w:r>
          </w:hyperlink>
        </w:p>
        <w:p w:rsidR="00690751" w:rsidRDefault="00BA6272">
          <w:pPr>
            <w:pStyle w:val="TOC2"/>
            <w:tabs>
              <w:tab w:val="left" w:pos="880"/>
            </w:tabs>
            <w:rPr>
              <w:rFonts w:asciiTheme="minorHAnsi" w:eastAsiaTheme="minorEastAsia" w:hAnsiTheme="minorHAnsi" w:cstheme="minorBidi"/>
              <w:iCs w:val="0"/>
            </w:rPr>
          </w:pPr>
          <w:hyperlink w:anchor="_Toc358210294" w:history="1">
            <w:r w:rsidR="00690751" w:rsidRPr="0024357C">
              <w:rPr>
                <w:rStyle w:val="Hyperlink"/>
              </w:rPr>
              <w:t>4.1</w:t>
            </w:r>
            <w:r w:rsidR="00690751">
              <w:rPr>
                <w:rFonts w:asciiTheme="minorHAnsi" w:eastAsiaTheme="minorEastAsia" w:hAnsiTheme="minorHAnsi" w:cstheme="minorBidi"/>
                <w:iCs w:val="0"/>
              </w:rPr>
              <w:tab/>
            </w:r>
            <w:r w:rsidR="00690751" w:rsidRPr="0024357C">
              <w:rPr>
                <w:rStyle w:val="Hyperlink"/>
              </w:rPr>
              <w:t>Development Phases</w:t>
            </w:r>
            <w:r w:rsidR="00690751">
              <w:rPr>
                <w:webHidden/>
              </w:rPr>
              <w:tab/>
            </w:r>
            <w:r w:rsidR="00690751">
              <w:rPr>
                <w:webHidden/>
              </w:rPr>
              <w:fldChar w:fldCharType="begin"/>
            </w:r>
            <w:r w:rsidR="00690751">
              <w:rPr>
                <w:webHidden/>
              </w:rPr>
              <w:instrText xml:space="preserve"> PAGEREF _Toc358210294 \h </w:instrText>
            </w:r>
            <w:r w:rsidR="00690751">
              <w:rPr>
                <w:webHidden/>
              </w:rPr>
            </w:r>
            <w:r w:rsidR="00690751">
              <w:rPr>
                <w:webHidden/>
              </w:rPr>
              <w:fldChar w:fldCharType="separate"/>
            </w:r>
            <w:r w:rsidR="00690751">
              <w:rPr>
                <w:webHidden/>
              </w:rPr>
              <w:t>6</w:t>
            </w:r>
            <w:r w:rsidR="00690751">
              <w:rPr>
                <w:webHidden/>
              </w:rPr>
              <w:fldChar w:fldCharType="end"/>
            </w:r>
          </w:hyperlink>
        </w:p>
        <w:p w:rsidR="00690751" w:rsidRDefault="00BA6272">
          <w:pPr>
            <w:pStyle w:val="TOC2"/>
            <w:tabs>
              <w:tab w:val="left" w:pos="880"/>
            </w:tabs>
            <w:rPr>
              <w:rFonts w:asciiTheme="minorHAnsi" w:eastAsiaTheme="minorEastAsia" w:hAnsiTheme="minorHAnsi" w:cstheme="minorBidi"/>
              <w:iCs w:val="0"/>
            </w:rPr>
          </w:pPr>
          <w:hyperlink w:anchor="_Toc358210295" w:history="1">
            <w:r w:rsidR="00690751" w:rsidRPr="0024357C">
              <w:rPr>
                <w:rStyle w:val="Hyperlink"/>
              </w:rPr>
              <w:t>4.2</w:t>
            </w:r>
            <w:r w:rsidR="00690751">
              <w:rPr>
                <w:rFonts w:asciiTheme="minorHAnsi" w:eastAsiaTheme="minorEastAsia" w:hAnsiTheme="minorHAnsi" w:cstheme="minorBidi"/>
                <w:iCs w:val="0"/>
              </w:rPr>
              <w:tab/>
            </w:r>
            <w:r w:rsidR="00690751" w:rsidRPr="0024357C">
              <w:rPr>
                <w:rStyle w:val="Hyperlink"/>
              </w:rPr>
              <w:t>Assumptions</w:t>
            </w:r>
            <w:r w:rsidR="00690751">
              <w:rPr>
                <w:webHidden/>
              </w:rPr>
              <w:tab/>
            </w:r>
            <w:r w:rsidR="00690751">
              <w:rPr>
                <w:webHidden/>
              </w:rPr>
              <w:fldChar w:fldCharType="begin"/>
            </w:r>
            <w:r w:rsidR="00690751">
              <w:rPr>
                <w:webHidden/>
              </w:rPr>
              <w:instrText xml:space="preserve"> PAGEREF _Toc358210295 \h </w:instrText>
            </w:r>
            <w:r w:rsidR="00690751">
              <w:rPr>
                <w:webHidden/>
              </w:rPr>
            </w:r>
            <w:r w:rsidR="00690751">
              <w:rPr>
                <w:webHidden/>
              </w:rPr>
              <w:fldChar w:fldCharType="separate"/>
            </w:r>
            <w:r w:rsidR="00690751">
              <w:rPr>
                <w:webHidden/>
              </w:rPr>
              <w:t>6</w:t>
            </w:r>
            <w:r w:rsidR="00690751">
              <w:rPr>
                <w:webHidden/>
              </w:rPr>
              <w:fldChar w:fldCharType="end"/>
            </w:r>
          </w:hyperlink>
        </w:p>
        <w:p w:rsidR="00690751" w:rsidRDefault="00BA6272">
          <w:pPr>
            <w:pStyle w:val="TOC2"/>
            <w:tabs>
              <w:tab w:val="left" w:pos="880"/>
            </w:tabs>
            <w:rPr>
              <w:rFonts w:asciiTheme="minorHAnsi" w:eastAsiaTheme="minorEastAsia" w:hAnsiTheme="minorHAnsi" w:cstheme="minorBidi"/>
              <w:iCs w:val="0"/>
            </w:rPr>
          </w:pPr>
          <w:hyperlink w:anchor="_Toc358210296" w:history="1">
            <w:r w:rsidR="00690751" w:rsidRPr="0024357C">
              <w:rPr>
                <w:rStyle w:val="Hyperlink"/>
              </w:rPr>
              <w:t>4.3</w:t>
            </w:r>
            <w:r w:rsidR="00690751">
              <w:rPr>
                <w:rFonts w:asciiTheme="minorHAnsi" w:eastAsiaTheme="minorEastAsia" w:hAnsiTheme="minorHAnsi" w:cstheme="minorBidi"/>
                <w:iCs w:val="0"/>
              </w:rPr>
              <w:tab/>
            </w:r>
            <w:r w:rsidR="00690751" w:rsidRPr="0024357C">
              <w:rPr>
                <w:rStyle w:val="Hyperlink"/>
              </w:rPr>
              <w:t>Dependencies</w:t>
            </w:r>
            <w:r w:rsidR="00690751">
              <w:rPr>
                <w:webHidden/>
              </w:rPr>
              <w:tab/>
            </w:r>
            <w:r w:rsidR="00690751">
              <w:rPr>
                <w:webHidden/>
              </w:rPr>
              <w:fldChar w:fldCharType="begin"/>
            </w:r>
            <w:r w:rsidR="00690751">
              <w:rPr>
                <w:webHidden/>
              </w:rPr>
              <w:instrText xml:space="preserve"> PAGEREF _Toc358210296 \h </w:instrText>
            </w:r>
            <w:r w:rsidR="00690751">
              <w:rPr>
                <w:webHidden/>
              </w:rPr>
            </w:r>
            <w:r w:rsidR="00690751">
              <w:rPr>
                <w:webHidden/>
              </w:rPr>
              <w:fldChar w:fldCharType="separate"/>
            </w:r>
            <w:r w:rsidR="00690751">
              <w:rPr>
                <w:webHidden/>
              </w:rPr>
              <w:t>7</w:t>
            </w:r>
            <w:r w:rsidR="00690751">
              <w:rPr>
                <w:webHidden/>
              </w:rPr>
              <w:fldChar w:fldCharType="end"/>
            </w:r>
          </w:hyperlink>
        </w:p>
        <w:p w:rsidR="00690751" w:rsidRDefault="00BA6272">
          <w:pPr>
            <w:pStyle w:val="TOC2"/>
            <w:tabs>
              <w:tab w:val="left" w:pos="880"/>
            </w:tabs>
            <w:rPr>
              <w:rFonts w:asciiTheme="minorHAnsi" w:eastAsiaTheme="minorEastAsia" w:hAnsiTheme="minorHAnsi" w:cstheme="minorBidi"/>
              <w:iCs w:val="0"/>
            </w:rPr>
          </w:pPr>
          <w:hyperlink w:anchor="_Toc358210297" w:history="1">
            <w:r w:rsidR="00690751" w:rsidRPr="0024357C">
              <w:rPr>
                <w:rStyle w:val="Hyperlink"/>
              </w:rPr>
              <w:t>4.4</w:t>
            </w:r>
            <w:r w:rsidR="00690751">
              <w:rPr>
                <w:rFonts w:asciiTheme="minorHAnsi" w:eastAsiaTheme="minorEastAsia" w:hAnsiTheme="minorHAnsi" w:cstheme="minorBidi"/>
                <w:iCs w:val="0"/>
              </w:rPr>
              <w:tab/>
            </w:r>
            <w:r w:rsidR="00690751" w:rsidRPr="0024357C">
              <w:rPr>
                <w:rStyle w:val="Hyperlink"/>
              </w:rPr>
              <w:t>Constraints</w:t>
            </w:r>
            <w:r w:rsidR="00690751">
              <w:rPr>
                <w:webHidden/>
              </w:rPr>
              <w:tab/>
            </w:r>
            <w:r w:rsidR="00690751">
              <w:rPr>
                <w:webHidden/>
              </w:rPr>
              <w:fldChar w:fldCharType="begin"/>
            </w:r>
            <w:r w:rsidR="00690751">
              <w:rPr>
                <w:webHidden/>
              </w:rPr>
              <w:instrText xml:space="preserve"> PAGEREF _Toc358210297 \h </w:instrText>
            </w:r>
            <w:r w:rsidR="00690751">
              <w:rPr>
                <w:webHidden/>
              </w:rPr>
            </w:r>
            <w:r w:rsidR="00690751">
              <w:rPr>
                <w:webHidden/>
              </w:rPr>
              <w:fldChar w:fldCharType="separate"/>
            </w:r>
            <w:r w:rsidR="00690751">
              <w:rPr>
                <w:webHidden/>
              </w:rPr>
              <w:t>7</w:t>
            </w:r>
            <w:r w:rsidR="00690751">
              <w:rPr>
                <w:webHidden/>
              </w:rPr>
              <w:fldChar w:fldCharType="end"/>
            </w:r>
          </w:hyperlink>
        </w:p>
        <w:p w:rsidR="00690751" w:rsidRDefault="00BA6272">
          <w:pPr>
            <w:pStyle w:val="TOC2"/>
            <w:tabs>
              <w:tab w:val="left" w:pos="880"/>
            </w:tabs>
            <w:rPr>
              <w:rFonts w:asciiTheme="minorHAnsi" w:eastAsiaTheme="minorEastAsia" w:hAnsiTheme="minorHAnsi" w:cstheme="minorBidi"/>
              <w:iCs w:val="0"/>
            </w:rPr>
          </w:pPr>
          <w:hyperlink w:anchor="_Toc358210298" w:history="1">
            <w:r w:rsidR="00690751" w:rsidRPr="0024357C">
              <w:rPr>
                <w:rStyle w:val="Hyperlink"/>
              </w:rPr>
              <w:t>4.5</w:t>
            </w:r>
            <w:r w:rsidR="00690751">
              <w:rPr>
                <w:rFonts w:asciiTheme="minorHAnsi" w:eastAsiaTheme="minorEastAsia" w:hAnsiTheme="minorHAnsi" w:cstheme="minorBidi"/>
                <w:iCs w:val="0"/>
              </w:rPr>
              <w:tab/>
            </w:r>
            <w:r w:rsidR="00690751" w:rsidRPr="0024357C">
              <w:rPr>
                <w:rStyle w:val="Hyperlink"/>
              </w:rPr>
              <w:t>Risks</w:t>
            </w:r>
            <w:r w:rsidR="00690751">
              <w:rPr>
                <w:webHidden/>
              </w:rPr>
              <w:tab/>
            </w:r>
            <w:r w:rsidR="00690751">
              <w:rPr>
                <w:webHidden/>
              </w:rPr>
              <w:fldChar w:fldCharType="begin"/>
            </w:r>
            <w:r w:rsidR="00690751">
              <w:rPr>
                <w:webHidden/>
              </w:rPr>
              <w:instrText xml:space="preserve"> PAGEREF _Toc358210298 \h </w:instrText>
            </w:r>
            <w:r w:rsidR="00690751">
              <w:rPr>
                <w:webHidden/>
              </w:rPr>
            </w:r>
            <w:r w:rsidR="00690751">
              <w:rPr>
                <w:webHidden/>
              </w:rPr>
              <w:fldChar w:fldCharType="separate"/>
            </w:r>
            <w:r w:rsidR="00690751">
              <w:rPr>
                <w:webHidden/>
              </w:rPr>
              <w:t>7</w:t>
            </w:r>
            <w:r w:rsidR="00690751">
              <w:rPr>
                <w:webHidden/>
              </w:rPr>
              <w:fldChar w:fldCharType="end"/>
            </w:r>
          </w:hyperlink>
        </w:p>
        <w:p w:rsidR="00690751" w:rsidRDefault="00BA6272">
          <w:pPr>
            <w:pStyle w:val="TOC1"/>
            <w:tabs>
              <w:tab w:val="left" w:pos="400"/>
            </w:tabs>
            <w:rPr>
              <w:rFonts w:asciiTheme="minorHAnsi" w:eastAsiaTheme="minorEastAsia" w:hAnsiTheme="minorHAnsi" w:cstheme="minorBidi"/>
              <w:b w:val="0"/>
              <w:bCs w:val="0"/>
              <w:iCs w:val="0"/>
              <w:caps w:val="0"/>
              <w:color w:val="auto"/>
              <w:sz w:val="22"/>
              <w:szCs w:val="22"/>
            </w:rPr>
          </w:pPr>
          <w:hyperlink w:anchor="_Toc358210299" w:history="1">
            <w:r w:rsidR="00690751" w:rsidRPr="0024357C">
              <w:rPr>
                <w:rStyle w:val="Hyperlink"/>
              </w:rPr>
              <w:t>5</w:t>
            </w:r>
            <w:r w:rsidR="00690751">
              <w:rPr>
                <w:rFonts w:asciiTheme="minorHAnsi" w:eastAsiaTheme="minorEastAsia" w:hAnsiTheme="minorHAnsi" w:cstheme="minorBidi"/>
                <w:b w:val="0"/>
                <w:bCs w:val="0"/>
                <w:iCs w:val="0"/>
                <w:caps w:val="0"/>
                <w:color w:val="auto"/>
                <w:sz w:val="22"/>
                <w:szCs w:val="22"/>
              </w:rPr>
              <w:tab/>
            </w:r>
            <w:r w:rsidR="00690751" w:rsidRPr="0024357C">
              <w:rPr>
                <w:rStyle w:val="Hyperlink"/>
              </w:rPr>
              <w:t>Architecture</w:t>
            </w:r>
            <w:r w:rsidR="00690751">
              <w:rPr>
                <w:webHidden/>
              </w:rPr>
              <w:tab/>
            </w:r>
            <w:r w:rsidR="00690751">
              <w:rPr>
                <w:webHidden/>
              </w:rPr>
              <w:fldChar w:fldCharType="begin"/>
            </w:r>
            <w:r w:rsidR="00690751">
              <w:rPr>
                <w:webHidden/>
              </w:rPr>
              <w:instrText xml:space="preserve"> PAGEREF _Toc358210299 \h </w:instrText>
            </w:r>
            <w:r w:rsidR="00690751">
              <w:rPr>
                <w:webHidden/>
              </w:rPr>
            </w:r>
            <w:r w:rsidR="00690751">
              <w:rPr>
                <w:webHidden/>
              </w:rPr>
              <w:fldChar w:fldCharType="separate"/>
            </w:r>
            <w:r w:rsidR="00690751">
              <w:rPr>
                <w:webHidden/>
              </w:rPr>
              <w:t>8</w:t>
            </w:r>
            <w:r w:rsidR="00690751">
              <w:rPr>
                <w:webHidden/>
              </w:rPr>
              <w:fldChar w:fldCharType="end"/>
            </w:r>
          </w:hyperlink>
        </w:p>
        <w:p w:rsidR="00690751" w:rsidRDefault="00BA6272">
          <w:pPr>
            <w:pStyle w:val="TOC2"/>
            <w:tabs>
              <w:tab w:val="left" w:pos="880"/>
            </w:tabs>
            <w:rPr>
              <w:rFonts w:asciiTheme="minorHAnsi" w:eastAsiaTheme="minorEastAsia" w:hAnsiTheme="minorHAnsi" w:cstheme="minorBidi"/>
              <w:iCs w:val="0"/>
            </w:rPr>
          </w:pPr>
          <w:hyperlink w:anchor="_Toc358210300" w:history="1">
            <w:r w:rsidR="00690751" w:rsidRPr="0024357C">
              <w:rPr>
                <w:rStyle w:val="Hyperlink"/>
              </w:rPr>
              <w:t>5.1</w:t>
            </w:r>
            <w:r w:rsidR="00690751">
              <w:rPr>
                <w:rFonts w:asciiTheme="minorHAnsi" w:eastAsiaTheme="minorEastAsia" w:hAnsiTheme="minorHAnsi" w:cstheme="minorBidi"/>
                <w:iCs w:val="0"/>
              </w:rPr>
              <w:tab/>
            </w:r>
            <w:r w:rsidR="00690751" w:rsidRPr="0024357C">
              <w:rPr>
                <w:rStyle w:val="Hyperlink"/>
              </w:rPr>
              <w:t>Component Overview</w:t>
            </w:r>
            <w:r w:rsidR="00690751">
              <w:rPr>
                <w:webHidden/>
              </w:rPr>
              <w:tab/>
            </w:r>
            <w:r w:rsidR="00690751">
              <w:rPr>
                <w:webHidden/>
              </w:rPr>
              <w:fldChar w:fldCharType="begin"/>
            </w:r>
            <w:r w:rsidR="00690751">
              <w:rPr>
                <w:webHidden/>
              </w:rPr>
              <w:instrText xml:space="preserve"> PAGEREF _Toc358210300 \h </w:instrText>
            </w:r>
            <w:r w:rsidR="00690751">
              <w:rPr>
                <w:webHidden/>
              </w:rPr>
            </w:r>
            <w:r w:rsidR="00690751">
              <w:rPr>
                <w:webHidden/>
              </w:rPr>
              <w:fldChar w:fldCharType="separate"/>
            </w:r>
            <w:r w:rsidR="00690751">
              <w:rPr>
                <w:webHidden/>
              </w:rPr>
              <w:t>9</w:t>
            </w:r>
            <w:r w:rsidR="00690751">
              <w:rPr>
                <w:webHidden/>
              </w:rPr>
              <w:fldChar w:fldCharType="end"/>
            </w:r>
          </w:hyperlink>
        </w:p>
        <w:p w:rsidR="00690751" w:rsidRDefault="00BA6272">
          <w:pPr>
            <w:pStyle w:val="TOC3"/>
            <w:tabs>
              <w:tab w:val="left" w:pos="1320"/>
              <w:tab w:val="right" w:leader="dot" w:pos="8918"/>
            </w:tabs>
            <w:rPr>
              <w:rFonts w:asciiTheme="minorHAnsi" w:eastAsiaTheme="minorEastAsia" w:hAnsiTheme="minorHAnsi" w:cstheme="minorBidi"/>
              <w:iCs w:val="0"/>
              <w:noProof/>
              <w:sz w:val="22"/>
              <w:szCs w:val="22"/>
            </w:rPr>
          </w:pPr>
          <w:hyperlink w:anchor="_Toc358210301" w:history="1">
            <w:r w:rsidR="00690751" w:rsidRPr="0024357C">
              <w:rPr>
                <w:rStyle w:val="Hyperlink"/>
                <w:noProof/>
              </w:rPr>
              <w:t>5.1.1</w:t>
            </w:r>
            <w:r w:rsidR="00690751">
              <w:rPr>
                <w:rFonts w:asciiTheme="minorHAnsi" w:eastAsiaTheme="minorEastAsia" w:hAnsiTheme="minorHAnsi" w:cstheme="minorBidi"/>
                <w:iCs w:val="0"/>
                <w:noProof/>
                <w:sz w:val="22"/>
                <w:szCs w:val="22"/>
              </w:rPr>
              <w:tab/>
            </w:r>
            <w:r w:rsidR="00690751" w:rsidRPr="0024357C">
              <w:rPr>
                <w:rStyle w:val="Hyperlink"/>
                <w:noProof/>
              </w:rPr>
              <w:t>mBanking Gateway</w:t>
            </w:r>
            <w:r w:rsidR="00690751">
              <w:rPr>
                <w:noProof/>
                <w:webHidden/>
              </w:rPr>
              <w:tab/>
            </w:r>
            <w:r w:rsidR="00690751">
              <w:rPr>
                <w:noProof/>
                <w:webHidden/>
              </w:rPr>
              <w:fldChar w:fldCharType="begin"/>
            </w:r>
            <w:r w:rsidR="00690751">
              <w:rPr>
                <w:noProof/>
                <w:webHidden/>
              </w:rPr>
              <w:instrText xml:space="preserve"> PAGEREF _Toc358210301 \h </w:instrText>
            </w:r>
            <w:r w:rsidR="00690751">
              <w:rPr>
                <w:noProof/>
                <w:webHidden/>
              </w:rPr>
            </w:r>
            <w:r w:rsidR="00690751">
              <w:rPr>
                <w:noProof/>
                <w:webHidden/>
              </w:rPr>
              <w:fldChar w:fldCharType="separate"/>
            </w:r>
            <w:r w:rsidR="00690751">
              <w:rPr>
                <w:noProof/>
                <w:webHidden/>
              </w:rPr>
              <w:t>10</w:t>
            </w:r>
            <w:r w:rsidR="00690751">
              <w:rPr>
                <w:noProof/>
                <w:webHidden/>
              </w:rPr>
              <w:fldChar w:fldCharType="end"/>
            </w:r>
          </w:hyperlink>
        </w:p>
        <w:p w:rsidR="00690751" w:rsidRDefault="00BA6272">
          <w:pPr>
            <w:pStyle w:val="TOC3"/>
            <w:tabs>
              <w:tab w:val="left" w:pos="1320"/>
              <w:tab w:val="right" w:leader="dot" w:pos="8918"/>
            </w:tabs>
            <w:rPr>
              <w:rFonts w:asciiTheme="minorHAnsi" w:eastAsiaTheme="minorEastAsia" w:hAnsiTheme="minorHAnsi" w:cstheme="minorBidi"/>
              <w:iCs w:val="0"/>
              <w:noProof/>
              <w:sz w:val="22"/>
              <w:szCs w:val="22"/>
            </w:rPr>
          </w:pPr>
          <w:hyperlink w:anchor="_Toc358210302" w:history="1">
            <w:r w:rsidR="00690751" w:rsidRPr="0024357C">
              <w:rPr>
                <w:rStyle w:val="Hyperlink"/>
                <w:noProof/>
              </w:rPr>
              <w:t>5.1.2</w:t>
            </w:r>
            <w:r w:rsidR="00690751">
              <w:rPr>
                <w:rFonts w:asciiTheme="minorHAnsi" w:eastAsiaTheme="minorEastAsia" w:hAnsiTheme="minorHAnsi" w:cstheme="minorBidi"/>
                <w:iCs w:val="0"/>
                <w:noProof/>
                <w:sz w:val="22"/>
                <w:szCs w:val="22"/>
              </w:rPr>
              <w:tab/>
            </w:r>
            <w:r w:rsidR="00690751" w:rsidRPr="0024357C">
              <w:rPr>
                <w:rStyle w:val="Hyperlink"/>
                <w:noProof/>
              </w:rPr>
              <w:t>Hibernate Persistence</w:t>
            </w:r>
            <w:r w:rsidR="00690751">
              <w:rPr>
                <w:noProof/>
                <w:webHidden/>
              </w:rPr>
              <w:tab/>
            </w:r>
            <w:r w:rsidR="00690751">
              <w:rPr>
                <w:noProof/>
                <w:webHidden/>
              </w:rPr>
              <w:fldChar w:fldCharType="begin"/>
            </w:r>
            <w:r w:rsidR="00690751">
              <w:rPr>
                <w:noProof/>
                <w:webHidden/>
              </w:rPr>
              <w:instrText xml:space="preserve"> PAGEREF _Toc358210302 \h </w:instrText>
            </w:r>
            <w:r w:rsidR="00690751">
              <w:rPr>
                <w:noProof/>
                <w:webHidden/>
              </w:rPr>
            </w:r>
            <w:r w:rsidR="00690751">
              <w:rPr>
                <w:noProof/>
                <w:webHidden/>
              </w:rPr>
              <w:fldChar w:fldCharType="separate"/>
            </w:r>
            <w:r w:rsidR="00690751">
              <w:rPr>
                <w:noProof/>
                <w:webHidden/>
              </w:rPr>
              <w:t>11</w:t>
            </w:r>
            <w:r w:rsidR="00690751">
              <w:rPr>
                <w:noProof/>
                <w:webHidden/>
              </w:rPr>
              <w:fldChar w:fldCharType="end"/>
            </w:r>
          </w:hyperlink>
        </w:p>
        <w:p w:rsidR="00690751" w:rsidRDefault="00BA6272">
          <w:pPr>
            <w:pStyle w:val="TOC3"/>
            <w:tabs>
              <w:tab w:val="left" w:pos="1320"/>
              <w:tab w:val="right" w:leader="dot" w:pos="8918"/>
            </w:tabs>
            <w:rPr>
              <w:rFonts w:asciiTheme="minorHAnsi" w:eastAsiaTheme="minorEastAsia" w:hAnsiTheme="minorHAnsi" w:cstheme="minorBidi"/>
              <w:iCs w:val="0"/>
              <w:noProof/>
              <w:sz w:val="22"/>
              <w:szCs w:val="22"/>
            </w:rPr>
          </w:pPr>
          <w:hyperlink w:anchor="_Toc358210303" w:history="1">
            <w:r w:rsidR="00690751" w:rsidRPr="0024357C">
              <w:rPr>
                <w:rStyle w:val="Hyperlink"/>
                <w:noProof/>
              </w:rPr>
              <w:t>5.1.3</w:t>
            </w:r>
            <w:r w:rsidR="00690751">
              <w:rPr>
                <w:rFonts w:asciiTheme="minorHAnsi" w:eastAsiaTheme="minorEastAsia" w:hAnsiTheme="minorHAnsi" w:cstheme="minorBidi"/>
                <w:iCs w:val="0"/>
                <w:noProof/>
                <w:sz w:val="22"/>
                <w:szCs w:val="22"/>
              </w:rPr>
              <w:tab/>
            </w:r>
            <w:r w:rsidR="00690751" w:rsidRPr="0024357C">
              <w:rPr>
                <w:rStyle w:val="Hyperlink"/>
                <w:noProof/>
              </w:rPr>
              <w:t>Aspects</w:t>
            </w:r>
            <w:r w:rsidR="00690751">
              <w:rPr>
                <w:noProof/>
                <w:webHidden/>
              </w:rPr>
              <w:tab/>
            </w:r>
            <w:r w:rsidR="00690751">
              <w:rPr>
                <w:noProof/>
                <w:webHidden/>
              </w:rPr>
              <w:fldChar w:fldCharType="begin"/>
            </w:r>
            <w:r w:rsidR="00690751">
              <w:rPr>
                <w:noProof/>
                <w:webHidden/>
              </w:rPr>
              <w:instrText xml:space="preserve"> PAGEREF _Toc358210303 \h </w:instrText>
            </w:r>
            <w:r w:rsidR="00690751">
              <w:rPr>
                <w:noProof/>
                <w:webHidden/>
              </w:rPr>
            </w:r>
            <w:r w:rsidR="00690751">
              <w:rPr>
                <w:noProof/>
                <w:webHidden/>
              </w:rPr>
              <w:fldChar w:fldCharType="separate"/>
            </w:r>
            <w:r w:rsidR="00690751">
              <w:rPr>
                <w:noProof/>
                <w:webHidden/>
              </w:rPr>
              <w:t>11</w:t>
            </w:r>
            <w:r w:rsidR="00690751">
              <w:rPr>
                <w:noProof/>
                <w:webHidden/>
              </w:rPr>
              <w:fldChar w:fldCharType="end"/>
            </w:r>
          </w:hyperlink>
        </w:p>
        <w:p w:rsidR="00690751" w:rsidRDefault="00BA6272">
          <w:pPr>
            <w:pStyle w:val="TOC3"/>
            <w:tabs>
              <w:tab w:val="left" w:pos="1320"/>
              <w:tab w:val="right" w:leader="dot" w:pos="8918"/>
            </w:tabs>
            <w:rPr>
              <w:rFonts w:asciiTheme="minorHAnsi" w:eastAsiaTheme="minorEastAsia" w:hAnsiTheme="minorHAnsi" w:cstheme="minorBidi"/>
              <w:iCs w:val="0"/>
              <w:noProof/>
              <w:sz w:val="22"/>
              <w:szCs w:val="22"/>
            </w:rPr>
          </w:pPr>
          <w:hyperlink w:anchor="_Toc358210304" w:history="1">
            <w:r w:rsidR="00690751" w:rsidRPr="0024357C">
              <w:rPr>
                <w:rStyle w:val="Hyperlink"/>
                <w:noProof/>
              </w:rPr>
              <w:t>5.1.4</w:t>
            </w:r>
            <w:r w:rsidR="00690751">
              <w:rPr>
                <w:rFonts w:asciiTheme="minorHAnsi" w:eastAsiaTheme="minorEastAsia" w:hAnsiTheme="minorHAnsi" w:cstheme="minorBidi"/>
                <w:iCs w:val="0"/>
                <w:noProof/>
                <w:sz w:val="22"/>
                <w:szCs w:val="22"/>
              </w:rPr>
              <w:tab/>
            </w:r>
            <w:r w:rsidR="00690751" w:rsidRPr="0024357C">
              <w:rPr>
                <w:rStyle w:val="Hyperlink"/>
                <w:noProof/>
              </w:rPr>
              <w:t>OSGi Preferences</w:t>
            </w:r>
            <w:r w:rsidR="00690751">
              <w:rPr>
                <w:noProof/>
                <w:webHidden/>
              </w:rPr>
              <w:tab/>
            </w:r>
            <w:r w:rsidR="00690751">
              <w:rPr>
                <w:noProof/>
                <w:webHidden/>
              </w:rPr>
              <w:fldChar w:fldCharType="begin"/>
            </w:r>
            <w:r w:rsidR="00690751">
              <w:rPr>
                <w:noProof/>
                <w:webHidden/>
              </w:rPr>
              <w:instrText xml:space="preserve"> PAGEREF _Toc358210304 \h </w:instrText>
            </w:r>
            <w:r w:rsidR="00690751">
              <w:rPr>
                <w:noProof/>
                <w:webHidden/>
              </w:rPr>
            </w:r>
            <w:r w:rsidR="00690751">
              <w:rPr>
                <w:noProof/>
                <w:webHidden/>
              </w:rPr>
              <w:fldChar w:fldCharType="separate"/>
            </w:r>
            <w:r w:rsidR="00690751">
              <w:rPr>
                <w:noProof/>
                <w:webHidden/>
              </w:rPr>
              <w:t>12</w:t>
            </w:r>
            <w:r w:rsidR="00690751">
              <w:rPr>
                <w:noProof/>
                <w:webHidden/>
              </w:rPr>
              <w:fldChar w:fldCharType="end"/>
            </w:r>
          </w:hyperlink>
        </w:p>
        <w:p w:rsidR="00690751" w:rsidRDefault="00BA6272">
          <w:pPr>
            <w:pStyle w:val="TOC3"/>
            <w:tabs>
              <w:tab w:val="left" w:pos="1320"/>
              <w:tab w:val="right" w:leader="dot" w:pos="8918"/>
            </w:tabs>
            <w:rPr>
              <w:rFonts w:asciiTheme="minorHAnsi" w:eastAsiaTheme="minorEastAsia" w:hAnsiTheme="minorHAnsi" w:cstheme="minorBidi"/>
              <w:iCs w:val="0"/>
              <w:noProof/>
              <w:sz w:val="22"/>
              <w:szCs w:val="22"/>
            </w:rPr>
          </w:pPr>
          <w:hyperlink w:anchor="_Toc358210305" w:history="1">
            <w:r w:rsidR="00690751" w:rsidRPr="0024357C">
              <w:rPr>
                <w:rStyle w:val="Hyperlink"/>
                <w:noProof/>
              </w:rPr>
              <w:t>5.1.5</w:t>
            </w:r>
            <w:r w:rsidR="00690751">
              <w:rPr>
                <w:rFonts w:asciiTheme="minorHAnsi" w:eastAsiaTheme="minorEastAsia" w:hAnsiTheme="minorHAnsi" w:cstheme="minorBidi"/>
                <w:iCs w:val="0"/>
                <w:noProof/>
                <w:sz w:val="22"/>
                <w:szCs w:val="22"/>
              </w:rPr>
              <w:tab/>
            </w:r>
            <w:r w:rsidR="00690751" w:rsidRPr="0024357C">
              <w:rPr>
                <w:rStyle w:val="Hyperlink"/>
                <w:noProof/>
              </w:rPr>
              <w:t>Logging</w:t>
            </w:r>
            <w:r w:rsidR="00690751">
              <w:rPr>
                <w:noProof/>
                <w:webHidden/>
              </w:rPr>
              <w:tab/>
            </w:r>
            <w:r w:rsidR="00690751">
              <w:rPr>
                <w:noProof/>
                <w:webHidden/>
              </w:rPr>
              <w:fldChar w:fldCharType="begin"/>
            </w:r>
            <w:r w:rsidR="00690751">
              <w:rPr>
                <w:noProof/>
                <w:webHidden/>
              </w:rPr>
              <w:instrText xml:space="preserve"> PAGEREF _Toc358210305 \h </w:instrText>
            </w:r>
            <w:r w:rsidR="00690751">
              <w:rPr>
                <w:noProof/>
                <w:webHidden/>
              </w:rPr>
            </w:r>
            <w:r w:rsidR="00690751">
              <w:rPr>
                <w:noProof/>
                <w:webHidden/>
              </w:rPr>
              <w:fldChar w:fldCharType="separate"/>
            </w:r>
            <w:r w:rsidR="00690751">
              <w:rPr>
                <w:noProof/>
                <w:webHidden/>
              </w:rPr>
              <w:t>13</w:t>
            </w:r>
            <w:r w:rsidR="00690751">
              <w:rPr>
                <w:noProof/>
                <w:webHidden/>
              </w:rPr>
              <w:fldChar w:fldCharType="end"/>
            </w:r>
          </w:hyperlink>
        </w:p>
        <w:p w:rsidR="00690751" w:rsidRDefault="00BA6272">
          <w:pPr>
            <w:pStyle w:val="TOC2"/>
            <w:tabs>
              <w:tab w:val="left" w:pos="880"/>
            </w:tabs>
            <w:rPr>
              <w:rFonts w:asciiTheme="minorHAnsi" w:eastAsiaTheme="minorEastAsia" w:hAnsiTheme="minorHAnsi" w:cstheme="minorBidi"/>
              <w:iCs w:val="0"/>
            </w:rPr>
          </w:pPr>
          <w:hyperlink w:anchor="_Toc358210306" w:history="1">
            <w:r w:rsidR="00690751" w:rsidRPr="0024357C">
              <w:rPr>
                <w:rStyle w:val="Hyperlink"/>
              </w:rPr>
              <w:t>5.2</w:t>
            </w:r>
            <w:r w:rsidR="00690751">
              <w:rPr>
                <w:rFonts w:asciiTheme="minorHAnsi" w:eastAsiaTheme="minorEastAsia" w:hAnsiTheme="minorHAnsi" w:cstheme="minorBidi"/>
                <w:iCs w:val="0"/>
              </w:rPr>
              <w:tab/>
            </w:r>
            <w:r w:rsidR="00690751" w:rsidRPr="0024357C">
              <w:rPr>
                <w:rStyle w:val="Hyperlink"/>
              </w:rPr>
              <w:t>Bundling Structure</w:t>
            </w:r>
            <w:r w:rsidR="00690751">
              <w:rPr>
                <w:webHidden/>
              </w:rPr>
              <w:tab/>
            </w:r>
            <w:r w:rsidR="00690751">
              <w:rPr>
                <w:webHidden/>
              </w:rPr>
              <w:fldChar w:fldCharType="begin"/>
            </w:r>
            <w:r w:rsidR="00690751">
              <w:rPr>
                <w:webHidden/>
              </w:rPr>
              <w:instrText xml:space="preserve"> PAGEREF _Toc358210306 \h </w:instrText>
            </w:r>
            <w:r w:rsidR="00690751">
              <w:rPr>
                <w:webHidden/>
              </w:rPr>
            </w:r>
            <w:r w:rsidR="00690751">
              <w:rPr>
                <w:webHidden/>
              </w:rPr>
              <w:fldChar w:fldCharType="separate"/>
            </w:r>
            <w:r w:rsidR="00690751">
              <w:rPr>
                <w:webHidden/>
              </w:rPr>
              <w:t>14</w:t>
            </w:r>
            <w:r w:rsidR="00690751">
              <w:rPr>
                <w:webHidden/>
              </w:rPr>
              <w:fldChar w:fldCharType="end"/>
            </w:r>
          </w:hyperlink>
        </w:p>
        <w:p w:rsidR="00690751" w:rsidRDefault="00BA6272">
          <w:pPr>
            <w:pStyle w:val="TOC2"/>
            <w:tabs>
              <w:tab w:val="left" w:pos="880"/>
            </w:tabs>
            <w:rPr>
              <w:rFonts w:asciiTheme="minorHAnsi" w:eastAsiaTheme="minorEastAsia" w:hAnsiTheme="minorHAnsi" w:cstheme="minorBidi"/>
              <w:iCs w:val="0"/>
            </w:rPr>
          </w:pPr>
          <w:hyperlink w:anchor="_Toc358210307" w:history="1">
            <w:r w:rsidR="00690751" w:rsidRPr="0024357C">
              <w:rPr>
                <w:rStyle w:val="Hyperlink"/>
              </w:rPr>
              <w:t>5.3</w:t>
            </w:r>
            <w:r w:rsidR="00690751">
              <w:rPr>
                <w:rFonts w:asciiTheme="minorHAnsi" w:eastAsiaTheme="minorEastAsia" w:hAnsiTheme="minorHAnsi" w:cstheme="minorBidi"/>
                <w:iCs w:val="0"/>
              </w:rPr>
              <w:tab/>
            </w:r>
            <w:r w:rsidR="00690751" w:rsidRPr="0024357C">
              <w:rPr>
                <w:rStyle w:val="Hyperlink"/>
              </w:rPr>
              <w:t>Deployment Overview</w:t>
            </w:r>
            <w:r w:rsidR="00690751">
              <w:rPr>
                <w:webHidden/>
              </w:rPr>
              <w:tab/>
            </w:r>
            <w:r w:rsidR="00690751">
              <w:rPr>
                <w:webHidden/>
              </w:rPr>
              <w:fldChar w:fldCharType="begin"/>
            </w:r>
            <w:r w:rsidR="00690751">
              <w:rPr>
                <w:webHidden/>
              </w:rPr>
              <w:instrText xml:space="preserve"> PAGEREF _Toc358210307 \h </w:instrText>
            </w:r>
            <w:r w:rsidR="00690751">
              <w:rPr>
                <w:webHidden/>
              </w:rPr>
            </w:r>
            <w:r w:rsidR="00690751">
              <w:rPr>
                <w:webHidden/>
              </w:rPr>
              <w:fldChar w:fldCharType="separate"/>
            </w:r>
            <w:r w:rsidR="00690751">
              <w:rPr>
                <w:webHidden/>
              </w:rPr>
              <w:t>14</w:t>
            </w:r>
            <w:r w:rsidR="00690751">
              <w:rPr>
                <w:webHidden/>
              </w:rPr>
              <w:fldChar w:fldCharType="end"/>
            </w:r>
          </w:hyperlink>
        </w:p>
        <w:p w:rsidR="00690751" w:rsidRDefault="00BA6272">
          <w:pPr>
            <w:pStyle w:val="TOC3"/>
            <w:tabs>
              <w:tab w:val="left" w:pos="1320"/>
              <w:tab w:val="right" w:leader="dot" w:pos="8918"/>
            </w:tabs>
            <w:rPr>
              <w:rFonts w:asciiTheme="minorHAnsi" w:eastAsiaTheme="minorEastAsia" w:hAnsiTheme="minorHAnsi" w:cstheme="minorBidi"/>
              <w:iCs w:val="0"/>
              <w:noProof/>
              <w:sz w:val="22"/>
              <w:szCs w:val="22"/>
            </w:rPr>
          </w:pPr>
          <w:hyperlink w:anchor="_Toc358210308" w:history="1">
            <w:r w:rsidR="00690751" w:rsidRPr="0024357C">
              <w:rPr>
                <w:rStyle w:val="Hyperlink"/>
                <w:noProof/>
              </w:rPr>
              <w:t>5.3.1</w:t>
            </w:r>
            <w:r w:rsidR="00690751">
              <w:rPr>
                <w:rFonts w:asciiTheme="minorHAnsi" w:eastAsiaTheme="minorEastAsia" w:hAnsiTheme="minorHAnsi" w:cstheme="minorBidi"/>
                <w:iCs w:val="0"/>
                <w:noProof/>
                <w:sz w:val="22"/>
                <w:szCs w:val="22"/>
              </w:rPr>
              <w:tab/>
            </w:r>
            <w:r w:rsidR="00690751" w:rsidRPr="0024357C">
              <w:rPr>
                <w:rStyle w:val="Hyperlink"/>
                <w:noProof/>
              </w:rPr>
              <w:t>Environments</w:t>
            </w:r>
            <w:r w:rsidR="00690751">
              <w:rPr>
                <w:noProof/>
                <w:webHidden/>
              </w:rPr>
              <w:tab/>
            </w:r>
            <w:r w:rsidR="00690751">
              <w:rPr>
                <w:noProof/>
                <w:webHidden/>
              </w:rPr>
              <w:fldChar w:fldCharType="begin"/>
            </w:r>
            <w:r w:rsidR="00690751">
              <w:rPr>
                <w:noProof/>
                <w:webHidden/>
              </w:rPr>
              <w:instrText xml:space="preserve"> PAGEREF _Toc358210308 \h </w:instrText>
            </w:r>
            <w:r w:rsidR="00690751">
              <w:rPr>
                <w:noProof/>
                <w:webHidden/>
              </w:rPr>
            </w:r>
            <w:r w:rsidR="00690751">
              <w:rPr>
                <w:noProof/>
                <w:webHidden/>
              </w:rPr>
              <w:fldChar w:fldCharType="separate"/>
            </w:r>
            <w:r w:rsidR="00690751">
              <w:rPr>
                <w:noProof/>
                <w:webHidden/>
              </w:rPr>
              <w:t>14</w:t>
            </w:r>
            <w:r w:rsidR="00690751">
              <w:rPr>
                <w:noProof/>
                <w:webHidden/>
              </w:rPr>
              <w:fldChar w:fldCharType="end"/>
            </w:r>
          </w:hyperlink>
        </w:p>
        <w:p w:rsidR="00690751" w:rsidRDefault="00BA6272">
          <w:pPr>
            <w:pStyle w:val="TOC3"/>
            <w:tabs>
              <w:tab w:val="left" w:pos="1320"/>
              <w:tab w:val="right" w:leader="dot" w:pos="8918"/>
            </w:tabs>
            <w:rPr>
              <w:rFonts w:asciiTheme="minorHAnsi" w:eastAsiaTheme="minorEastAsia" w:hAnsiTheme="minorHAnsi" w:cstheme="minorBidi"/>
              <w:iCs w:val="0"/>
              <w:noProof/>
              <w:sz w:val="22"/>
              <w:szCs w:val="22"/>
            </w:rPr>
          </w:pPr>
          <w:hyperlink w:anchor="_Toc358210309" w:history="1">
            <w:r w:rsidR="00690751" w:rsidRPr="0024357C">
              <w:rPr>
                <w:rStyle w:val="Hyperlink"/>
                <w:noProof/>
              </w:rPr>
              <w:t>5.3.2</w:t>
            </w:r>
            <w:r w:rsidR="00690751">
              <w:rPr>
                <w:rFonts w:asciiTheme="minorHAnsi" w:eastAsiaTheme="minorEastAsia" w:hAnsiTheme="minorHAnsi" w:cstheme="minorBidi"/>
                <w:iCs w:val="0"/>
                <w:noProof/>
                <w:sz w:val="22"/>
                <w:szCs w:val="22"/>
              </w:rPr>
              <w:tab/>
            </w:r>
            <w:r w:rsidR="00690751" w:rsidRPr="0024357C">
              <w:rPr>
                <w:rStyle w:val="Hyperlink"/>
                <w:noProof/>
              </w:rPr>
              <w:t>Access to Environments</w:t>
            </w:r>
            <w:r w:rsidR="00690751">
              <w:rPr>
                <w:noProof/>
                <w:webHidden/>
              </w:rPr>
              <w:tab/>
            </w:r>
            <w:r w:rsidR="00690751">
              <w:rPr>
                <w:noProof/>
                <w:webHidden/>
              </w:rPr>
              <w:fldChar w:fldCharType="begin"/>
            </w:r>
            <w:r w:rsidR="00690751">
              <w:rPr>
                <w:noProof/>
                <w:webHidden/>
              </w:rPr>
              <w:instrText xml:space="preserve"> PAGEREF _Toc358210309 \h </w:instrText>
            </w:r>
            <w:r w:rsidR="00690751">
              <w:rPr>
                <w:noProof/>
                <w:webHidden/>
              </w:rPr>
            </w:r>
            <w:r w:rsidR="00690751">
              <w:rPr>
                <w:noProof/>
                <w:webHidden/>
              </w:rPr>
              <w:fldChar w:fldCharType="separate"/>
            </w:r>
            <w:r w:rsidR="00690751">
              <w:rPr>
                <w:noProof/>
                <w:webHidden/>
              </w:rPr>
              <w:t>14</w:t>
            </w:r>
            <w:r w:rsidR="00690751">
              <w:rPr>
                <w:noProof/>
                <w:webHidden/>
              </w:rPr>
              <w:fldChar w:fldCharType="end"/>
            </w:r>
          </w:hyperlink>
        </w:p>
        <w:p w:rsidR="00690751" w:rsidRDefault="00BA6272">
          <w:pPr>
            <w:pStyle w:val="TOC3"/>
            <w:tabs>
              <w:tab w:val="left" w:pos="1320"/>
              <w:tab w:val="right" w:leader="dot" w:pos="8918"/>
            </w:tabs>
            <w:rPr>
              <w:rFonts w:asciiTheme="minorHAnsi" w:eastAsiaTheme="minorEastAsia" w:hAnsiTheme="minorHAnsi" w:cstheme="minorBidi"/>
              <w:iCs w:val="0"/>
              <w:noProof/>
              <w:sz w:val="22"/>
              <w:szCs w:val="22"/>
            </w:rPr>
          </w:pPr>
          <w:hyperlink w:anchor="_Toc358210310" w:history="1">
            <w:r w:rsidR="00690751" w:rsidRPr="0024357C">
              <w:rPr>
                <w:rStyle w:val="Hyperlink"/>
                <w:noProof/>
              </w:rPr>
              <w:t>5.3.3</w:t>
            </w:r>
            <w:r w:rsidR="00690751">
              <w:rPr>
                <w:rFonts w:asciiTheme="minorHAnsi" w:eastAsiaTheme="minorEastAsia" w:hAnsiTheme="minorHAnsi" w:cstheme="minorBidi"/>
                <w:iCs w:val="0"/>
                <w:noProof/>
                <w:sz w:val="22"/>
                <w:szCs w:val="22"/>
              </w:rPr>
              <w:tab/>
            </w:r>
            <w:r w:rsidR="00690751" w:rsidRPr="0024357C">
              <w:rPr>
                <w:rStyle w:val="Hyperlink"/>
                <w:noProof/>
              </w:rPr>
              <w:t>Test Data</w:t>
            </w:r>
            <w:r w:rsidR="00690751">
              <w:rPr>
                <w:noProof/>
                <w:webHidden/>
              </w:rPr>
              <w:tab/>
            </w:r>
            <w:r w:rsidR="00690751">
              <w:rPr>
                <w:noProof/>
                <w:webHidden/>
              </w:rPr>
              <w:fldChar w:fldCharType="begin"/>
            </w:r>
            <w:r w:rsidR="00690751">
              <w:rPr>
                <w:noProof/>
                <w:webHidden/>
              </w:rPr>
              <w:instrText xml:space="preserve"> PAGEREF _Toc358210310 \h </w:instrText>
            </w:r>
            <w:r w:rsidR="00690751">
              <w:rPr>
                <w:noProof/>
                <w:webHidden/>
              </w:rPr>
            </w:r>
            <w:r w:rsidR="00690751">
              <w:rPr>
                <w:noProof/>
                <w:webHidden/>
              </w:rPr>
              <w:fldChar w:fldCharType="separate"/>
            </w:r>
            <w:r w:rsidR="00690751">
              <w:rPr>
                <w:noProof/>
                <w:webHidden/>
              </w:rPr>
              <w:t>15</w:t>
            </w:r>
            <w:r w:rsidR="00690751">
              <w:rPr>
                <w:noProof/>
                <w:webHidden/>
              </w:rPr>
              <w:fldChar w:fldCharType="end"/>
            </w:r>
          </w:hyperlink>
        </w:p>
        <w:p w:rsidR="00690751" w:rsidRDefault="00BA6272">
          <w:pPr>
            <w:pStyle w:val="TOC3"/>
            <w:tabs>
              <w:tab w:val="left" w:pos="1320"/>
              <w:tab w:val="right" w:leader="dot" w:pos="8918"/>
            </w:tabs>
            <w:rPr>
              <w:rFonts w:asciiTheme="minorHAnsi" w:eastAsiaTheme="minorEastAsia" w:hAnsiTheme="minorHAnsi" w:cstheme="minorBidi"/>
              <w:iCs w:val="0"/>
              <w:noProof/>
              <w:sz w:val="22"/>
              <w:szCs w:val="22"/>
            </w:rPr>
          </w:pPr>
          <w:hyperlink w:anchor="_Toc358210311" w:history="1">
            <w:r w:rsidR="00690751" w:rsidRPr="0024357C">
              <w:rPr>
                <w:rStyle w:val="Hyperlink"/>
                <w:noProof/>
              </w:rPr>
              <w:t>5.3.4</w:t>
            </w:r>
            <w:r w:rsidR="00690751">
              <w:rPr>
                <w:rFonts w:asciiTheme="minorHAnsi" w:eastAsiaTheme="minorEastAsia" w:hAnsiTheme="minorHAnsi" w:cstheme="minorBidi"/>
                <w:iCs w:val="0"/>
                <w:noProof/>
                <w:sz w:val="22"/>
                <w:szCs w:val="22"/>
              </w:rPr>
              <w:tab/>
            </w:r>
            <w:r w:rsidR="00690751" w:rsidRPr="0024357C">
              <w:rPr>
                <w:rStyle w:val="Hyperlink"/>
                <w:noProof/>
              </w:rPr>
              <w:t>Security Tokens</w:t>
            </w:r>
            <w:r w:rsidR="00690751">
              <w:rPr>
                <w:noProof/>
                <w:webHidden/>
              </w:rPr>
              <w:tab/>
            </w:r>
            <w:r w:rsidR="00690751">
              <w:rPr>
                <w:noProof/>
                <w:webHidden/>
              </w:rPr>
              <w:fldChar w:fldCharType="begin"/>
            </w:r>
            <w:r w:rsidR="00690751">
              <w:rPr>
                <w:noProof/>
                <w:webHidden/>
              </w:rPr>
              <w:instrText xml:space="preserve"> PAGEREF _Toc358210311 \h </w:instrText>
            </w:r>
            <w:r w:rsidR="00690751">
              <w:rPr>
                <w:noProof/>
                <w:webHidden/>
              </w:rPr>
            </w:r>
            <w:r w:rsidR="00690751">
              <w:rPr>
                <w:noProof/>
                <w:webHidden/>
              </w:rPr>
              <w:fldChar w:fldCharType="separate"/>
            </w:r>
            <w:r w:rsidR="00690751">
              <w:rPr>
                <w:noProof/>
                <w:webHidden/>
              </w:rPr>
              <w:t>15</w:t>
            </w:r>
            <w:r w:rsidR="00690751">
              <w:rPr>
                <w:noProof/>
                <w:webHidden/>
              </w:rPr>
              <w:fldChar w:fldCharType="end"/>
            </w:r>
          </w:hyperlink>
        </w:p>
        <w:p w:rsidR="00690751" w:rsidRDefault="00BA6272">
          <w:pPr>
            <w:pStyle w:val="TOC2"/>
            <w:tabs>
              <w:tab w:val="left" w:pos="880"/>
            </w:tabs>
            <w:rPr>
              <w:rFonts w:asciiTheme="minorHAnsi" w:eastAsiaTheme="minorEastAsia" w:hAnsiTheme="minorHAnsi" w:cstheme="minorBidi"/>
              <w:iCs w:val="0"/>
            </w:rPr>
          </w:pPr>
          <w:hyperlink w:anchor="_Toc358210312" w:history="1">
            <w:r w:rsidR="00690751" w:rsidRPr="0024357C">
              <w:rPr>
                <w:rStyle w:val="Hyperlink"/>
              </w:rPr>
              <w:t>5.4</w:t>
            </w:r>
            <w:r w:rsidR="00690751">
              <w:rPr>
                <w:rFonts w:asciiTheme="minorHAnsi" w:eastAsiaTheme="minorEastAsia" w:hAnsiTheme="minorHAnsi" w:cstheme="minorBidi"/>
                <w:iCs w:val="0"/>
              </w:rPr>
              <w:tab/>
            </w:r>
            <w:r w:rsidR="00690751" w:rsidRPr="0024357C">
              <w:rPr>
                <w:rStyle w:val="Hyperlink"/>
              </w:rPr>
              <w:t>Settings</w:t>
            </w:r>
            <w:r w:rsidR="00690751">
              <w:rPr>
                <w:webHidden/>
              </w:rPr>
              <w:tab/>
            </w:r>
            <w:r w:rsidR="00690751">
              <w:rPr>
                <w:webHidden/>
              </w:rPr>
              <w:fldChar w:fldCharType="begin"/>
            </w:r>
            <w:r w:rsidR="00690751">
              <w:rPr>
                <w:webHidden/>
              </w:rPr>
              <w:instrText xml:space="preserve"> PAGEREF _Toc358210312 \h </w:instrText>
            </w:r>
            <w:r w:rsidR="00690751">
              <w:rPr>
                <w:webHidden/>
              </w:rPr>
            </w:r>
            <w:r w:rsidR="00690751">
              <w:rPr>
                <w:webHidden/>
              </w:rPr>
              <w:fldChar w:fldCharType="separate"/>
            </w:r>
            <w:r w:rsidR="00690751">
              <w:rPr>
                <w:webHidden/>
              </w:rPr>
              <w:t>15</w:t>
            </w:r>
            <w:r w:rsidR="00690751">
              <w:rPr>
                <w:webHidden/>
              </w:rPr>
              <w:fldChar w:fldCharType="end"/>
            </w:r>
          </w:hyperlink>
        </w:p>
        <w:p w:rsidR="00690751" w:rsidRDefault="00BA6272">
          <w:pPr>
            <w:pStyle w:val="TOC3"/>
            <w:tabs>
              <w:tab w:val="left" w:pos="1320"/>
              <w:tab w:val="right" w:leader="dot" w:pos="8918"/>
            </w:tabs>
            <w:rPr>
              <w:rFonts w:asciiTheme="minorHAnsi" w:eastAsiaTheme="minorEastAsia" w:hAnsiTheme="minorHAnsi" w:cstheme="minorBidi"/>
              <w:iCs w:val="0"/>
              <w:noProof/>
              <w:sz w:val="22"/>
              <w:szCs w:val="22"/>
            </w:rPr>
          </w:pPr>
          <w:hyperlink w:anchor="_Toc358210313" w:history="1">
            <w:r w:rsidR="00690751" w:rsidRPr="0024357C">
              <w:rPr>
                <w:rStyle w:val="Hyperlink"/>
                <w:noProof/>
              </w:rPr>
              <w:t>5.4.1</w:t>
            </w:r>
            <w:r w:rsidR="00690751">
              <w:rPr>
                <w:rFonts w:asciiTheme="minorHAnsi" w:eastAsiaTheme="minorEastAsia" w:hAnsiTheme="minorHAnsi" w:cstheme="minorBidi"/>
                <w:iCs w:val="0"/>
                <w:noProof/>
                <w:sz w:val="22"/>
                <w:szCs w:val="22"/>
              </w:rPr>
              <w:tab/>
            </w:r>
            <w:r w:rsidR="00690751" w:rsidRPr="0024357C">
              <w:rPr>
                <w:rStyle w:val="Hyperlink"/>
                <w:noProof/>
              </w:rPr>
              <w:t>JDBC Connection Pool</w:t>
            </w:r>
            <w:r w:rsidR="00690751">
              <w:rPr>
                <w:noProof/>
                <w:webHidden/>
              </w:rPr>
              <w:tab/>
            </w:r>
            <w:r w:rsidR="00690751">
              <w:rPr>
                <w:noProof/>
                <w:webHidden/>
              </w:rPr>
              <w:fldChar w:fldCharType="begin"/>
            </w:r>
            <w:r w:rsidR="00690751">
              <w:rPr>
                <w:noProof/>
                <w:webHidden/>
              </w:rPr>
              <w:instrText xml:space="preserve"> PAGEREF _Toc358210313 \h </w:instrText>
            </w:r>
            <w:r w:rsidR="00690751">
              <w:rPr>
                <w:noProof/>
                <w:webHidden/>
              </w:rPr>
            </w:r>
            <w:r w:rsidR="00690751">
              <w:rPr>
                <w:noProof/>
                <w:webHidden/>
              </w:rPr>
              <w:fldChar w:fldCharType="separate"/>
            </w:r>
            <w:r w:rsidR="00690751">
              <w:rPr>
                <w:noProof/>
                <w:webHidden/>
              </w:rPr>
              <w:t>15</w:t>
            </w:r>
            <w:r w:rsidR="00690751">
              <w:rPr>
                <w:noProof/>
                <w:webHidden/>
              </w:rPr>
              <w:fldChar w:fldCharType="end"/>
            </w:r>
          </w:hyperlink>
        </w:p>
        <w:p w:rsidR="00690751" w:rsidRDefault="00BA6272">
          <w:pPr>
            <w:pStyle w:val="TOC3"/>
            <w:tabs>
              <w:tab w:val="left" w:pos="1320"/>
              <w:tab w:val="right" w:leader="dot" w:pos="8918"/>
            </w:tabs>
            <w:rPr>
              <w:rFonts w:asciiTheme="minorHAnsi" w:eastAsiaTheme="minorEastAsia" w:hAnsiTheme="minorHAnsi" w:cstheme="minorBidi"/>
              <w:iCs w:val="0"/>
              <w:noProof/>
              <w:sz w:val="22"/>
              <w:szCs w:val="22"/>
            </w:rPr>
          </w:pPr>
          <w:hyperlink w:anchor="_Toc358210314" w:history="1">
            <w:r w:rsidR="00690751" w:rsidRPr="0024357C">
              <w:rPr>
                <w:rStyle w:val="Hyperlink"/>
                <w:noProof/>
              </w:rPr>
              <w:t>5.4.2</w:t>
            </w:r>
            <w:r w:rsidR="00690751">
              <w:rPr>
                <w:rFonts w:asciiTheme="minorHAnsi" w:eastAsiaTheme="minorEastAsia" w:hAnsiTheme="minorHAnsi" w:cstheme="minorBidi"/>
                <w:iCs w:val="0"/>
                <w:noProof/>
                <w:sz w:val="22"/>
                <w:szCs w:val="22"/>
              </w:rPr>
              <w:tab/>
            </w:r>
            <w:r w:rsidR="00690751" w:rsidRPr="0024357C">
              <w:rPr>
                <w:rStyle w:val="Hyperlink"/>
                <w:noProof/>
              </w:rPr>
              <w:t>JVM Settings</w:t>
            </w:r>
            <w:r w:rsidR="00690751">
              <w:rPr>
                <w:noProof/>
                <w:webHidden/>
              </w:rPr>
              <w:tab/>
            </w:r>
            <w:r w:rsidR="00690751">
              <w:rPr>
                <w:noProof/>
                <w:webHidden/>
              </w:rPr>
              <w:fldChar w:fldCharType="begin"/>
            </w:r>
            <w:r w:rsidR="00690751">
              <w:rPr>
                <w:noProof/>
                <w:webHidden/>
              </w:rPr>
              <w:instrText xml:space="preserve"> PAGEREF _Toc358210314 \h </w:instrText>
            </w:r>
            <w:r w:rsidR="00690751">
              <w:rPr>
                <w:noProof/>
                <w:webHidden/>
              </w:rPr>
            </w:r>
            <w:r w:rsidR="00690751">
              <w:rPr>
                <w:noProof/>
                <w:webHidden/>
              </w:rPr>
              <w:fldChar w:fldCharType="separate"/>
            </w:r>
            <w:r w:rsidR="00690751">
              <w:rPr>
                <w:noProof/>
                <w:webHidden/>
              </w:rPr>
              <w:t>16</w:t>
            </w:r>
            <w:r w:rsidR="00690751">
              <w:rPr>
                <w:noProof/>
                <w:webHidden/>
              </w:rPr>
              <w:fldChar w:fldCharType="end"/>
            </w:r>
          </w:hyperlink>
        </w:p>
        <w:p w:rsidR="00690751" w:rsidRDefault="00BA6272">
          <w:pPr>
            <w:pStyle w:val="TOC2"/>
            <w:tabs>
              <w:tab w:val="left" w:pos="880"/>
            </w:tabs>
            <w:rPr>
              <w:rFonts w:asciiTheme="minorHAnsi" w:eastAsiaTheme="minorEastAsia" w:hAnsiTheme="minorHAnsi" w:cstheme="minorBidi"/>
              <w:iCs w:val="0"/>
            </w:rPr>
          </w:pPr>
          <w:hyperlink w:anchor="_Toc358210315" w:history="1">
            <w:r w:rsidR="00690751" w:rsidRPr="0024357C">
              <w:rPr>
                <w:rStyle w:val="Hyperlink"/>
              </w:rPr>
              <w:t>5.5</w:t>
            </w:r>
            <w:r w:rsidR="00690751">
              <w:rPr>
                <w:rFonts w:asciiTheme="minorHAnsi" w:eastAsiaTheme="minorEastAsia" w:hAnsiTheme="minorHAnsi" w:cstheme="minorBidi"/>
                <w:iCs w:val="0"/>
              </w:rPr>
              <w:tab/>
            </w:r>
            <w:r w:rsidR="00690751" w:rsidRPr="0024357C">
              <w:rPr>
                <w:rStyle w:val="Hyperlink"/>
              </w:rPr>
              <w:t>Exception Handling and Error Code</w:t>
            </w:r>
            <w:r w:rsidR="00690751">
              <w:rPr>
                <w:webHidden/>
              </w:rPr>
              <w:tab/>
            </w:r>
            <w:r w:rsidR="00690751">
              <w:rPr>
                <w:webHidden/>
              </w:rPr>
              <w:fldChar w:fldCharType="begin"/>
            </w:r>
            <w:r w:rsidR="00690751">
              <w:rPr>
                <w:webHidden/>
              </w:rPr>
              <w:instrText xml:space="preserve"> PAGEREF _Toc358210315 \h </w:instrText>
            </w:r>
            <w:r w:rsidR="00690751">
              <w:rPr>
                <w:webHidden/>
              </w:rPr>
            </w:r>
            <w:r w:rsidR="00690751">
              <w:rPr>
                <w:webHidden/>
              </w:rPr>
              <w:fldChar w:fldCharType="separate"/>
            </w:r>
            <w:r w:rsidR="00690751">
              <w:rPr>
                <w:webHidden/>
              </w:rPr>
              <w:t>16</w:t>
            </w:r>
            <w:r w:rsidR="00690751">
              <w:rPr>
                <w:webHidden/>
              </w:rPr>
              <w:fldChar w:fldCharType="end"/>
            </w:r>
          </w:hyperlink>
        </w:p>
        <w:p w:rsidR="00690751" w:rsidRDefault="00BA6272">
          <w:pPr>
            <w:pStyle w:val="TOC3"/>
            <w:tabs>
              <w:tab w:val="left" w:pos="1320"/>
              <w:tab w:val="right" w:leader="dot" w:pos="8918"/>
            </w:tabs>
            <w:rPr>
              <w:rFonts w:asciiTheme="minorHAnsi" w:eastAsiaTheme="minorEastAsia" w:hAnsiTheme="minorHAnsi" w:cstheme="minorBidi"/>
              <w:iCs w:val="0"/>
              <w:noProof/>
              <w:sz w:val="22"/>
              <w:szCs w:val="22"/>
            </w:rPr>
          </w:pPr>
          <w:hyperlink w:anchor="_Toc358210316" w:history="1">
            <w:r w:rsidR="00690751" w:rsidRPr="0024357C">
              <w:rPr>
                <w:rStyle w:val="Hyperlink"/>
                <w:noProof/>
              </w:rPr>
              <w:t>5.5.1</w:t>
            </w:r>
            <w:r w:rsidR="00690751">
              <w:rPr>
                <w:rFonts w:asciiTheme="minorHAnsi" w:eastAsiaTheme="minorEastAsia" w:hAnsiTheme="minorHAnsi" w:cstheme="minorBidi"/>
                <w:iCs w:val="0"/>
                <w:noProof/>
                <w:sz w:val="22"/>
                <w:szCs w:val="22"/>
              </w:rPr>
              <w:tab/>
            </w:r>
            <w:r w:rsidR="00690751" w:rsidRPr="0024357C">
              <w:rPr>
                <w:rStyle w:val="Hyperlink"/>
                <w:noProof/>
              </w:rPr>
              <w:t>Errors from Bank Web Services</w:t>
            </w:r>
            <w:r w:rsidR="00690751">
              <w:rPr>
                <w:noProof/>
                <w:webHidden/>
              </w:rPr>
              <w:tab/>
            </w:r>
            <w:r w:rsidR="00690751">
              <w:rPr>
                <w:noProof/>
                <w:webHidden/>
              </w:rPr>
              <w:fldChar w:fldCharType="begin"/>
            </w:r>
            <w:r w:rsidR="00690751">
              <w:rPr>
                <w:noProof/>
                <w:webHidden/>
              </w:rPr>
              <w:instrText xml:space="preserve"> PAGEREF _Toc358210316 \h </w:instrText>
            </w:r>
            <w:r w:rsidR="00690751">
              <w:rPr>
                <w:noProof/>
                <w:webHidden/>
              </w:rPr>
            </w:r>
            <w:r w:rsidR="00690751">
              <w:rPr>
                <w:noProof/>
                <w:webHidden/>
              </w:rPr>
              <w:fldChar w:fldCharType="separate"/>
            </w:r>
            <w:r w:rsidR="00690751">
              <w:rPr>
                <w:noProof/>
                <w:webHidden/>
              </w:rPr>
              <w:t>16</w:t>
            </w:r>
            <w:r w:rsidR="00690751">
              <w:rPr>
                <w:noProof/>
                <w:webHidden/>
              </w:rPr>
              <w:fldChar w:fldCharType="end"/>
            </w:r>
          </w:hyperlink>
        </w:p>
        <w:p w:rsidR="00690751" w:rsidRDefault="00BA6272">
          <w:pPr>
            <w:pStyle w:val="TOC3"/>
            <w:tabs>
              <w:tab w:val="left" w:pos="1320"/>
              <w:tab w:val="right" w:leader="dot" w:pos="8918"/>
            </w:tabs>
            <w:rPr>
              <w:rFonts w:asciiTheme="minorHAnsi" w:eastAsiaTheme="minorEastAsia" w:hAnsiTheme="minorHAnsi" w:cstheme="minorBidi"/>
              <w:iCs w:val="0"/>
              <w:noProof/>
              <w:sz w:val="22"/>
              <w:szCs w:val="22"/>
            </w:rPr>
          </w:pPr>
          <w:hyperlink w:anchor="_Toc358210317" w:history="1">
            <w:r w:rsidR="00690751" w:rsidRPr="0024357C">
              <w:rPr>
                <w:rStyle w:val="Hyperlink"/>
                <w:noProof/>
              </w:rPr>
              <w:t>5.5.2</w:t>
            </w:r>
            <w:r w:rsidR="00690751">
              <w:rPr>
                <w:rFonts w:asciiTheme="minorHAnsi" w:eastAsiaTheme="minorEastAsia" w:hAnsiTheme="minorHAnsi" w:cstheme="minorBidi"/>
                <w:iCs w:val="0"/>
                <w:noProof/>
                <w:sz w:val="22"/>
                <w:szCs w:val="22"/>
              </w:rPr>
              <w:tab/>
            </w:r>
            <w:r w:rsidR="00690751" w:rsidRPr="0024357C">
              <w:rPr>
                <w:rStyle w:val="Hyperlink"/>
                <w:noProof/>
              </w:rPr>
              <w:t>Error Handling in Mobiliser mBanking</w:t>
            </w:r>
            <w:r w:rsidR="00690751">
              <w:rPr>
                <w:noProof/>
                <w:webHidden/>
              </w:rPr>
              <w:tab/>
            </w:r>
            <w:r w:rsidR="00690751">
              <w:rPr>
                <w:noProof/>
                <w:webHidden/>
              </w:rPr>
              <w:fldChar w:fldCharType="begin"/>
            </w:r>
            <w:r w:rsidR="00690751">
              <w:rPr>
                <w:noProof/>
                <w:webHidden/>
              </w:rPr>
              <w:instrText xml:space="preserve"> PAGEREF _Toc358210317 \h </w:instrText>
            </w:r>
            <w:r w:rsidR="00690751">
              <w:rPr>
                <w:noProof/>
                <w:webHidden/>
              </w:rPr>
            </w:r>
            <w:r w:rsidR="00690751">
              <w:rPr>
                <w:noProof/>
                <w:webHidden/>
              </w:rPr>
              <w:fldChar w:fldCharType="separate"/>
            </w:r>
            <w:r w:rsidR="00690751">
              <w:rPr>
                <w:noProof/>
                <w:webHidden/>
              </w:rPr>
              <w:t>16</w:t>
            </w:r>
            <w:r w:rsidR="00690751">
              <w:rPr>
                <w:noProof/>
                <w:webHidden/>
              </w:rPr>
              <w:fldChar w:fldCharType="end"/>
            </w:r>
          </w:hyperlink>
        </w:p>
        <w:p w:rsidR="00690751" w:rsidRDefault="00BA6272">
          <w:pPr>
            <w:pStyle w:val="TOC3"/>
            <w:tabs>
              <w:tab w:val="left" w:pos="1320"/>
              <w:tab w:val="right" w:leader="dot" w:pos="8918"/>
            </w:tabs>
            <w:rPr>
              <w:rFonts w:asciiTheme="minorHAnsi" w:eastAsiaTheme="minorEastAsia" w:hAnsiTheme="minorHAnsi" w:cstheme="minorBidi"/>
              <w:iCs w:val="0"/>
              <w:noProof/>
              <w:sz w:val="22"/>
              <w:szCs w:val="22"/>
            </w:rPr>
          </w:pPr>
          <w:hyperlink w:anchor="_Toc358210318" w:history="1">
            <w:r w:rsidR="00690751" w:rsidRPr="0024357C">
              <w:rPr>
                <w:rStyle w:val="Hyperlink"/>
                <w:noProof/>
              </w:rPr>
              <w:t>5.5.3</w:t>
            </w:r>
            <w:r w:rsidR="00690751">
              <w:rPr>
                <w:rFonts w:asciiTheme="minorHAnsi" w:eastAsiaTheme="minorEastAsia" w:hAnsiTheme="minorHAnsi" w:cstheme="minorBidi"/>
                <w:iCs w:val="0"/>
                <w:noProof/>
                <w:sz w:val="22"/>
                <w:szCs w:val="22"/>
              </w:rPr>
              <w:tab/>
            </w:r>
            <w:r w:rsidR="00690751" w:rsidRPr="0024357C">
              <w:rPr>
                <w:rStyle w:val="Hyperlink"/>
                <w:noProof/>
              </w:rPr>
              <w:t>Code Implementation</w:t>
            </w:r>
            <w:r w:rsidR="00690751">
              <w:rPr>
                <w:noProof/>
                <w:webHidden/>
              </w:rPr>
              <w:tab/>
            </w:r>
            <w:r w:rsidR="00690751">
              <w:rPr>
                <w:noProof/>
                <w:webHidden/>
              </w:rPr>
              <w:fldChar w:fldCharType="begin"/>
            </w:r>
            <w:r w:rsidR="00690751">
              <w:rPr>
                <w:noProof/>
                <w:webHidden/>
              </w:rPr>
              <w:instrText xml:space="preserve"> PAGEREF _Toc358210318 \h </w:instrText>
            </w:r>
            <w:r w:rsidR="00690751">
              <w:rPr>
                <w:noProof/>
                <w:webHidden/>
              </w:rPr>
            </w:r>
            <w:r w:rsidR="00690751">
              <w:rPr>
                <w:noProof/>
                <w:webHidden/>
              </w:rPr>
              <w:fldChar w:fldCharType="separate"/>
            </w:r>
            <w:r w:rsidR="00690751">
              <w:rPr>
                <w:noProof/>
                <w:webHidden/>
              </w:rPr>
              <w:t>17</w:t>
            </w:r>
            <w:r w:rsidR="00690751">
              <w:rPr>
                <w:noProof/>
                <w:webHidden/>
              </w:rPr>
              <w:fldChar w:fldCharType="end"/>
            </w:r>
          </w:hyperlink>
        </w:p>
        <w:p w:rsidR="00690751" w:rsidRDefault="00BA6272">
          <w:pPr>
            <w:pStyle w:val="TOC1"/>
            <w:tabs>
              <w:tab w:val="left" w:pos="400"/>
            </w:tabs>
            <w:rPr>
              <w:rFonts w:asciiTheme="minorHAnsi" w:eastAsiaTheme="minorEastAsia" w:hAnsiTheme="minorHAnsi" w:cstheme="minorBidi"/>
              <w:b w:val="0"/>
              <w:bCs w:val="0"/>
              <w:iCs w:val="0"/>
              <w:caps w:val="0"/>
              <w:color w:val="auto"/>
              <w:sz w:val="22"/>
              <w:szCs w:val="22"/>
            </w:rPr>
          </w:pPr>
          <w:hyperlink w:anchor="_Toc358210319" w:history="1">
            <w:r w:rsidR="00690751" w:rsidRPr="0024357C">
              <w:rPr>
                <w:rStyle w:val="Hyperlink"/>
              </w:rPr>
              <w:t>6</w:t>
            </w:r>
            <w:r w:rsidR="00690751">
              <w:rPr>
                <w:rFonts w:asciiTheme="minorHAnsi" w:eastAsiaTheme="minorEastAsia" w:hAnsiTheme="minorHAnsi" w:cstheme="minorBidi"/>
                <w:b w:val="0"/>
                <w:bCs w:val="0"/>
                <w:iCs w:val="0"/>
                <w:caps w:val="0"/>
                <w:color w:val="auto"/>
                <w:sz w:val="22"/>
                <w:szCs w:val="22"/>
              </w:rPr>
              <w:tab/>
            </w:r>
            <w:r w:rsidR="00690751" w:rsidRPr="0024357C">
              <w:rPr>
                <w:rStyle w:val="Hyperlink"/>
              </w:rPr>
              <w:t>User Interface</w:t>
            </w:r>
            <w:r w:rsidR="00690751">
              <w:rPr>
                <w:webHidden/>
              </w:rPr>
              <w:tab/>
            </w:r>
            <w:r w:rsidR="00690751">
              <w:rPr>
                <w:webHidden/>
              </w:rPr>
              <w:fldChar w:fldCharType="begin"/>
            </w:r>
            <w:r w:rsidR="00690751">
              <w:rPr>
                <w:webHidden/>
              </w:rPr>
              <w:instrText xml:space="preserve"> PAGEREF _Toc358210319 \h </w:instrText>
            </w:r>
            <w:r w:rsidR="00690751">
              <w:rPr>
                <w:webHidden/>
              </w:rPr>
            </w:r>
            <w:r w:rsidR="00690751">
              <w:rPr>
                <w:webHidden/>
              </w:rPr>
              <w:fldChar w:fldCharType="separate"/>
            </w:r>
            <w:r w:rsidR="00690751">
              <w:rPr>
                <w:webHidden/>
              </w:rPr>
              <w:t>17</w:t>
            </w:r>
            <w:r w:rsidR="00690751">
              <w:rPr>
                <w:webHidden/>
              </w:rPr>
              <w:fldChar w:fldCharType="end"/>
            </w:r>
          </w:hyperlink>
        </w:p>
        <w:p w:rsidR="00690751" w:rsidRDefault="00BA6272">
          <w:pPr>
            <w:pStyle w:val="TOC2"/>
            <w:tabs>
              <w:tab w:val="left" w:pos="880"/>
            </w:tabs>
            <w:rPr>
              <w:rFonts w:asciiTheme="minorHAnsi" w:eastAsiaTheme="minorEastAsia" w:hAnsiTheme="minorHAnsi" w:cstheme="minorBidi"/>
              <w:iCs w:val="0"/>
            </w:rPr>
          </w:pPr>
          <w:hyperlink w:anchor="_Toc358210320" w:history="1">
            <w:r w:rsidR="00690751" w:rsidRPr="0024357C">
              <w:rPr>
                <w:rStyle w:val="Hyperlink"/>
              </w:rPr>
              <w:t>6.1</w:t>
            </w:r>
            <w:r w:rsidR="00690751">
              <w:rPr>
                <w:rFonts w:asciiTheme="minorHAnsi" w:eastAsiaTheme="minorEastAsia" w:hAnsiTheme="minorHAnsi" w:cstheme="minorBidi"/>
                <w:iCs w:val="0"/>
              </w:rPr>
              <w:tab/>
            </w:r>
            <w:r w:rsidR="00690751" w:rsidRPr="0024357C">
              <w:rPr>
                <w:rStyle w:val="Hyperlink"/>
              </w:rPr>
              <w:t>Multi-Language</w:t>
            </w:r>
            <w:r w:rsidR="00690751">
              <w:rPr>
                <w:webHidden/>
              </w:rPr>
              <w:tab/>
            </w:r>
            <w:r w:rsidR="00690751">
              <w:rPr>
                <w:webHidden/>
              </w:rPr>
              <w:fldChar w:fldCharType="begin"/>
            </w:r>
            <w:r w:rsidR="00690751">
              <w:rPr>
                <w:webHidden/>
              </w:rPr>
              <w:instrText xml:space="preserve"> PAGEREF _Toc358210320 \h </w:instrText>
            </w:r>
            <w:r w:rsidR="00690751">
              <w:rPr>
                <w:webHidden/>
              </w:rPr>
            </w:r>
            <w:r w:rsidR="00690751">
              <w:rPr>
                <w:webHidden/>
              </w:rPr>
              <w:fldChar w:fldCharType="separate"/>
            </w:r>
            <w:r w:rsidR="00690751">
              <w:rPr>
                <w:webHidden/>
              </w:rPr>
              <w:t>18</w:t>
            </w:r>
            <w:r w:rsidR="00690751">
              <w:rPr>
                <w:webHidden/>
              </w:rPr>
              <w:fldChar w:fldCharType="end"/>
            </w:r>
          </w:hyperlink>
        </w:p>
        <w:p w:rsidR="00690751" w:rsidRDefault="00BA6272">
          <w:pPr>
            <w:pStyle w:val="TOC2"/>
            <w:tabs>
              <w:tab w:val="left" w:pos="880"/>
            </w:tabs>
            <w:rPr>
              <w:rFonts w:asciiTheme="minorHAnsi" w:eastAsiaTheme="minorEastAsia" w:hAnsiTheme="minorHAnsi" w:cstheme="minorBidi"/>
              <w:iCs w:val="0"/>
            </w:rPr>
          </w:pPr>
          <w:hyperlink w:anchor="_Toc358210321" w:history="1">
            <w:r w:rsidR="00690751" w:rsidRPr="0024357C">
              <w:rPr>
                <w:rStyle w:val="Hyperlink"/>
              </w:rPr>
              <w:t>6.2</w:t>
            </w:r>
            <w:r w:rsidR="00690751">
              <w:rPr>
                <w:rFonts w:asciiTheme="minorHAnsi" w:eastAsiaTheme="minorEastAsia" w:hAnsiTheme="minorHAnsi" w:cstheme="minorBidi"/>
                <w:iCs w:val="0"/>
              </w:rPr>
              <w:tab/>
            </w:r>
            <w:r w:rsidR="00690751" w:rsidRPr="0024357C">
              <w:rPr>
                <w:rStyle w:val="Hyperlink"/>
              </w:rPr>
              <w:t>Multi-Bank</w:t>
            </w:r>
            <w:r w:rsidR="00690751">
              <w:rPr>
                <w:webHidden/>
              </w:rPr>
              <w:tab/>
            </w:r>
            <w:r w:rsidR="00690751">
              <w:rPr>
                <w:webHidden/>
              </w:rPr>
              <w:fldChar w:fldCharType="begin"/>
            </w:r>
            <w:r w:rsidR="00690751">
              <w:rPr>
                <w:webHidden/>
              </w:rPr>
              <w:instrText xml:space="preserve"> PAGEREF _Toc358210321 \h </w:instrText>
            </w:r>
            <w:r w:rsidR="00690751">
              <w:rPr>
                <w:webHidden/>
              </w:rPr>
            </w:r>
            <w:r w:rsidR="00690751">
              <w:rPr>
                <w:webHidden/>
              </w:rPr>
              <w:fldChar w:fldCharType="separate"/>
            </w:r>
            <w:r w:rsidR="00690751">
              <w:rPr>
                <w:webHidden/>
              </w:rPr>
              <w:t>18</w:t>
            </w:r>
            <w:r w:rsidR="00690751">
              <w:rPr>
                <w:webHidden/>
              </w:rPr>
              <w:fldChar w:fldCharType="end"/>
            </w:r>
          </w:hyperlink>
        </w:p>
        <w:p w:rsidR="00690751" w:rsidRDefault="00BA6272">
          <w:pPr>
            <w:pStyle w:val="TOC2"/>
            <w:tabs>
              <w:tab w:val="left" w:pos="880"/>
            </w:tabs>
            <w:rPr>
              <w:rFonts w:asciiTheme="minorHAnsi" w:eastAsiaTheme="minorEastAsia" w:hAnsiTheme="minorHAnsi" w:cstheme="minorBidi"/>
              <w:iCs w:val="0"/>
            </w:rPr>
          </w:pPr>
          <w:hyperlink w:anchor="_Toc358210322" w:history="1">
            <w:r w:rsidR="00690751" w:rsidRPr="0024357C">
              <w:rPr>
                <w:rStyle w:val="Hyperlink"/>
              </w:rPr>
              <w:t>6.3</w:t>
            </w:r>
            <w:r w:rsidR="00690751">
              <w:rPr>
                <w:rFonts w:asciiTheme="minorHAnsi" w:eastAsiaTheme="minorEastAsia" w:hAnsiTheme="minorHAnsi" w:cstheme="minorBidi"/>
                <w:iCs w:val="0"/>
              </w:rPr>
              <w:tab/>
            </w:r>
            <w:r w:rsidR="00690751" w:rsidRPr="0024357C">
              <w:rPr>
                <w:rStyle w:val="Hyperlink"/>
              </w:rPr>
              <w:t>Customer Segments</w:t>
            </w:r>
            <w:r w:rsidR="00690751">
              <w:rPr>
                <w:webHidden/>
              </w:rPr>
              <w:tab/>
            </w:r>
            <w:r w:rsidR="00690751">
              <w:rPr>
                <w:webHidden/>
              </w:rPr>
              <w:fldChar w:fldCharType="begin"/>
            </w:r>
            <w:r w:rsidR="00690751">
              <w:rPr>
                <w:webHidden/>
              </w:rPr>
              <w:instrText xml:space="preserve"> PAGEREF _Toc358210322 \h </w:instrText>
            </w:r>
            <w:r w:rsidR="00690751">
              <w:rPr>
                <w:webHidden/>
              </w:rPr>
            </w:r>
            <w:r w:rsidR="00690751">
              <w:rPr>
                <w:webHidden/>
              </w:rPr>
              <w:fldChar w:fldCharType="separate"/>
            </w:r>
            <w:r w:rsidR="00690751">
              <w:rPr>
                <w:webHidden/>
              </w:rPr>
              <w:t>18</w:t>
            </w:r>
            <w:r w:rsidR="00690751">
              <w:rPr>
                <w:webHidden/>
              </w:rPr>
              <w:fldChar w:fldCharType="end"/>
            </w:r>
          </w:hyperlink>
        </w:p>
        <w:p w:rsidR="00690751" w:rsidRDefault="00BA6272">
          <w:pPr>
            <w:pStyle w:val="TOC1"/>
            <w:tabs>
              <w:tab w:val="left" w:pos="400"/>
            </w:tabs>
            <w:rPr>
              <w:rFonts w:asciiTheme="minorHAnsi" w:eastAsiaTheme="minorEastAsia" w:hAnsiTheme="minorHAnsi" w:cstheme="minorBidi"/>
              <w:b w:val="0"/>
              <w:bCs w:val="0"/>
              <w:iCs w:val="0"/>
              <w:caps w:val="0"/>
              <w:color w:val="auto"/>
              <w:sz w:val="22"/>
              <w:szCs w:val="22"/>
            </w:rPr>
          </w:pPr>
          <w:hyperlink w:anchor="_Toc358210323" w:history="1">
            <w:r w:rsidR="00690751" w:rsidRPr="0024357C">
              <w:rPr>
                <w:rStyle w:val="Hyperlink"/>
              </w:rPr>
              <w:t>7</w:t>
            </w:r>
            <w:r w:rsidR="00690751">
              <w:rPr>
                <w:rFonts w:asciiTheme="minorHAnsi" w:eastAsiaTheme="minorEastAsia" w:hAnsiTheme="minorHAnsi" w:cstheme="minorBidi"/>
                <w:b w:val="0"/>
                <w:bCs w:val="0"/>
                <w:iCs w:val="0"/>
                <w:caps w:val="0"/>
                <w:color w:val="auto"/>
                <w:sz w:val="22"/>
                <w:szCs w:val="22"/>
              </w:rPr>
              <w:tab/>
            </w:r>
            <w:r w:rsidR="00690751" w:rsidRPr="0024357C">
              <w:rPr>
                <w:rStyle w:val="Hyperlink"/>
              </w:rPr>
              <w:t>Web Services for Banking</w:t>
            </w:r>
            <w:r w:rsidR="00690751">
              <w:rPr>
                <w:webHidden/>
              </w:rPr>
              <w:tab/>
            </w:r>
            <w:r w:rsidR="00690751">
              <w:rPr>
                <w:webHidden/>
              </w:rPr>
              <w:fldChar w:fldCharType="begin"/>
            </w:r>
            <w:r w:rsidR="00690751">
              <w:rPr>
                <w:webHidden/>
              </w:rPr>
              <w:instrText xml:space="preserve"> PAGEREF _Toc358210323 \h </w:instrText>
            </w:r>
            <w:r w:rsidR="00690751">
              <w:rPr>
                <w:webHidden/>
              </w:rPr>
            </w:r>
            <w:r w:rsidR="00690751">
              <w:rPr>
                <w:webHidden/>
              </w:rPr>
              <w:fldChar w:fldCharType="separate"/>
            </w:r>
            <w:r w:rsidR="00690751">
              <w:rPr>
                <w:webHidden/>
              </w:rPr>
              <w:t>18</w:t>
            </w:r>
            <w:r w:rsidR="00690751">
              <w:rPr>
                <w:webHidden/>
              </w:rPr>
              <w:fldChar w:fldCharType="end"/>
            </w:r>
          </w:hyperlink>
        </w:p>
        <w:p w:rsidR="00690751" w:rsidRDefault="00BA6272">
          <w:pPr>
            <w:pStyle w:val="TOC1"/>
            <w:tabs>
              <w:tab w:val="left" w:pos="400"/>
            </w:tabs>
            <w:rPr>
              <w:rFonts w:asciiTheme="minorHAnsi" w:eastAsiaTheme="minorEastAsia" w:hAnsiTheme="minorHAnsi" w:cstheme="minorBidi"/>
              <w:b w:val="0"/>
              <w:bCs w:val="0"/>
              <w:iCs w:val="0"/>
              <w:caps w:val="0"/>
              <w:color w:val="auto"/>
              <w:sz w:val="22"/>
              <w:szCs w:val="22"/>
            </w:rPr>
          </w:pPr>
          <w:hyperlink w:anchor="_Toc358210324" w:history="1">
            <w:r w:rsidR="00690751" w:rsidRPr="0024357C">
              <w:rPr>
                <w:rStyle w:val="Hyperlink"/>
              </w:rPr>
              <w:t>8</w:t>
            </w:r>
            <w:r w:rsidR="00690751">
              <w:rPr>
                <w:rFonts w:asciiTheme="minorHAnsi" w:eastAsiaTheme="minorEastAsia" w:hAnsiTheme="minorHAnsi" w:cstheme="minorBidi"/>
                <w:b w:val="0"/>
                <w:bCs w:val="0"/>
                <w:iCs w:val="0"/>
                <w:caps w:val="0"/>
                <w:color w:val="auto"/>
                <w:sz w:val="22"/>
                <w:szCs w:val="22"/>
              </w:rPr>
              <w:tab/>
            </w:r>
            <w:r w:rsidR="00690751" w:rsidRPr="0024357C">
              <w:rPr>
                <w:rStyle w:val="Hyperlink"/>
              </w:rPr>
              <w:t>Communication Design</w:t>
            </w:r>
            <w:r w:rsidR="00690751">
              <w:rPr>
                <w:webHidden/>
              </w:rPr>
              <w:tab/>
            </w:r>
            <w:r w:rsidR="00690751">
              <w:rPr>
                <w:webHidden/>
              </w:rPr>
              <w:fldChar w:fldCharType="begin"/>
            </w:r>
            <w:r w:rsidR="00690751">
              <w:rPr>
                <w:webHidden/>
              </w:rPr>
              <w:instrText xml:space="preserve"> PAGEREF _Toc358210324 \h </w:instrText>
            </w:r>
            <w:r w:rsidR="00690751">
              <w:rPr>
                <w:webHidden/>
              </w:rPr>
            </w:r>
            <w:r w:rsidR="00690751">
              <w:rPr>
                <w:webHidden/>
              </w:rPr>
              <w:fldChar w:fldCharType="separate"/>
            </w:r>
            <w:r w:rsidR="00690751">
              <w:rPr>
                <w:webHidden/>
              </w:rPr>
              <w:t>19</w:t>
            </w:r>
            <w:r w:rsidR="00690751">
              <w:rPr>
                <w:webHidden/>
              </w:rPr>
              <w:fldChar w:fldCharType="end"/>
            </w:r>
          </w:hyperlink>
        </w:p>
        <w:p w:rsidR="00690751" w:rsidRDefault="00BA6272">
          <w:pPr>
            <w:pStyle w:val="TOC2"/>
            <w:tabs>
              <w:tab w:val="left" w:pos="880"/>
            </w:tabs>
            <w:rPr>
              <w:rFonts w:asciiTheme="minorHAnsi" w:eastAsiaTheme="minorEastAsia" w:hAnsiTheme="minorHAnsi" w:cstheme="minorBidi"/>
              <w:iCs w:val="0"/>
            </w:rPr>
          </w:pPr>
          <w:hyperlink w:anchor="_Toc358210325" w:history="1">
            <w:r w:rsidR="00690751" w:rsidRPr="0024357C">
              <w:rPr>
                <w:rStyle w:val="Hyperlink"/>
              </w:rPr>
              <w:t>8.1</w:t>
            </w:r>
            <w:r w:rsidR="00690751">
              <w:rPr>
                <w:rFonts w:asciiTheme="minorHAnsi" w:eastAsiaTheme="minorEastAsia" w:hAnsiTheme="minorHAnsi" w:cstheme="minorBidi"/>
                <w:iCs w:val="0"/>
              </w:rPr>
              <w:tab/>
            </w:r>
            <w:r w:rsidR="00690751" w:rsidRPr="0024357C">
              <w:rPr>
                <w:rStyle w:val="Hyperlink"/>
              </w:rPr>
              <w:t>SSL Encrypted Communication</w:t>
            </w:r>
            <w:r w:rsidR="00690751">
              <w:rPr>
                <w:webHidden/>
              </w:rPr>
              <w:tab/>
            </w:r>
            <w:r w:rsidR="00690751">
              <w:rPr>
                <w:webHidden/>
              </w:rPr>
              <w:fldChar w:fldCharType="begin"/>
            </w:r>
            <w:r w:rsidR="00690751">
              <w:rPr>
                <w:webHidden/>
              </w:rPr>
              <w:instrText xml:space="preserve"> PAGEREF _Toc358210325 \h </w:instrText>
            </w:r>
            <w:r w:rsidR="00690751">
              <w:rPr>
                <w:webHidden/>
              </w:rPr>
            </w:r>
            <w:r w:rsidR="00690751">
              <w:rPr>
                <w:webHidden/>
              </w:rPr>
              <w:fldChar w:fldCharType="separate"/>
            </w:r>
            <w:r w:rsidR="00690751">
              <w:rPr>
                <w:webHidden/>
              </w:rPr>
              <w:t>19</w:t>
            </w:r>
            <w:r w:rsidR="00690751">
              <w:rPr>
                <w:webHidden/>
              </w:rPr>
              <w:fldChar w:fldCharType="end"/>
            </w:r>
          </w:hyperlink>
        </w:p>
        <w:p w:rsidR="00690751" w:rsidRDefault="00BA6272">
          <w:pPr>
            <w:pStyle w:val="TOC2"/>
            <w:tabs>
              <w:tab w:val="left" w:pos="880"/>
            </w:tabs>
            <w:rPr>
              <w:rFonts w:asciiTheme="minorHAnsi" w:eastAsiaTheme="minorEastAsia" w:hAnsiTheme="minorHAnsi" w:cstheme="minorBidi"/>
              <w:iCs w:val="0"/>
            </w:rPr>
          </w:pPr>
          <w:hyperlink w:anchor="_Toc358210326" w:history="1">
            <w:r w:rsidR="00690751" w:rsidRPr="0024357C">
              <w:rPr>
                <w:rStyle w:val="Hyperlink"/>
              </w:rPr>
              <w:t>8.2</w:t>
            </w:r>
            <w:r w:rsidR="00690751">
              <w:rPr>
                <w:rFonts w:asciiTheme="minorHAnsi" w:eastAsiaTheme="minorEastAsia" w:hAnsiTheme="minorHAnsi" w:cstheme="minorBidi"/>
                <w:iCs w:val="0"/>
              </w:rPr>
              <w:tab/>
            </w:r>
            <w:r w:rsidR="00690751" w:rsidRPr="0024357C">
              <w:rPr>
                <w:rStyle w:val="Hyperlink"/>
              </w:rPr>
              <w:t>Interfaces</w:t>
            </w:r>
            <w:r w:rsidR="00690751">
              <w:rPr>
                <w:webHidden/>
              </w:rPr>
              <w:tab/>
            </w:r>
            <w:r w:rsidR="00690751">
              <w:rPr>
                <w:webHidden/>
              </w:rPr>
              <w:fldChar w:fldCharType="begin"/>
            </w:r>
            <w:r w:rsidR="00690751">
              <w:rPr>
                <w:webHidden/>
              </w:rPr>
              <w:instrText xml:space="preserve"> PAGEREF _Toc358210326 \h </w:instrText>
            </w:r>
            <w:r w:rsidR="00690751">
              <w:rPr>
                <w:webHidden/>
              </w:rPr>
            </w:r>
            <w:r w:rsidR="00690751">
              <w:rPr>
                <w:webHidden/>
              </w:rPr>
              <w:fldChar w:fldCharType="separate"/>
            </w:r>
            <w:r w:rsidR="00690751">
              <w:rPr>
                <w:webHidden/>
              </w:rPr>
              <w:t>19</w:t>
            </w:r>
            <w:r w:rsidR="00690751">
              <w:rPr>
                <w:webHidden/>
              </w:rPr>
              <w:fldChar w:fldCharType="end"/>
            </w:r>
          </w:hyperlink>
        </w:p>
        <w:p w:rsidR="00690751" w:rsidRDefault="00BA6272">
          <w:pPr>
            <w:pStyle w:val="TOC1"/>
            <w:tabs>
              <w:tab w:val="left" w:pos="400"/>
            </w:tabs>
            <w:rPr>
              <w:rFonts w:asciiTheme="minorHAnsi" w:eastAsiaTheme="minorEastAsia" w:hAnsiTheme="minorHAnsi" w:cstheme="minorBidi"/>
              <w:b w:val="0"/>
              <w:bCs w:val="0"/>
              <w:iCs w:val="0"/>
              <w:caps w:val="0"/>
              <w:color w:val="auto"/>
              <w:sz w:val="22"/>
              <w:szCs w:val="22"/>
            </w:rPr>
          </w:pPr>
          <w:hyperlink w:anchor="_Toc358210327" w:history="1">
            <w:r w:rsidR="00690751" w:rsidRPr="0024357C">
              <w:rPr>
                <w:rStyle w:val="Hyperlink"/>
              </w:rPr>
              <w:t>9</w:t>
            </w:r>
            <w:r w:rsidR="00690751">
              <w:rPr>
                <w:rFonts w:asciiTheme="minorHAnsi" w:eastAsiaTheme="minorEastAsia" w:hAnsiTheme="minorHAnsi" w:cstheme="minorBidi"/>
                <w:b w:val="0"/>
                <w:bCs w:val="0"/>
                <w:iCs w:val="0"/>
                <w:caps w:val="0"/>
                <w:color w:val="auto"/>
                <w:sz w:val="22"/>
                <w:szCs w:val="22"/>
              </w:rPr>
              <w:tab/>
            </w:r>
            <w:r w:rsidR="00690751" w:rsidRPr="0024357C">
              <w:rPr>
                <w:rStyle w:val="Hyperlink"/>
              </w:rPr>
              <w:t>Customer Messaging</w:t>
            </w:r>
            <w:r w:rsidR="00690751">
              <w:rPr>
                <w:webHidden/>
              </w:rPr>
              <w:tab/>
            </w:r>
            <w:r w:rsidR="00690751">
              <w:rPr>
                <w:webHidden/>
              </w:rPr>
              <w:fldChar w:fldCharType="begin"/>
            </w:r>
            <w:r w:rsidR="00690751">
              <w:rPr>
                <w:webHidden/>
              </w:rPr>
              <w:instrText xml:space="preserve"> PAGEREF _Toc358210327 \h </w:instrText>
            </w:r>
            <w:r w:rsidR="00690751">
              <w:rPr>
                <w:webHidden/>
              </w:rPr>
            </w:r>
            <w:r w:rsidR="00690751">
              <w:rPr>
                <w:webHidden/>
              </w:rPr>
              <w:fldChar w:fldCharType="separate"/>
            </w:r>
            <w:r w:rsidR="00690751">
              <w:rPr>
                <w:webHidden/>
              </w:rPr>
              <w:t>19</w:t>
            </w:r>
            <w:r w:rsidR="00690751">
              <w:rPr>
                <w:webHidden/>
              </w:rPr>
              <w:fldChar w:fldCharType="end"/>
            </w:r>
          </w:hyperlink>
        </w:p>
        <w:p w:rsidR="00690751" w:rsidRDefault="00BA6272">
          <w:pPr>
            <w:pStyle w:val="TOC1"/>
            <w:tabs>
              <w:tab w:val="left" w:pos="600"/>
            </w:tabs>
            <w:rPr>
              <w:rFonts w:asciiTheme="minorHAnsi" w:eastAsiaTheme="minorEastAsia" w:hAnsiTheme="minorHAnsi" w:cstheme="minorBidi"/>
              <w:b w:val="0"/>
              <w:bCs w:val="0"/>
              <w:iCs w:val="0"/>
              <w:caps w:val="0"/>
              <w:color w:val="auto"/>
              <w:sz w:val="22"/>
              <w:szCs w:val="22"/>
            </w:rPr>
          </w:pPr>
          <w:hyperlink w:anchor="_Toc358210328" w:history="1">
            <w:r w:rsidR="00690751" w:rsidRPr="0024357C">
              <w:rPr>
                <w:rStyle w:val="Hyperlink"/>
              </w:rPr>
              <w:t>10</w:t>
            </w:r>
            <w:r w:rsidR="00690751">
              <w:rPr>
                <w:rFonts w:asciiTheme="minorHAnsi" w:eastAsiaTheme="minorEastAsia" w:hAnsiTheme="minorHAnsi" w:cstheme="minorBidi"/>
                <w:b w:val="0"/>
                <w:bCs w:val="0"/>
                <w:iCs w:val="0"/>
                <w:caps w:val="0"/>
                <w:color w:val="auto"/>
                <w:sz w:val="22"/>
                <w:szCs w:val="22"/>
              </w:rPr>
              <w:tab/>
            </w:r>
            <w:r w:rsidR="00690751" w:rsidRPr="0024357C">
              <w:rPr>
                <w:rStyle w:val="Hyperlink"/>
              </w:rPr>
              <w:t>Security</w:t>
            </w:r>
            <w:r w:rsidR="00690751">
              <w:rPr>
                <w:webHidden/>
              </w:rPr>
              <w:tab/>
            </w:r>
            <w:r w:rsidR="00690751">
              <w:rPr>
                <w:webHidden/>
              </w:rPr>
              <w:fldChar w:fldCharType="begin"/>
            </w:r>
            <w:r w:rsidR="00690751">
              <w:rPr>
                <w:webHidden/>
              </w:rPr>
              <w:instrText xml:space="preserve"> PAGEREF _Toc358210328 \h </w:instrText>
            </w:r>
            <w:r w:rsidR="00690751">
              <w:rPr>
                <w:webHidden/>
              </w:rPr>
            </w:r>
            <w:r w:rsidR="00690751">
              <w:rPr>
                <w:webHidden/>
              </w:rPr>
              <w:fldChar w:fldCharType="separate"/>
            </w:r>
            <w:r w:rsidR="00690751">
              <w:rPr>
                <w:webHidden/>
              </w:rPr>
              <w:t>20</w:t>
            </w:r>
            <w:r w:rsidR="00690751">
              <w:rPr>
                <w:webHidden/>
              </w:rPr>
              <w:fldChar w:fldCharType="end"/>
            </w:r>
          </w:hyperlink>
        </w:p>
        <w:p w:rsidR="00690751" w:rsidRDefault="00BA6272">
          <w:pPr>
            <w:pStyle w:val="TOC1"/>
            <w:tabs>
              <w:tab w:val="left" w:pos="600"/>
            </w:tabs>
            <w:rPr>
              <w:rFonts w:asciiTheme="minorHAnsi" w:eastAsiaTheme="minorEastAsia" w:hAnsiTheme="minorHAnsi" w:cstheme="minorBidi"/>
              <w:b w:val="0"/>
              <w:bCs w:val="0"/>
              <w:iCs w:val="0"/>
              <w:caps w:val="0"/>
              <w:color w:val="auto"/>
              <w:sz w:val="22"/>
              <w:szCs w:val="22"/>
            </w:rPr>
          </w:pPr>
          <w:hyperlink w:anchor="_Toc358210329" w:history="1">
            <w:r w:rsidR="00690751" w:rsidRPr="0024357C">
              <w:rPr>
                <w:rStyle w:val="Hyperlink"/>
              </w:rPr>
              <w:t>11</w:t>
            </w:r>
            <w:r w:rsidR="00690751">
              <w:rPr>
                <w:rFonts w:asciiTheme="minorHAnsi" w:eastAsiaTheme="minorEastAsia" w:hAnsiTheme="minorHAnsi" w:cstheme="minorBidi"/>
                <w:b w:val="0"/>
                <w:bCs w:val="0"/>
                <w:iCs w:val="0"/>
                <w:caps w:val="0"/>
                <w:color w:val="auto"/>
                <w:sz w:val="22"/>
                <w:szCs w:val="22"/>
              </w:rPr>
              <w:tab/>
            </w:r>
            <w:r w:rsidR="00690751" w:rsidRPr="0024357C">
              <w:rPr>
                <w:rStyle w:val="Hyperlink"/>
              </w:rPr>
              <w:t>Customizations to Database</w:t>
            </w:r>
            <w:r w:rsidR="00690751">
              <w:rPr>
                <w:webHidden/>
              </w:rPr>
              <w:tab/>
            </w:r>
            <w:r w:rsidR="00690751">
              <w:rPr>
                <w:webHidden/>
              </w:rPr>
              <w:fldChar w:fldCharType="begin"/>
            </w:r>
            <w:r w:rsidR="00690751">
              <w:rPr>
                <w:webHidden/>
              </w:rPr>
              <w:instrText xml:space="preserve"> PAGEREF _Toc358210329 \h </w:instrText>
            </w:r>
            <w:r w:rsidR="00690751">
              <w:rPr>
                <w:webHidden/>
              </w:rPr>
            </w:r>
            <w:r w:rsidR="00690751">
              <w:rPr>
                <w:webHidden/>
              </w:rPr>
              <w:fldChar w:fldCharType="separate"/>
            </w:r>
            <w:r w:rsidR="00690751">
              <w:rPr>
                <w:webHidden/>
              </w:rPr>
              <w:t>20</w:t>
            </w:r>
            <w:r w:rsidR="00690751">
              <w:rPr>
                <w:webHidden/>
              </w:rPr>
              <w:fldChar w:fldCharType="end"/>
            </w:r>
          </w:hyperlink>
        </w:p>
        <w:p w:rsidR="00690751" w:rsidRDefault="00BA6272">
          <w:pPr>
            <w:pStyle w:val="TOC2"/>
            <w:tabs>
              <w:tab w:val="left" w:pos="1100"/>
            </w:tabs>
            <w:rPr>
              <w:rFonts w:asciiTheme="minorHAnsi" w:eastAsiaTheme="minorEastAsia" w:hAnsiTheme="minorHAnsi" w:cstheme="minorBidi"/>
              <w:iCs w:val="0"/>
            </w:rPr>
          </w:pPr>
          <w:hyperlink w:anchor="_Toc358210330" w:history="1">
            <w:r w:rsidR="00690751" w:rsidRPr="0024357C">
              <w:rPr>
                <w:rStyle w:val="Hyperlink"/>
              </w:rPr>
              <w:t>11.1</w:t>
            </w:r>
            <w:r w:rsidR="00690751">
              <w:rPr>
                <w:rFonts w:asciiTheme="minorHAnsi" w:eastAsiaTheme="minorEastAsia" w:hAnsiTheme="minorHAnsi" w:cstheme="minorBidi"/>
                <w:iCs w:val="0"/>
              </w:rPr>
              <w:tab/>
            </w:r>
            <w:r w:rsidR="00690751" w:rsidRPr="0024357C">
              <w:rPr>
                <w:rStyle w:val="Hyperlink"/>
              </w:rPr>
              <w:t>Customizations for Banco de Chile</w:t>
            </w:r>
            <w:r w:rsidR="00690751">
              <w:rPr>
                <w:webHidden/>
              </w:rPr>
              <w:tab/>
            </w:r>
            <w:r w:rsidR="00690751">
              <w:rPr>
                <w:webHidden/>
              </w:rPr>
              <w:fldChar w:fldCharType="begin"/>
            </w:r>
            <w:r w:rsidR="00690751">
              <w:rPr>
                <w:webHidden/>
              </w:rPr>
              <w:instrText xml:space="preserve"> PAGEREF _Toc358210330 \h </w:instrText>
            </w:r>
            <w:r w:rsidR="00690751">
              <w:rPr>
                <w:webHidden/>
              </w:rPr>
            </w:r>
            <w:r w:rsidR="00690751">
              <w:rPr>
                <w:webHidden/>
              </w:rPr>
              <w:fldChar w:fldCharType="separate"/>
            </w:r>
            <w:r w:rsidR="00690751">
              <w:rPr>
                <w:webHidden/>
              </w:rPr>
              <w:t>20</w:t>
            </w:r>
            <w:r w:rsidR="00690751">
              <w:rPr>
                <w:webHidden/>
              </w:rPr>
              <w:fldChar w:fldCharType="end"/>
            </w:r>
          </w:hyperlink>
        </w:p>
        <w:p w:rsidR="00690751" w:rsidRDefault="00BA6272">
          <w:pPr>
            <w:pStyle w:val="TOC2"/>
            <w:tabs>
              <w:tab w:val="left" w:pos="1100"/>
            </w:tabs>
            <w:rPr>
              <w:rFonts w:asciiTheme="minorHAnsi" w:eastAsiaTheme="minorEastAsia" w:hAnsiTheme="minorHAnsi" w:cstheme="minorBidi"/>
              <w:iCs w:val="0"/>
            </w:rPr>
          </w:pPr>
          <w:hyperlink w:anchor="_Toc358210331" w:history="1">
            <w:r w:rsidR="00690751" w:rsidRPr="0024357C">
              <w:rPr>
                <w:rStyle w:val="Hyperlink"/>
              </w:rPr>
              <w:t>11.2</w:t>
            </w:r>
            <w:r w:rsidR="00690751">
              <w:rPr>
                <w:rFonts w:asciiTheme="minorHAnsi" w:eastAsiaTheme="minorEastAsia" w:hAnsiTheme="minorHAnsi" w:cstheme="minorBidi"/>
                <w:iCs w:val="0"/>
              </w:rPr>
              <w:tab/>
            </w:r>
            <w:r w:rsidR="00690751" w:rsidRPr="0024357C">
              <w:rPr>
                <w:rStyle w:val="Hyperlink"/>
              </w:rPr>
              <w:t>Best Practices</w:t>
            </w:r>
            <w:r w:rsidR="00690751">
              <w:rPr>
                <w:webHidden/>
              </w:rPr>
              <w:tab/>
            </w:r>
            <w:r w:rsidR="00690751">
              <w:rPr>
                <w:webHidden/>
              </w:rPr>
              <w:fldChar w:fldCharType="begin"/>
            </w:r>
            <w:r w:rsidR="00690751">
              <w:rPr>
                <w:webHidden/>
              </w:rPr>
              <w:instrText xml:space="preserve"> PAGEREF _Toc358210331 \h </w:instrText>
            </w:r>
            <w:r w:rsidR="00690751">
              <w:rPr>
                <w:webHidden/>
              </w:rPr>
            </w:r>
            <w:r w:rsidR="00690751">
              <w:rPr>
                <w:webHidden/>
              </w:rPr>
              <w:fldChar w:fldCharType="separate"/>
            </w:r>
            <w:r w:rsidR="00690751">
              <w:rPr>
                <w:webHidden/>
              </w:rPr>
              <w:t>21</w:t>
            </w:r>
            <w:r w:rsidR="00690751">
              <w:rPr>
                <w:webHidden/>
              </w:rPr>
              <w:fldChar w:fldCharType="end"/>
            </w:r>
          </w:hyperlink>
        </w:p>
        <w:p w:rsidR="00690751" w:rsidRDefault="00BA6272">
          <w:pPr>
            <w:pStyle w:val="TOC2"/>
            <w:tabs>
              <w:tab w:val="left" w:pos="1100"/>
            </w:tabs>
            <w:rPr>
              <w:rFonts w:asciiTheme="minorHAnsi" w:eastAsiaTheme="minorEastAsia" w:hAnsiTheme="minorHAnsi" w:cstheme="minorBidi"/>
              <w:iCs w:val="0"/>
            </w:rPr>
          </w:pPr>
          <w:hyperlink w:anchor="_Toc358210332" w:history="1">
            <w:r w:rsidR="00690751" w:rsidRPr="0024357C">
              <w:rPr>
                <w:rStyle w:val="Hyperlink"/>
              </w:rPr>
              <w:t>11.3</w:t>
            </w:r>
            <w:r w:rsidR="00690751">
              <w:rPr>
                <w:rFonts w:asciiTheme="minorHAnsi" w:eastAsiaTheme="minorEastAsia" w:hAnsiTheme="minorHAnsi" w:cstheme="minorBidi"/>
                <w:iCs w:val="0"/>
              </w:rPr>
              <w:tab/>
            </w:r>
            <w:r w:rsidR="00690751" w:rsidRPr="0024357C">
              <w:rPr>
                <w:rStyle w:val="Hyperlink"/>
              </w:rPr>
              <w:t>Persistence Layer</w:t>
            </w:r>
            <w:r w:rsidR="00690751">
              <w:rPr>
                <w:webHidden/>
              </w:rPr>
              <w:tab/>
            </w:r>
            <w:r w:rsidR="00690751">
              <w:rPr>
                <w:webHidden/>
              </w:rPr>
              <w:fldChar w:fldCharType="begin"/>
            </w:r>
            <w:r w:rsidR="00690751">
              <w:rPr>
                <w:webHidden/>
              </w:rPr>
              <w:instrText xml:space="preserve"> PAGEREF _Toc358210332 \h </w:instrText>
            </w:r>
            <w:r w:rsidR="00690751">
              <w:rPr>
                <w:webHidden/>
              </w:rPr>
            </w:r>
            <w:r w:rsidR="00690751">
              <w:rPr>
                <w:webHidden/>
              </w:rPr>
              <w:fldChar w:fldCharType="separate"/>
            </w:r>
            <w:r w:rsidR="00690751">
              <w:rPr>
                <w:webHidden/>
              </w:rPr>
              <w:t>22</w:t>
            </w:r>
            <w:r w:rsidR="00690751">
              <w:rPr>
                <w:webHidden/>
              </w:rPr>
              <w:fldChar w:fldCharType="end"/>
            </w:r>
          </w:hyperlink>
        </w:p>
        <w:p w:rsidR="00690751" w:rsidRDefault="00BA6272">
          <w:pPr>
            <w:pStyle w:val="TOC1"/>
            <w:tabs>
              <w:tab w:val="left" w:pos="600"/>
            </w:tabs>
            <w:rPr>
              <w:rFonts w:asciiTheme="minorHAnsi" w:eastAsiaTheme="minorEastAsia" w:hAnsiTheme="minorHAnsi" w:cstheme="minorBidi"/>
              <w:b w:val="0"/>
              <w:bCs w:val="0"/>
              <w:iCs w:val="0"/>
              <w:caps w:val="0"/>
              <w:color w:val="auto"/>
              <w:sz w:val="22"/>
              <w:szCs w:val="22"/>
            </w:rPr>
          </w:pPr>
          <w:hyperlink w:anchor="_Toc358210333" w:history="1">
            <w:r w:rsidR="00690751" w:rsidRPr="0024357C">
              <w:rPr>
                <w:rStyle w:val="Hyperlink"/>
              </w:rPr>
              <w:t>12</w:t>
            </w:r>
            <w:r w:rsidR="00690751">
              <w:rPr>
                <w:rFonts w:asciiTheme="minorHAnsi" w:eastAsiaTheme="minorEastAsia" w:hAnsiTheme="minorHAnsi" w:cstheme="minorBidi"/>
                <w:b w:val="0"/>
                <w:bCs w:val="0"/>
                <w:iCs w:val="0"/>
                <w:caps w:val="0"/>
                <w:color w:val="auto"/>
                <w:sz w:val="22"/>
                <w:szCs w:val="22"/>
              </w:rPr>
              <w:tab/>
            </w:r>
            <w:r w:rsidR="00690751" w:rsidRPr="0024357C">
              <w:rPr>
                <w:rStyle w:val="Hyperlink"/>
              </w:rPr>
              <w:t>Drop-down lists</w:t>
            </w:r>
            <w:r w:rsidR="00690751">
              <w:rPr>
                <w:webHidden/>
              </w:rPr>
              <w:tab/>
            </w:r>
            <w:r w:rsidR="00690751">
              <w:rPr>
                <w:webHidden/>
              </w:rPr>
              <w:fldChar w:fldCharType="begin"/>
            </w:r>
            <w:r w:rsidR="00690751">
              <w:rPr>
                <w:webHidden/>
              </w:rPr>
              <w:instrText xml:space="preserve"> PAGEREF _Toc358210333 \h </w:instrText>
            </w:r>
            <w:r w:rsidR="00690751">
              <w:rPr>
                <w:webHidden/>
              </w:rPr>
            </w:r>
            <w:r w:rsidR="00690751">
              <w:rPr>
                <w:webHidden/>
              </w:rPr>
              <w:fldChar w:fldCharType="separate"/>
            </w:r>
            <w:r w:rsidR="00690751">
              <w:rPr>
                <w:webHidden/>
              </w:rPr>
              <w:t>22</w:t>
            </w:r>
            <w:r w:rsidR="00690751">
              <w:rPr>
                <w:webHidden/>
              </w:rPr>
              <w:fldChar w:fldCharType="end"/>
            </w:r>
          </w:hyperlink>
        </w:p>
        <w:p w:rsidR="00690751" w:rsidRDefault="00BA6272">
          <w:pPr>
            <w:pStyle w:val="TOC1"/>
            <w:tabs>
              <w:tab w:val="left" w:pos="600"/>
            </w:tabs>
            <w:rPr>
              <w:rFonts w:asciiTheme="minorHAnsi" w:eastAsiaTheme="minorEastAsia" w:hAnsiTheme="minorHAnsi" w:cstheme="minorBidi"/>
              <w:b w:val="0"/>
              <w:bCs w:val="0"/>
              <w:iCs w:val="0"/>
              <w:caps w:val="0"/>
              <w:color w:val="auto"/>
              <w:sz w:val="22"/>
              <w:szCs w:val="22"/>
            </w:rPr>
          </w:pPr>
          <w:hyperlink w:anchor="_Toc358210334" w:history="1">
            <w:r w:rsidR="00690751" w:rsidRPr="0024357C">
              <w:rPr>
                <w:rStyle w:val="Hyperlink"/>
              </w:rPr>
              <w:t>13</w:t>
            </w:r>
            <w:r w:rsidR="00690751">
              <w:rPr>
                <w:rFonts w:asciiTheme="minorHAnsi" w:eastAsiaTheme="minorEastAsia" w:hAnsiTheme="minorHAnsi" w:cstheme="minorBidi"/>
                <w:b w:val="0"/>
                <w:bCs w:val="0"/>
                <w:iCs w:val="0"/>
                <w:caps w:val="0"/>
                <w:color w:val="auto"/>
                <w:sz w:val="22"/>
                <w:szCs w:val="22"/>
              </w:rPr>
              <w:tab/>
            </w:r>
            <w:r w:rsidR="00690751" w:rsidRPr="0024357C">
              <w:rPr>
                <w:rStyle w:val="Hyperlink"/>
              </w:rPr>
              <w:t>Customer Identification</w:t>
            </w:r>
            <w:r w:rsidR="00690751">
              <w:rPr>
                <w:webHidden/>
              </w:rPr>
              <w:tab/>
            </w:r>
            <w:r w:rsidR="00690751">
              <w:rPr>
                <w:webHidden/>
              </w:rPr>
              <w:fldChar w:fldCharType="begin"/>
            </w:r>
            <w:r w:rsidR="00690751">
              <w:rPr>
                <w:webHidden/>
              </w:rPr>
              <w:instrText xml:space="preserve"> PAGEREF _Toc358210334 \h </w:instrText>
            </w:r>
            <w:r w:rsidR="00690751">
              <w:rPr>
                <w:webHidden/>
              </w:rPr>
            </w:r>
            <w:r w:rsidR="00690751">
              <w:rPr>
                <w:webHidden/>
              </w:rPr>
              <w:fldChar w:fldCharType="separate"/>
            </w:r>
            <w:r w:rsidR="00690751">
              <w:rPr>
                <w:webHidden/>
              </w:rPr>
              <w:t>22</w:t>
            </w:r>
            <w:r w:rsidR="00690751">
              <w:rPr>
                <w:webHidden/>
              </w:rPr>
              <w:fldChar w:fldCharType="end"/>
            </w:r>
          </w:hyperlink>
        </w:p>
        <w:p w:rsidR="00690751" w:rsidRDefault="00BA6272">
          <w:pPr>
            <w:pStyle w:val="TOC2"/>
            <w:tabs>
              <w:tab w:val="left" w:pos="1100"/>
            </w:tabs>
            <w:rPr>
              <w:rFonts w:asciiTheme="minorHAnsi" w:eastAsiaTheme="minorEastAsia" w:hAnsiTheme="minorHAnsi" w:cstheme="minorBidi"/>
              <w:iCs w:val="0"/>
            </w:rPr>
          </w:pPr>
          <w:hyperlink w:anchor="_Toc358210335" w:history="1">
            <w:r w:rsidR="00690751" w:rsidRPr="0024357C">
              <w:rPr>
                <w:rStyle w:val="Hyperlink"/>
              </w:rPr>
              <w:t>13.1</w:t>
            </w:r>
            <w:r w:rsidR="00690751">
              <w:rPr>
                <w:rFonts w:asciiTheme="minorHAnsi" w:eastAsiaTheme="minorEastAsia" w:hAnsiTheme="minorHAnsi" w:cstheme="minorBidi"/>
                <w:iCs w:val="0"/>
              </w:rPr>
              <w:tab/>
            </w:r>
            <w:r w:rsidR="00690751" w:rsidRPr="0024357C">
              <w:rPr>
                <w:rStyle w:val="Hyperlink"/>
              </w:rPr>
              <w:t>RUT number</w:t>
            </w:r>
            <w:r w:rsidR="00690751">
              <w:rPr>
                <w:webHidden/>
              </w:rPr>
              <w:tab/>
            </w:r>
            <w:r w:rsidR="00690751">
              <w:rPr>
                <w:webHidden/>
              </w:rPr>
              <w:fldChar w:fldCharType="begin"/>
            </w:r>
            <w:r w:rsidR="00690751">
              <w:rPr>
                <w:webHidden/>
              </w:rPr>
              <w:instrText xml:space="preserve"> PAGEREF _Toc358210335 \h </w:instrText>
            </w:r>
            <w:r w:rsidR="00690751">
              <w:rPr>
                <w:webHidden/>
              </w:rPr>
            </w:r>
            <w:r w:rsidR="00690751">
              <w:rPr>
                <w:webHidden/>
              </w:rPr>
              <w:fldChar w:fldCharType="separate"/>
            </w:r>
            <w:r w:rsidR="00690751">
              <w:rPr>
                <w:webHidden/>
              </w:rPr>
              <w:t>22</w:t>
            </w:r>
            <w:r w:rsidR="00690751">
              <w:rPr>
                <w:webHidden/>
              </w:rPr>
              <w:fldChar w:fldCharType="end"/>
            </w:r>
          </w:hyperlink>
        </w:p>
        <w:p w:rsidR="00690751" w:rsidRDefault="00BA6272">
          <w:pPr>
            <w:pStyle w:val="TOC2"/>
            <w:tabs>
              <w:tab w:val="left" w:pos="1100"/>
            </w:tabs>
            <w:rPr>
              <w:rFonts w:asciiTheme="minorHAnsi" w:eastAsiaTheme="minorEastAsia" w:hAnsiTheme="minorHAnsi" w:cstheme="minorBidi"/>
              <w:iCs w:val="0"/>
            </w:rPr>
          </w:pPr>
          <w:hyperlink w:anchor="_Toc358210336" w:history="1">
            <w:r w:rsidR="00690751" w:rsidRPr="0024357C">
              <w:rPr>
                <w:rStyle w:val="Hyperlink"/>
              </w:rPr>
              <w:t>13.2</w:t>
            </w:r>
            <w:r w:rsidR="00690751">
              <w:rPr>
                <w:rFonts w:asciiTheme="minorHAnsi" w:eastAsiaTheme="minorEastAsia" w:hAnsiTheme="minorHAnsi" w:cstheme="minorBidi"/>
                <w:iCs w:val="0"/>
              </w:rPr>
              <w:tab/>
            </w:r>
            <w:r w:rsidR="00690751" w:rsidRPr="0024357C">
              <w:rPr>
                <w:rStyle w:val="Hyperlink"/>
              </w:rPr>
              <w:t>Device ID</w:t>
            </w:r>
            <w:r w:rsidR="00690751">
              <w:rPr>
                <w:webHidden/>
              </w:rPr>
              <w:tab/>
            </w:r>
            <w:r w:rsidR="00690751">
              <w:rPr>
                <w:webHidden/>
              </w:rPr>
              <w:fldChar w:fldCharType="begin"/>
            </w:r>
            <w:r w:rsidR="00690751">
              <w:rPr>
                <w:webHidden/>
              </w:rPr>
              <w:instrText xml:space="preserve"> PAGEREF _Toc358210336 \h </w:instrText>
            </w:r>
            <w:r w:rsidR="00690751">
              <w:rPr>
                <w:webHidden/>
              </w:rPr>
            </w:r>
            <w:r w:rsidR="00690751">
              <w:rPr>
                <w:webHidden/>
              </w:rPr>
              <w:fldChar w:fldCharType="separate"/>
            </w:r>
            <w:r w:rsidR="00690751">
              <w:rPr>
                <w:webHidden/>
              </w:rPr>
              <w:t>24</w:t>
            </w:r>
            <w:r w:rsidR="00690751">
              <w:rPr>
                <w:webHidden/>
              </w:rPr>
              <w:fldChar w:fldCharType="end"/>
            </w:r>
          </w:hyperlink>
        </w:p>
        <w:p w:rsidR="00690751" w:rsidRDefault="00BA6272">
          <w:pPr>
            <w:pStyle w:val="TOC1"/>
            <w:tabs>
              <w:tab w:val="left" w:pos="600"/>
            </w:tabs>
            <w:rPr>
              <w:rFonts w:asciiTheme="minorHAnsi" w:eastAsiaTheme="minorEastAsia" w:hAnsiTheme="minorHAnsi" w:cstheme="minorBidi"/>
              <w:b w:val="0"/>
              <w:bCs w:val="0"/>
              <w:iCs w:val="0"/>
              <w:caps w:val="0"/>
              <w:color w:val="auto"/>
              <w:sz w:val="22"/>
              <w:szCs w:val="22"/>
            </w:rPr>
          </w:pPr>
          <w:hyperlink w:anchor="_Toc358210337" w:history="1">
            <w:r w:rsidR="00690751" w:rsidRPr="0024357C">
              <w:rPr>
                <w:rStyle w:val="Hyperlink"/>
              </w:rPr>
              <w:t>14</w:t>
            </w:r>
            <w:r w:rsidR="00690751">
              <w:rPr>
                <w:rFonts w:asciiTheme="minorHAnsi" w:eastAsiaTheme="minorEastAsia" w:hAnsiTheme="minorHAnsi" w:cstheme="minorBidi"/>
                <w:b w:val="0"/>
                <w:bCs w:val="0"/>
                <w:iCs w:val="0"/>
                <w:caps w:val="0"/>
                <w:color w:val="auto"/>
                <w:sz w:val="22"/>
                <w:szCs w:val="22"/>
              </w:rPr>
              <w:tab/>
            </w:r>
            <w:r w:rsidR="00690751" w:rsidRPr="0024357C">
              <w:rPr>
                <w:rStyle w:val="Hyperlink"/>
              </w:rPr>
              <w:t>Customer enrollment</w:t>
            </w:r>
            <w:r w:rsidR="00690751">
              <w:rPr>
                <w:webHidden/>
              </w:rPr>
              <w:tab/>
            </w:r>
            <w:r w:rsidR="00690751">
              <w:rPr>
                <w:webHidden/>
              </w:rPr>
              <w:fldChar w:fldCharType="begin"/>
            </w:r>
            <w:r w:rsidR="00690751">
              <w:rPr>
                <w:webHidden/>
              </w:rPr>
              <w:instrText xml:space="preserve"> PAGEREF _Toc358210337 \h </w:instrText>
            </w:r>
            <w:r w:rsidR="00690751">
              <w:rPr>
                <w:webHidden/>
              </w:rPr>
            </w:r>
            <w:r w:rsidR="00690751">
              <w:rPr>
                <w:webHidden/>
              </w:rPr>
              <w:fldChar w:fldCharType="separate"/>
            </w:r>
            <w:r w:rsidR="00690751">
              <w:rPr>
                <w:webHidden/>
              </w:rPr>
              <w:t>25</w:t>
            </w:r>
            <w:r w:rsidR="00690751">
              <w:rPr>
                <w:webHidden/>
              </w:rPr>
              <w:fldChar w:fldCharType="end"/>
            </w:r>
          </w:hyperlink>
        </w:p>
        <w:p w:rsidR="00690751" w:rsidRDefault="00BA6272">
          <w:pPr>
            <w:pStyle w:val="TOC1"/>
            <w:tabs>
              <w:tab w:val="left" w:pos="600"/>
            </w:tabs>
            <w:rPr>
              <w:rFonts w:asciiTheme="minorHAnsi" w:eastAsiaTheme="minorEastAsia" w:hAnsiTheme="minorHAnsi" w:cstheme="minorBidi"/>
              <w:b w:val="0"/>
              <w:bCs w:val="0"/>
              <w:iCs w:val="0"/>
              <w:caps w:val="0"/>
              <w:color w:val="auto"/>
              <w:sz w:val="22"/>
              <w:szCs w:val="22"/>
            </w:rPr>
          </w:pPr>
          <w:hyperlink w:anchor="_Toc358210338" w:history="1">
            <w:r w:rsidR="00690751" w:rsidRPr="0024357C">
              <w:rPr>
                <w:rStyle w:val="Hyperlink"/>
              </w:rPr>
              <w:t>15</w:t>
            </w:r>
            <w:r w:rsidR="00690751">
              <w:rPr>
                <w:rFonts w:asciiTheme="minorHAnsi" w:eastAsiaTheme="minorEastAsia" w:hAnsiTheme="minorHAnsi" w:cstheme="minorBidi"/>
                <w:b w:val="0"/>
                <w:bCs w:val="0"/>
                <w:iCs w:val="0"/>
                <w:caps w:val="0"/>
                <w:color w:val="auto"/>
                <w:sz w:val="22"/>
                <w:szCs w:val="22"/>
              </w:rPr>
              <w:tab/>
            </w:r>
            <w:r w:rsidR="00690751" w:rsidRPr="0024357C">
              <w:rPr>
                <w:rStyle w:val="Hyperlink"/>
              </w:rPr>
              <w:t>Customer login</w:t>
            </w:r>
            <w:r w:rsidR="00690751">
              <w:rPr>
                <w:webHidden/>
              </w:rPr>
              <w:tab/>
            </w:r>
            <w:r w:rsidR="00690751">
              <w:rPr>
                <w:webHidden/>
              </w:rPr>
              <w:fldChar w:fldCharType="begin"/>
            </w:r>
            <w:r w:rsidR="00690751">
              <w:rPr>
                <w:webHidden/>
              </w:rPr>
              <w:instrText xml:space="preserve"> PAGEREF _Toc358210338 \h </w:instrText>
            </w:r>
            <w:r w:rsidR="00690751">
              <w:rPr>
                <w:webHidden/>
              </w:rPr>
            </w:r>
            <w:r w:rsidR="00690751">
              <w:rPr>
                <w:webHidden/>
              </w:rPr>
              <w:fldChar w:fldCharType="separate"/>
            </w:r>
            <w:r w:rsidR="00690751">
              <w:rPr>
                <w:webHidden/>
              </w:rPr>
              <w:t>26</w:t>
            </w:r>
            <w:r w:rsidR="00690751">
              <w:rPr>
                <w:webHidden/>
              </w:rPr>
              <w:fldChar w:fldCharType="end"/>
            </w:r>
          </w:hyperlink>
        </w:p>
        <w:p w:rsidR="00690751" w:rsidRDefault="00BA6272">
          <w:pPr>
            <w:pStyle w:val="TOC1"/>
            <w:tabs>
              <w:tab w:val="left" w:pos="600"/>
            </w:tabs>
            <w:rPr>
              <w:rFonts w:asciiTheme="minorHAnsi" w:eastAsiaTheme="minorEastAsia" w:hAnsiTheme="minorHAnsi" w:cstheme="minorBidi"/>
              <w:b w:val="0"/>
              <w:bCs w:val="0"/>
              <w:iCs w:val="0"/>
              <w:caps w:val="0"/>
              <w:color w:val="auto"/>
              <w:sz w:val="22"/>
              <w:szCs w:val="22"/>
            </w:rPr>
          </w:pPr>
          <w:hyperlink w:anchor="_Toc358210339" w:history="1">
            <w:r w:rsidR="00690751" w:rsidRPr="0024357C">
              <w:rPr>
                <w:rStyle w:val="Hyperlink"/>
              </w:rPr>
              <w:t>16</w:t>
            </w:r>
            <w:r w:rsidR="00690751">
              <w:rPr>
                <w:rFonts w:asciiTheme="minorHAnsi" w:eastAsiaTheme="minorEastAsia" w:hAnsiTheme="minorHAnsi" w:cstheme="minorBidi"/>
                <w:b w:val="0"/>
                <w:bCs w:val="0"/>
                <w:iCs w:val="0"/>
                <w:caps w:val="0"/>
                <w:color w:val="auto"/>
                <w:sz w:val="22"/>
                <w:szCs w:val="22"/>
              </w:rPr>
              <w:tab/>
            </w:r>
            <w:r w:rsidR="00690751" w:rsidRPr="0024357C">
              <w:rPr>
                <w:rStyle w:val="Hyperlink"/>
              </w:rPr>
              <w:t>Auditing</w:t>
            </w:r>
            <w:r w:rsidR="00690751">
              <w:rPr>
                <w:webHidden/>
              </w:rPr>
              <w:tab/>
            </w:r>
            <w:r w:rsidR="00690751">
              <w:rPr>
                <w:webHidden/>
              </w:rPr>
              <w:fldChar w:fldCharType="begin"/>
            </w:r>
            <w:r w:rsidR="00690751">
              <w:rPr>
                <w:webHidden/>
              </w:rPr>
              <w:instrText xml:space="preserve"> PAGEREF _Toc358210339 \h </w:instrText>
            </w:r>
            <w:r w:rsidR="00690751">
              <w:rPr>
                <w:webHidden/>
              </w:rPr>
            </w:r>
            <w:r w:rsidR="00690751">
              <w:rPr>
                <w:webHidden/>
              </w:rPr>
              <w:fldChar w:fldCharType="separate"/>
            </w:r>
            <w:r w:rsidR="00690751">
              <w:rPr>
                <w:webHidden/>
              </w:rPr>
              <w:t>26</w:t>
            </w:r>
            <w:r w:rsidR="00690751">
              <w:rPr>
                <w:webHidden/>
              </w:rPr>
              <w:fldChar w:fldCharType="end"/>
            </w:r>
          </w:hyperlink>
        </w:p>
        <w:p w:rsidR="00690751" w:rsidRDefault="00BA6272">
          <w:pPr>
            <w:pStyle w:val="TOC1"/>
            <w:tabs>
              <w:tab w:val="left" w:pos="600"/>
            </w:tabs>
            <w:rPr>
              <w:rFonts w:asciiTheme="minorHAnsi" w:eastAsiaTheme="minorEastAsia" w:hAnsiTheme="minorHAnsi" w:cstheme="minorBidi"/>
              <w:b w:val="0"/>
              <w:bCs w:val="0"/>
              <w:iCs w:val="0"/>
              <w:caps w:val="0"/>
              <w:color w:val="auto"/>
              <w:sz w:val="22"/>
              <w:szCs w:val="22"/>
            </w:rPr>
          </w:pPr>
          <w:hyperlink w:anchor="_Toc358210340" w:history="1">
            <w:r w:rsidR="00690751" w:rsidRPr="0024357C">
              <w:rPr>
                <w:rStyle w:val="Hyperlink"/>
              </w:rPr>
              <w:t>17</w:t>
            </w:r>
            <w:r w:rsidR="00690751">
              <w:rPr>
                <w:rFonts w:asciiTheme="minorHAnsi" w:eastAsiaTheme="minorEastAsia" w:hAnsiTheme="minorHAnsi" w:cstheme="minorBidi"/>
                <w:b w:val="0"/>
                <w:bCs w:val="0"/>
                <w:iCs w:val="0"/>
                <w:caps w:val="0"/>
                <w:color w:val="auto"/>
                <w:sz w:val="22"/>
                <w:szCs w:val="22"/>
              </w:rPr>
              <w:tab/>
            </w:r>
            <w:r w:rsidR="00690751" w:rsidRPr="0024357C">
              <w:rPr>
                <w:rStyle w:val="Hyperlink"/>
              </w:rPr>
              <w:t>Session Management</w:t>
            </w:r>
            <w:r w:rsidR="00690751">
              <w:rPr>
                <w:webHidden/>
              </w:rPr>
              <w:tab/>
            </w:r>
            <w:r w:rsidR="00690751">
              <w:rPr>
                <w:webHidden/>
              </w:rPr>
              <w:fldChar w:fldCharType="begin"/>
            </w:r>
            <w:r w:rsidR="00690751">
              <w:rPr>
                <w:webHidden/>
              </w:rPr>
              <w:instrText xml:space="preserve"> PAGEREF _Toc358210340 \h </w:instrText>
            </w:r>
            <w:r w:rsidR="00690751">
              <w:rPr>
                <w:webHidden/>
              </w:rPr>
            </w:r>
            <w:r w:rsidR="00690751">
              <w:rPr>
                <w:webHidden/>
              </w:rPr>
              <w:fldChar w:fldCharType="separate"/>
            </w:r>
            <w:r w:rsidR="00690751">
              <w:rPr>
                <w:webHidden/>
              </w:rPr>
              <w:t>27</w:t>
            </w:r>
            <w:r w:rsidR="00690751">
              <w:rPr>
                <w:webHidden/>
              </w:rPr>
              <w:fldChar w:fldCharType="end"/>
            </w:r>
          </w:hyperlink>
        </w:p>
        <w:p w:rsidR="00690751" w:rsidRDefault="00BA6272">
          <w:pPr>
            <w:pStyle w:val="TOC1"/>
            <w:tabs>
              <w:tab w:val="left" w:pos="600"/>
            </w:tabs>
            <w:rPr>
              <w:rFonts w:asciiTheme="minorHAnsi" w:eastAsiaTheme="minorEastAsia" w:hAnsiTheme="minorHAnsi" w:cstheme="minorBidi"/>
              <w:b w:val="0"/>
              <w:bCs w:val="0"/>
              <w:iCs w:val="0"/>
              <w:caps w:val="0"/>
              <w:color w:val="auto"/>
              <w:sz w:val="22"/>
              <w:szCs w:val="22"/>
            </w:rPr>
          </w:pPr>
          <w:hyperlink w:anchor="_Toc358210341" w:history="1">
            <w:r w:rsidR="00690751" w:rsidRPr="0024357C">
              <w:rPr>
                <w:rStyle w:val="Hyperlink"/>
              </w:rPr>
              <w:t>18</w:t>
            </w:r>
            <w:r w:rsidR="00690751">
              <w:rPr>
                <w:rFonts w:asciiTheme="minorHAnsi" w:eastAsiaTheme="minorEastAsia" w:hAnsiTheme="minorHAnsi" w:cstheme="minorBidi"/>
                <w:b w:val="0"/>
                <w:bCs w:val="0"/>
                <w:iCs w:val="0"/>
                <w:caps w:val="0"/>
                <w:color w:val="auto"/>
                <w:sz w:val="22"/>
                <w:szCs w:val="22"/>
              </w:rPr>
              <w:tab/>
            </w:r>
            <w:r w:rsidR="00690751" w:rsidRPr="0024357C">
              <w:rPr>
                <w:rStyle w:val="Hyperlink"/>
              </w:rPr>
              <w:t>Privileges</w:t>
            </w:r>
            <w:r w:rsidR="00690751">
              <w:rPr>
                <w:webHidden/>
              </w:rPr>
              <w:tab/>
            </w:r>
            <w:r w:rsidR="00690751">
              <w:rPr>
                <w:webHidden/>
              </w:rPr>
              <w:fldChar w:fldCharType="begin"/>
            </w:r>
            <w:r w:rsidR="00690751">
              <w:rPr>
                <w:webHidden/>
              </w:rPr>
              <w:instrText xml:space="preserve"> PAGEREF _Toc358210341 \h </w:instrText>
            </w:r>
            <w:r w:rsidR="00690751">
              <w:rPr>
                <w:webHidden/>
              </w:rPr>
            </w:r>
            <w:r w:rsidR="00690751">
              <w:rPr>
                <w:webHidden/>
              </w:rPr>
              <w:fldChar w:fldCharType="separate"/>
            </w:r>
            <w:r w:rsidR="00690751">
              <w:rPr>
                <w:webHidden/>
              </w:rPr>
              <w:t>28</w:t>
            </w:r>
            <w:r w:rsidR="00690751">
              <w:rPr>
                <w:webHidden/>
              </w:rPr>
              <w:fldChar w:fldCharType="end"/>
            </w:r>
          </w:hyperlink>
        </w:p>
        <w:p w:rsidR="00690751" w:rsidRDefault="00BA6272">
          <w:pPr>
            <w:pStyle w:val="TOC1"/>
            <w:tabs>
              <w:tab w:val="left" w:pos="600"/>
            </w:tabs>
            <w:rPr>
              <w:rFonts w:asciiTheme="minorHAnsi" w:eastAsiaTheme="minorEastAsia" w:hAnsiTheme="minorHAnsi" w:cstheme="minorBidi"/>
              <w:b w:val="0"/>
              <w:bCs w:val="0"/>
              <w:iCs w:val="0"/>
              <w:caps w:val="0"/>
              <w:color w:val="auto"/>
              <w:sz w:val="22"/>
              <w:szCs w:val="22"/>
            </w:rPr>
          </w:pPr>
          <w:hyperlink w:anchor="_Toc358210342" w:history="1">
            <w:r w:rsidR="00690751" w:rsidRPr="0024357C">
              <w:rPr>
                <w:rStyle w:val="Hyperlink"/>
              </w:rPr>
              <w:t>19</w:t>
            </w:r>
            <w:r w:rsidR="00690751">
              <w:rPr>
                <w:rFonts w:asciiTheme="minorHAnsi" w:eastAsiaTheme="minorEastAsia" w:hAnsiTheme="minorHAnsi" w:cstheme="minorBidi"/>
                <w:b w:val="0"/>
                <w:bCs w:val="0"/>
                <w:iCs w:val="0"/>
                <w:caps w:val="0"/>
                <w:color w:val="auto"/>
                <w:sz w:val="22"/>
                <w:szCs w:val="22"/>
              </w:rPr>
              <w:tab/>
            </w:r>
            <w:r w:rsidR="00690751" w:rsidRPr="0024357C">
              <w:rPr>
                <w:rStyle w:val="Hyperlink"/>
              </w:rPr>
              <w:t>Appendix A – Guidelines for Web Services</w:t>
            </w:r>
            <w:r w:rsidR="00690751">
              <w:rPr>
                <w:webHidden/>
              </w:rPr>
              <w:tab/>
            </w:r>
            <w:r w:rsidR="00690751">
              <w:rPr>
                <w:webHidden/>
              </w:rPr>
              <w:fldChar w:fldCharType="begin"/>
            </w:r>
            <w:r w:rsidR="00690751">
              <w:rPr>
                <w:webHidden/>
              </w:rPr>
              <w:instrText xml:space="preserve"> PAGEREF _Toc358210342 \h </w:instrText>
            </w:r>
            <w:r w:rsidR="00690751">
              <w:rPr>
                <w:webHidden/>
              </w:rPr>
            </w:r>
            <w:r w:rsidR="00690751">
              <w:rPr>
                <w:webHidden/>
              </w:rPr>
              <w:fldChar w:fldCharType="separate"/>
            </w:r>
            <w:r w:rsidR="00690751">
              <w:rPr>
                <w:webHidden/>
              </w:rPr>
              <w:t>28</w:t>
            </w:r>
            <w:r w:rsidR="00690751">
              <w:rPr>
                <w:webHidden/>
              </w:rPr>
              <w:fldChar w:fldCharType="end"/>
            </w:r>
          </w:hyperlink>
        </w:p>
        <w:p w:rsidR="000315BD" w:rsidRDefault="001153C6" w:rsidP="00543E28">
          <w:pPr>
            <w:jc w:val="left"/>
          </w:pPr>
          <w:r>
            <w:fldChar w:fldCharType="end"/>
          </w:r>
        </w:p>
      </w:sdtContent>
    </w:sdt>
    <w:p w:rsidR="00332F64" w:rsidRDefault="00332F64" w:rsidP="00543E28">
      <w:pPr>
        <w:jc w:val="left"/>
      </w:pPr>
    </w:p>
    <w:p w:rsidR="00332F64" w:rsidRDefault="00332F64" w:rsidP="00543E28">
      <w:pPr>
        <w:jc w:val="left"/>
      </w:pPr>
    </w:p>
    <w:p w:rsidR="00153BD5" w:rsidRDefault="00153BD5" w:rsidP="00543E28">
      <w:pPr>
        <w:spacing w:before="0" w:after="0"/>
        <w:jc w:val="left"/>
        <w:rPr>
          <w:rFonts w:ascii="Cambria" w:hAnsi="Cambria"/>
          <w:b/>
          <w:bCs/>
          <w:color w:val="622423"/>
          <w:sz w:val="22"/>
          <w:szCs w:val="22"/>
        </w:rPr>
      </w:pPr>
      <w:bookmarkStart w:id="137" w:name="_Toc530785695"/>
      <w:bookmarkStart w:id="138" w:name="_Toc531759010"/>
      <w:bookmarkStart w:id="139" w:name="_Toc531760869"/>
      <w:bookmarkStart w:id="140" w:name="_Toc531770689"/>
      <w:bookmarkStart w:id="141" w:name="_Toc236698"/>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r>
        <w:br w:type="page"/>
      </w:r>
    </w:p>
    <w:p w:rsidR="00E676C6" w:rsidRPr="004D0ADF" w:rsidRDefault="00E676C6" w:rsidP="00543E28">
      <w:pPr>
        <w:pStyle w:val="Heading1"/>
        <w:jc w:val="left"/>
        <w:rPr>
          <w:rFonts w:cs="Arial"/>
        </w:rPr>
      </w:pPr>
      <w:bookmarkStart w:id="142" w:name="_Toc314734567"/>
      <w:bookmarkStart w:id="143" w:name="_Toc358210285"/>
      <w:r>
        <w:lastRenderedPageBreak/>
        <w:t>Change Log</w:t>
      </w:r>
      <w:bookmarkEnd w:id="142"/>
      <w:bookmarkEnd w:id="143"/>
    </w:p>
    <w:p w:rsidR="004D0ADF" w:rsidRPr="004D0ADF" w:rsidRDefault="004D0ADF" w:rsidP="00543E28">
      <w:pPr>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5"/>
        <w:gridCol w:w="2423"/>
        <w:gridCol w:w="990"/>
        <w:gridCol w:w="4356"/>
      </w:tblGrid>
      <w:tr w:rsidR="004D0ADF" w:rsidTr="004D0ADF">
        <w:tc>
          <w:tcPr>
            <w:tcW w:w="1375" w:type="dxa"/>
            <w:shd w:val="clear" w:color="auto" w:fill="C0C0C0"/>
          </w:tcPr>
          <w:p w:rsidR="004D0ADF" w:rsidRPr="00BE738A" w:rsidRDefault="004D0ADF" w:rsidP="00543E28">
            <w:pPr>
              <w:jc w:val="left"/>
            </w:pPr>
            <w:r>
              <w:t>Date</w:t>
            </w:r>
          </w:p>
        </w:tc>
        <w:tc>
          <w:tcPr>
            <w:tcW w:w="2423" w:type="dxa"/>
            <w:shd w:val="clear" w:color="auto" w:fill="C0C0C0"/>
          </w:tcPr>
          <w:p w:rsidR="004D0ADF" w:rsidRPr="00BE738A" w:rsidRDefault="004D0ADF" w:rsidP="00543E28">
            <w:pPr>
              <w:jc w:val="left"/>
            </w:pPr>
            <w:r>
              <w:t>Contact</w:t>
            </w:r>
          </w:p>
        </w:tc>
        <w:tc>
          <w:tcPr>
            <w:tcW w:w="990" w:type="dxa"/>
            <w:shd w:val="clear" w:color="auto" w:fill="C0C0C0"/>
          </w:tcPr>
          <w:p w:rsidR="004D0ADF" w:rsidRDefault="004D0ADF" w:rsidP="00543E28">
            <w:pPr>
              <w:jc w:val="left"/>
            </w:pPr>
            <w:r>
              <w:t>Version</w:t>
            </w:r>
          </w:p>
        </w:tc>
        <w:tc>
          <w:tcPr>
            <w:tcW w:w="4356" w:type="dxa"/>
            <w:shd w:val="clear" w:color="auto" w:fill="C0C0C0"/>
          </w:tcPr>
          <w:p w:rsidR="004D0ADF" w:rsidRDefault="004D0ADF" w:rsidP="00543E28">
            <w:pPr>
              <w:jc w:val="left"/>
            </w:pPr>
            <w:r>
              <w:t>Change Description</w:t>
            </w:r>
          </w:p>
        </w:tc>
      </w:tr>
      <w:tr w:rsidR="004D0ADF" w:rsidTr="004D0ADF">
        <w:tc>
          <w:tcPr>
            <w:tcW w:w="1375" w:type="dxa"/>
          </w:tcPr>
          <w:p w:rsidR="004D0ADF" w:rsidRDefault="00BF525F" w:rsidP="00444552">
            <w:pPr>
              <w:jc w:val="left"/>
            </w:pPr>
            <w:r>
              <w:t>5/</w:t>
            </w:r>
            <w:r w:rsidR="00BD398C">
              <w:t>2</w:t>
            </w:r>
            <w:r w:rsidR="00444552">
              <w:t>4</w:t>
            </w:r>
            <w:r>
              <w:t>/2013</w:t>
            </w:r>
          </w:p>
        </w:tc>
        <w:tc>
          <w:tcPr>
            <w:tcW w:w="2423" w:type="dxa"/>
          </w:tcPr>
          <w:p w:rsidR="004D0ADF" w:rsidRDefault="00BF525F" w:rsidP="00543E28">
            <w:pPr>
              <w:jc w:val="left"/>
            </w:pPr>
            <w:r>
              <w:t>Brian Allred</w:t>
            </w:r>
          </w:p>
        </w:tc>
        <w:tc>
          <w:tcPr>
            <w:tcW w:w="990" w:type="dxa"/>
          </w:tcPr>
          <w:p w:rsidR="004D0ADF" w:rsidRDefault="004D0ADF" w:rsidP="00543E28">
            <w:pPr>
              <w:jc w:val="left"/>
            </w:pPr>
            <w:r>
              <w:t>1.0</w:t>
            </w:r>
          </w:p>
        </w:tc>
        <w:tc>
          <w:tcPr>
            <w:tcW w:w="4356" w:type="dxa"/>
          </w:tcPr>
          <w:p w:rsidR="001A562E" w:rsidRDefault="005F62F5" w:rsidP="00543E28">
            <w:pPr>
              <w:jc w:val="left"/>
            </w:pPr>
            <w:r>
              <w:t>Initial Revision.</w:t>
            </w:r>
          </w:p>
        </w:tc>
      </w:tr>
      <w:tr w:rsidR="00205A7D" w:rsidTr="004D0ADF">
        <w:tc>
          <w:tcPr>
            <w:tcW w:w="1375" w:type="dxa"/>
          </w:tcPr>
          <w:p w:rsidR="00205A7D" w:rsidRDefault="00FF0DDB" w:rsidP="00543E28">
            <w:pPr>
              <w:jc w:val="left"/>
            </w:pPr>
            <w:r>
              <w:t>6/4/2013</w:t>
            </w:r>
          </w:p>
        </w:tc>
        <w:tc>
          <w:tcPr>
            <w:tcW w:w="2423" w:type="dxa"/>
          </w:tcPr>
          <w:p w:rsidR="00205A7D" w:rsidRDefault="00FF0DDB" w:rsidP="00543E28">
            <w:pPr>
              <w:jc w:val="left"/>
            </w:pPr>
            <w:r>
              <w:t>Brian Allred</w:t>
            </w:r>
          </w:p>
        </w:tc>
        <w:tc>
          <w:tcPr>
            <w:tcW w:w="990" w:type="dxa"/>
          </w:tcPr>
          <w:p w:rsidR="00205A7D" w:rsidRDefault="00FF0DDB" w:rsidP="00543E28">
            <w:pPr>
              <w:jc w:val="left"/>
            </w:pPr>
            <w:r>
              <w:t>1.1</w:t>
            </w:r>
          </w:p>
        </w:tc>
        <w:tc>
          <w:tcPr>
            <w:tcW w:w="4356" w:type="dxa"/>
          </w:tcPr>
          <w:p w:rsidR="00205A7D" w:rsidRDefault="00FF0DDB" w:rsidP="00543E28">
            <w:pPr>
              <w:jc w:val="left"/>
            </w:pPr>
            <w:r>
              <w:t>Added information about RUT numbers</w:t>
            </w:r>
          </w:p>
        </w:tc>
      </w:tr>
      <w:tr w:rsidR="00F72103" w:rsidTr="004D0ADF">
        <w:tc>
          <w:tcPr>
            <w:tcW w:w="1375" w:type="dxa"/>
          </w:tcPr>
          <w:p w:rsidR="00F72103" w:rsidRDefault="00940A49" w:rsidP="00543E28">
            <w:pPr>
              <w:jc w:val="left"/>
            </w:pPr>
            <w:r>
              <w:t>6/5/2013</w:t>
            </w:r>
          </w:p>
        </w:tc>
        <w:tc>
          <w:tcPr>
            <w:tcW w:w="2423" w:type="dxa"/>
          </w:tcPr>
          <w:p w:rsidR="00F72103" w:rsidRDefault="00940A49" w:rsidP="00543E28">
            <w:pPr>
              <w:jc w:val="left"/>
            </w:pPr>
            <w:r>
              <w:t>Brian Allred</w:t>
            </w:r>
          </w:p>
        </w:tc>
        <w:tc>
          <w:tcPr>
            <w:tcW w:w="990" w:type="dxa"/>
          </w:tcPr>
          <w:p w:rsidR="00F72103" w:rsidRDefault="00940A49" w:rsidP="00543E28">
            <w:pPr>
              <w:jc w:val="left"/>
            </w:pPr>
            <w:r>
              <w:t>1.2</w:t>
            </w:r>
          </w:p>
        </w:tc>
        <w:tc>
          <w:tcPr>
            <w:tcW w:w="4356" w:type="dxa"/>
          </w:tcPr>
          <w:p w:rsidR="00F72103" w:rsidRDefault="00940A49" w:rsidP="00543E28">
            <w:pPr>
              <w:jc w:val="left"/>
            </w:pPr>
            <w:r>
              <w:t>Added clarifications</w:t>
            </w:r>
          </w:p>
        </w:tc>
      </w:tr>
      <w:tr w:rsidR="00F72103" w:rsidTr="004D0ADF">
        <w:tc>
          <w:tcPr>
            <w:tcW w:w="1375" w:type="dxa"/>
          </w:tcPr>
          <w:p w:rsidR="00F72103" w:rsidRDefault="00CB2791" w:rsidP="00543E28">
            <w:pPr>
              <w:jc w:val="left"/>
            </w:pPr>
            <w:r>
              <w:t>5/7/2013</w:t>
            </w:r>
          </w:p>
        </w:tc>
        <w:tc>
          <w:tcPr>
            <w:tcW w:w="2423" w:type="dxa"/>
          </w:tcPr>
          <w:p w:rsidR="00F72103" w:rsidRDefault="00CB2791" w:rsidP="00543E28">
            <w:pPr>
              <w:jc w:val="left"/>
            </w:pPr>
            <w:r>
              <w:t>Brian Allred</w:t>
            </w:r>
          </w:p>
        </w:tc>
        <w:tc>
          <w:tcPr>
            <w:tcW w:w="990" w:type="dxa"/>
          </w:tcPr>
          <w:p w:rsidR="00F72103" w:rsidRDefault="00CB2791" w:rsidP="00543E28">
            <w:pPr>
              <w:jc w:val="left"/>
            </w:pPr>
            <w:r>
              <w:t>1.3</w:t>
            </w:r>
          </w:p>
        </w:tc>
        <w:tc>
          <w:tcPr>
            <w:tcW w:w="4356" w:type="dxa"/>
          </w:tcPr>
          <w:p w:rsidR="00F72103" w:rsidRDefault="00CB2791" w:rsidP="00543E28">
            <w:pPr>
              <w:jc w:val="left"/>
            </w:pPr>
            <w:r>
              <w:t>Additional clarifications</w:t>
            </w:r>
          </w:p>
        </w:tc>
      </w:tr>
      <w:tr w:rsidR="00B85E09" w:rsidTr="004D0ADF">
        <w:tc>
          <w:tcPr>
            <w:tcW w:w="1375" w:type="dxa"/>
          </w:tcPr>
          <w:p w:rsidR="00B85E09" w:rsidRDefault="005804C7" w:rsidP="00543E28">
            <w:pPr>
              <w:jc w:val="left"/>
            </w:pPr>
            <w:r>
              <w:t>6/19/2013</w:t>
            </w:r>
          </w:p>
        </w:tc>
        <w:tc>
          <w:tcPr>
            <w:tcW w:w="2423" w:type="dxa"/>
          </w:tcPr>
          <w:p w:rsidR="00B85E09" w:rsidRDefault="005804C7" w:rsidP="00543E28">
            <w:pPr>
              <w:jc w:val="left"/>
            </w:pPr>
            <w:r>
              <w:t>Brian Allred</w:t>
            </w:r>
          </w:p>
        </w:tc>
        <w:tc>
          <w:tcPr>
            <w:tcW w:w="990" w:type="dxa"/>
          </w:tcPr>
          <w:p w:rsidR="00B85E09" w:rsidRDefault="005804C7" w:rsidP="00543E28">
            <w:pPr>
              <w:jc w:val="left"/>
            </w:pPr>
            <w:r>
              <w:t>1.4</w:t>
            </w:r>
          </w:p>
        </w:tc>
        <w:tc>
          <w:tcPr>
            <w:tcW w:w="4356" w:type="dxa"/>
          </w:tcPr>
          <w:p w:rsidR="00B85E09" w:rsidRDefault="005804C7" w:rsidP="00543E28">
            <w:pPr>
              <w:jc w:val="left"/>
            </w:pPr>
            <w:r>
              <w:t>Included new decisions resulting from recent conversations.</w:t>
            </w:r>
          </w:p>
        </w:tc>
      </w:tr>
      <w:tr w:rsidR="00D4759A" w:rsidTr="004D0ADF">
        <w:tc>
          <w:tcPr>
            <w:tcW w:w="1375" w:type="dxa"/>
          </w:tcPr>
          <w:p w:rsidR="00D4759A" w:rsidRDefault="00BE194E" w:rsidP="00543E28">
            <w:pPr>
              <w:jc w:val="left"/>
            </w:pPr>
            <w:r>
              <w:t>6/26/2013</w:t>
            </w:r>
          </w:p>
        </w:tc>
        <w:tc>
          <w:tcPr>
            <w:tcW w:w="2423" w:type="dxa"/>
          </w:tcPr>
          <w:p w:rsidR="00D4759A" w:rsidRDefault="00BE194E" w:rsidP="00543E28">
            <w:pPr>
              <w:jc w:val="left"/>
            </w:pPr>
            <w:r>
              <w:t>Brian Allred</w:t>
            </w:r>
          </w:p>
        </w:tc>
        <w:tc>
          <w:tcPr>
            <w:tcW w:w="990" w:type="dxa"/>
          </w:tcPr>
          <w:p w:rsidR="00D4759A" w:rsidRDefault="00BE194E" w:rsidP="00543E28">
            <w:pPr>
              <w:jc w:val="left"/>
            </w:pPr>
            <w:r>
              <w:t>1.5</w:t>
            </w:r>
          </w:p>
        </w:tc>
        <w:tc>
          <w:tcPr>
            <w:tcW w:w="4356" w:type="dxa"/>
          </w:tcPr>
          <w:p w:rsidR="00D4759A" w:rsidRDefault="00BE194E" w:rsidP="00543E28">
            <w:pPr>
              <w:jc w:val="left"/>
            </w:pPr>
            <w:r>
              <w:t>More definition of message text in the database.</w:t>
            </w:r>
          </w:p>
        </w:tc>
      </w:tr>
      <w:tr w:rsidR="00824883" w:rsidTr="004D0ADF">
        <w:tc>
          <w:tcPr>
            <w:tcW w:w="1375" w:type="dxa"/>
          </w:tcPr>
          <w:p w:rsidR="00824883" w:rsidRDefault="00711EBB" w:rsidP="00711EBB">
            <w:pPr>
              <w:jc w:val="left"/>
            </w:pPr>
            <w:r>
              <w:t>6/28/2013</w:t>
            </w:r>
          </w:p>
        </w:tc>
        <w:tc>
          <w:tcPr>
            <w:tcW w:w="2423" w:type="dxa"/>
          </w:tcPr>
          <w:p w:rsidR="00824883" w:rsidRDefault="00711EBB" w:rsidP="00543E28">
            <w:pPr>
              <w:jc w:val="left"/>
            </w:pPr>
            <w:r>
              <w:t>Brian Allred</w:t>
            </w:r>
          </w:p>
        </w:tc>
        <w:tc>
          <w:tcPr>
            <w:tcW w:w="990" w:type="dxa"/>
          </w:tcPr>
          <w:p w:rsidR="00824883" w:rsidRDefault="00711EBB" w:rsidP="00543E28">
            <w:pPr>
              <w:jc w:val="left"/>
            </w:pPr>
            <w:r>
              <w:t>1.6</w:t>
            </w:r>
          </w:p>
        </w:tc>
        <w:tc>
          <w:tcPr>
            <w:tcW w:w="4356" w:type="dxa"/>
          </w:tcPr>
          <w:p w:rsidR="00824883" w:rsidRDefault="00711EBB" w:rsidP="00543E28">
            <w:pPr>
              <w:jc w:val="left"/>
            </w:pPr>
            <w:r>
              <w:t>More details about error numbers and session management.</w:t>
            </w:r>
          </w:p>
        </w:tc>
      </w:tr>
      <w:tr w:rsidR="00160F77" w:rsidTr="00767BFC">
        <w:tc>
          <w:tcPr>
            <w:tcW w:w="1375" w:type="dxa"/>
          </w:tcPr>
          <w:p w:rsidR="00160F77" w:rsidRDefault="00F72307" w:rsidP="00543E28">
            <w:pPr>
              <w:jc w:val="left"/>
            </w:pPr>
            <w:r>
              <w:t>7/19/</w:t>
            </w:r>
            <w:r w:rsidR="00876D0C">
              <w:t>20</w:t>
            </w:r>
            <w:r>
              <w:t>13</w:t>
            </w:r>
          </w:p>
        </w:tc>
        <w:tc>
          <w:tcPr>
            <w:tcW w:w="2423" w:type="dxa"/>
          </w:tcPr>
          <w:p w:rsidR="00160F77" w:rsidRDefault="00F72307" w:rsidP="00543E28">
            <w:pPr>
              <w:jc w:val="left"/>
            </w:pPr>
            <w:r>
              <w:t>Brian Allred</w:t>
            </w:r>
          </w:p>
        </w:tc>
        <w:tc>
          <w:tcPr>
            <w:tcW w:w="990" w:type="dxa"/>
          </w:tcPr>
          <w:p w:rsidR="00160F77" w:rsidRDefault="00F72307" w:rsidP="00543E28">
            <w:pPr>
              <w:jc w:val="left"/>
            </w:pPr>
            <w:r>
              <w:t>1.7</w:t>
            </w:r>
          </w:p>
        </w:tc>
        <w:tc>
          <w:tcPr>
            <w:tcW w:w="4356" w:type="dxa"/>
          </w:tcPr>
          <w:p w:rsidR="00160F77" w:rsidRDefault="00F72307" w:rsidP="00543E28">
            <w:pPr>
              <w:jc w:val="left"/>
            </w:pPr>
            <w:r>
              <w:t>More details about enrollment, preferences, and auditing.</w:t>
            </w:r>
          </w:p>
        </w:tc>
      </w:tr>
      <w:tr w:rsidR="00FF3819" w:rsidTr="004D0ADF">
        <w:tc>
          <w:tcPr>
            <w:tcW w:w="1375" w:type="dxa"/>
          </w:tcPr>
          <w:p w:rsidR="00FF3819" w:rsidRDefault="00876D0C" w:rsidP="00543E28">
            <w:pPr>
              <w:jc w:val="left"/>
            </w:pPr>
            <w:r>
              <w:t>7/24/2013</w:t>
            </w:r>
          </w:p>
        </w:tc>
        <w:tc>
          <w:tcPr>
            <w:tcW w:w="2423" w:type="dxa"/>
          </w:tcPr>
          <w:p w:rsidR="00FF3819" w:rsidRDefault="00876D0C" w:rsidP="00543E28">
            <w:pPr>
              <w:jc w:val="left"/>
            </w:pPr>
            <w:r>
              <w:t>Brian Allred</w:t>
            </w:r>
          </w:p>
        </w:tc>
        <w:tc>
          <w:tcPr>
            <w:tcW w:w="990" w:type="dxa"/>
          </w:tcPr>
          <w:p w:rsidR="00FF3819" w:rsidRDefault="00876D0C" w:rsidP="00543E28">
            <w:pPr>
              <w:jc w:val="left"/>
            </w:pPr>
            <w:r>
              <w:t>1.8</w:t>
            </w:r>
          </w:p>
        </w:tc>
        <w:tc>
          <w:tcPr>
            <w:tcW w:w="4356" w:type="dxa"/>
          </w:tcPr>
          <w:p w:rsidR="00FF3819" w:rsidRDefault="00876D0C" w:rsidP="00543E28">
            <w:pPr>
              <w:jc w:val="left"/>
            </w:pPr>
            <w:r>
              <w:t>Clarification added for deliverables.</w:t>
            </w:r>
          </w:p>
        </w:tc>
      </w:tr>
      <w:tr w:rsidR="00E5294D" w:rsidTr="004D0ADF">
        <w:tc>
          <w:tcPr>
            <w:tcW w:w="1375" w:type="dxa"/>
          </w:tcPr>
          <w:p w:rsidR="00E5294D" w:rsidRDefault="00EF17F9" w:rsidP="00543E28">
            <w:pPr>
              <w:jc w:val="left"/>
            </w:pPr>
            <w:ins w:id="144" w:author="Brian Allred" w:date="2013-10-16T15:47:00Z">
              <w:r>
                <w:t>10/16/2013</w:t>
              </w:r>
            </w:ins>
          </w:p>
        </w:tc>
        <w:tc>
          <w:tcPr>
            <w:tcW w:w="2423" w:type="dxa"/>
          </w:tcPr>
          <w:p w:rsidR="00E5294D" w:rsidRDefault="00EF17F9" w:rsidP="00543E28">
            <w:pPr>
              <w:jc w:val="left"/>
            </w:pPr>
            <w:ins w:id="145" w:author="Brian Allred" w:date="2013-10-16T15:47:00Z">
              <w:r>
                <w:t>Brian Allred</w:t>
              </w:r>
            </w:ins>
          </w:p>
        </w:tc>
        <w:tc>
          <w:tcPr>
            <w:tcW w:w="990" w:type="dxa"/>
          </w:tcPr>
          <w:p w:rsidR="00E5294D" w:rsidRDefault="00EF17F9" w:rsidP="00543E28">
            <w:pPr>
              <w:jc w:val="left"/>
            </w:pPr>
            <w:ins w:id="146" w:author="Brian Allred" w:date="2013-10-16T15:47:00Z">
              <w:r>
                <w:t>1.9</w:t>
              </w:r>
            </w:ins>
          </w:p>
        </w:tc>
        <w:tc>
          <w:tcPr>
            <w:tcW w:w="4356" w:type="dxa"/>
          </w:tcPr>
          <w:p w:rsidR="00E5294D" w:rsidRDefault="00EF17F9" w:rsidP="00543E28">
            <w:pPr>
              <w:jc w:val="left"/>
            </w:pPr>
            <w:ins w:id="147" w:author="Brian Allred" w:date="2013-10-16T15:47:00Z">
              <w:r>
                <w:t xml:space="preserve">Changes to audit logging </w:t>
              </w:r>
            </w:ins>
            <w:ins w:id="148" w:author="Brian Allred" w:date="2013-10-16T15:48:00Z">
              <w:r w:rsidR="004E3BA9">
                <w:t xml:space="preserve">(Section 16) </w:t>
              </w:r>
            </w:ins>
            <w:ins w:id="149" w:author="Brian Allred" w:date="2013-10-16T15:47:00Z">
              <w:r>
                <w:t>requested by the bank.</w:t>
              </w:r>
            </w:ins>
          </w:p>
        </w:tc>
      </w:tr>
    </w:tbl>
    <w:p w:rsidR="00153BD5" w:rsidRDefault="00153BD5" w:rsidP="00543E28">
      <w:pPr>
        <w:jc w:val="left"/>
      </w:pPr>
      <w:bookmarkStart w:id="150" w:name="_Toc210619108"/>
    </w:p>
    <w:p w:rsidR="00153BD5" w:rsidRDefault="00153BD5" w:rsidP="00543E28">
      <w:pPr>
        <w:spacing w:before="0" w:after="0"/>
        <w:jc w:val="left"/>
      </w:pPr>
      <w:r>
        <w:br w:type="page"/>
      </w:r>
    </w:p>
    <w:p w:rsidR="00153BD5" w:rsidRPr="00153BD5" w:rsidRDefault="00153BD5" w:rsidP="00543E28">
      <w:pPr>
        <w:pStyle w:val="Heading1"/>
        <w:jc w:val="left"/>
      </w:pPr>
      <w:bookmarkStart w:id="151" w:name="_Toc314734568"/>
      <w:bookmarkStart w:id="152" w:name="_Toc358210286"/>
      <w:r w:rsidRPr="00153BD5">
        <w:lastRenderedPageBreak/>
        <w:t>Introduction</w:t>
      </w:r>
      <w:bookmarkEnd w:id="150"/>
      <w:bookmarkEnd w:id="151"/>
      <w:bookmarkEnd w:id="152"/>
    </w:p>
    <w:p w:rsidR="00153BD5" w:rsidRDefault="00153BD5" w:rsidP="00543E28">
      <w:pPr>
        <w:jc w:val="left"/>
      </w:pPr>
    </w:p>
    <w:p w:rsidR="00153BD5" w:rsidRDefault="00153BD5" w:rsidP="00543E28">
      <w:pPr>
        <w:pStyle w:val="Heading2"/>
        <w:jc w:val="left"/>
      </w:pPr>
      <w:bookmarkStart w:id="153" w:name="_Toc210619109"/>
      <w:bookmarkStart w:id="154" w:name="_Toc314734569"/>
      <w:bookmarkStart w:id="155" w:name="_Toc358210287"/>
      <w:r>
        <w:t>Overview</w:t>
      </w:r>
      <w:bookmarkEnd w:id="153"/>
      <w:bookmarkEnd w:id="154"/>
      <w:bookmarkEnd w:id="155"/>
    </w:p>
    <w:p w:rsidR="000B0F34" w:rsidRDefault="00153BD5" w:rsidP="00543E28">
      <w:pPr>
        <w:jc w:val="left"/>
      </w:pPr>
      <w:r>
        <w:t>Th</w:t>
      </w:r>
      <w:r w:rsidR="00CA2CFF">
        <w:t>e purpose of this</w:t>
      </w:r>
      <w:r>
        <w:t xml:space="preserve"> document </w:t>
      </w:r>
      <w:r w:rsidR="00CA2CFF">
        <w:t xml:space="preserve">is to </w:t>
      </w:r>
      <w:r>
        <w:t xml:space="preserve">provide </w:t>
      </w:r>
      <w:r w:rsidR="00A26180">
        <w:t>technical</w:t>
      </w:r>
      <w:r>
        <w:t xml:space="preserve"> design information </w:t>
      </w:r>
      <w:r w:rsidR="00CA2CFF">
        <w:t>describing</w:t>
      </w:r>
      <w:r w:rsidR="00E71B1B">
        <w:t xml:space="preserve"> the </w:t>
      </w:r>
      <w:r w:rsidR="002628E6">
        <w:t>Mobile Banking</w:t>
      </w:r>
      <w:r w:rsidR="00E71B1B">
        <w:t xml:space="preserve"> solution</w:t>
      </w:r>
      <w:r w:rsidR="000B0F34">
        <w:t>:</w:t>
      </w:r>
    </w:p>
    <w:p w:rsidR="000B0F34" w:rsidRDefault="002628E6" w:rsidP="00543E28">
      <w:pPr>
        <w:pStyle w:val="ListParagraph"/>
        <w:numPr>
          <w:ilvl w:val="0"/>
          <w:numId w:val="5"/>
        </w:numPr>
        <w:jc w:val="left"/>
      </w:pPr>
      <w:r>
        <w:t>Banco de Chile</w:t>
      </w:r>
      <w:r w:rsidR="005F6A34">
        <w:t xml:space="preserve"> </w:t>
      </w:r>
      <w:r w:rsidR="00CA2CFF">
        <w:t>components</w:t>
      </w:r>
    </w:p>
    <w:p w:rsidR="000B0F34" w:rsidRDefault="002628E6" w:rsidP="00543E28">
      <w:pPr>
        <w:pStyle w:val="ListParagraph"/>
        <w:numPr>
          <w:ilvl w:val="0"/>
          <w:numId w:val="5"/>
        </w:numPr>
        <w:jc w:val="left"/>
      </w:pPr>
      <w:r>
        <w:t>SAP</w:t>
      </w:r>
      <w:r w:rsidR="00CA2CFF">
        <w:t xml:space="preserve"> components</w:t>
      </w:r>
    </w:p>
    <w:p w:rsidR="000B0F34" w:rsidRDefault="000B0F34" w:rsidP="00543E28">
      <w:pPr>
        <w:pStyle w:val="ListParagraph"/>
        <w:numPr>
          <w:ilvl w:val="0"/>
          <w:numId w:val="5"/>
        </w:numPr>
        <w:jc w:val="left"/>
      </w:pPr>
      <w:r>
        <w:t>I</w:t>
      </w:r>
      <w:r w:rsidR="00CA2CFF">
        <w:t>ntegrat</w:t>
      </w:r>
      <w:r w:rsidR="005F6A34">
        <w:t>ion</w:t>
      </w:r>
      <w:r w:rsidR="00CA2CFF">
        <w:t xml:space="preserve"> </w:t>
      </w:r>
      <w:r>
        <w:t>points</w:t>
      </w:r>
    </w:p>
    <w:p w:rsidR="000B0F34" w:rsidRDefault="005F6A34" w:rsidP="00543E28">
      <w:pPr>
        <w:pStyle w:val="ListParagraph"/>
        <w:numPr>
          <w:ilvl w:val="0"/>
          <w:numId w:val="5"/>
        </w:numPr>
        <w:jc w:val="left"/>
      </w:pPr>
      <w:r>
        <w:t xml:space="preserve">Required </w:t>
      </w:r>
      <w:r w:rsidR="000B0F34">
        <w:t>customizations</w:t>
      </w:r>
    </w:p>
    <w:p w:rsidR="000B0F34" w:rsidRDefault="000B0F34" w:rsidP="00543E28">
      <w:pPr>
        <w:pStyle w:val="ListParagraph"/>
        <w:ind w:left="765"/>
        <w:jc w:val="left"/>
      </w:pPr>
    </w:p>
    <w:p w:rsidR="00CA2CFF" w:rsidRDefault="002628E6" w:rsidP="00543E28">
      <w:pPr>
        <w:jc w:val="left"/>
      </w:pPr>
      <w:r>
        <w:t>Th</w:t>
      </w:r>
      <w:r w:rsidR="00B2599A">
        <w:t>is document describes some of</w:t>
      </w:r>
      <w:r w:rsidR="00CA2CFF">
        <w:t xml:space="preserve"> the </w:t>
      </w:r>
      <w:r>
        <w:t>Banco de Chile</w:t>
      </w:r>
      <w:r w:rsidR="00CA2CFF">
        <w:t xml:space="preserve"> systems, but this document is not intended to offer detailed information on the </w:t>
      </w:r>
      <w:r w:rsidR="005F6A34">
        <w:t>architecture</w:t>
      </w:r>
      <w:r w:rsidR="00B2599A">
        <w:t xml:space="preserve"> of the Banco de Chile</w:t>
      </w:r>
      <w:r w:rsidR="00CA2CFF">
        <w:t xml:space="preserve"> systems. </w:t>
      </w:r>
    </w:p>
    <w:p w:rsidR="000243FD" w:rsidRDefault="000243FD" w:rsidP="00543E28">
      <w:pPr>
        <w:jc w:val="left"/>
      </w:pPr>
    </w:p>
    <w:p w:rsidR="000243FD" w:rsidRDefault="00633851" w:rsidP="00543E28">
      <w:pPr>
        <w:pStyle w:val="Heading2"/>
        <w:jc w:val="left"/>
      </w:pPr>
      <w:bookmarkStart w:id="156" w:name="_Toc358210288"/>
      <w:r>
        <w:t>Scope of Project</w:t>
      </w:r>
      <w:bookmarkEnd w:id="156"/>
    </w:p>
    <w:p w:rsidR="006166BF" w:rsidRDefault="006166BF" w:rsidP="00543E28">
      <w:pPr>
        <w:jc w:val="left"/>
      </w:pPr>
      <w:r>
        <w:t>SAP Mobile Banking will provide mobile banking for customers of Banco de Chile.  The first phase of the project will provide similar functionality to the existing mobile banking application at the bank, plus a few additional features</w:t>
      </w:r>
      <w:r w:rsidR="00570EDD">
        <w:t>, namely the RedGiro feature</w:t>
      </w:r>
      <w:r>
        <w:t>.  More features will be added in subsequent phases.</w:t>
      </w:r>
    </w:p>
    <w:p w:rsidR="006166BF" w:rsidRDefault="006166BF" w:rsidP="00543E28">
      <w:pPr>
        <w:jc w:val="left"/>
      </w:pPr>
    </w:p>
    <w:p w:rsidR="00095DF6" w:rsidRDefault="006166BF" w:rsidP="006166BF">
      <w:pPr>
        <w:jc w:val="left"/>
        <w:rPr>
          <w:ins w:id="157" w:author="Brian Allred" w:date="2013-07-24T15:52:00Z"/>
        </w:rPr>
      </w:pPr>
      <w:r>
        <w:t xml:space="preserve">The features to be included in the first phase are documented in </w:t>
      </w:r>
      <w:r w:rsidR="005F236D">
        <w:t xml:space="preserve">separate </w:t>
      </w:r>
      <w:r>
        <w:t>‘Use Case’ document</w:t>
      </w:r>
      <w:r w:rsidR="00AC7F45">
        <w:t>s</w:t>
      </w:r>
      <w:r>
        <w:t>.</w:t>
      </w:r>
    </w:p>
    <w:p w:rsidR="00B41D40" w:rsidRDefault="00B41D40" w:rsidP="006166BF">
      <w:pPr>
        <w:jc w:val="left"/>
        <w:rPr>
          <w:ins w:id="158" w:author="Brian Allred" w:date="2013-07-24T15:52:00Z"/>
        </w:rPr>
      </w:pPr>
    </w:p>
    <w:p w:rsidR="00B41D40" w:rsidRDefault="00B41D40" w:rsidP="006166BF">
      <w:pPr>
        <w:jc w:val="left"/>
      </w:pPr>
      <w:ins w:id="159" w:author="Brian Allred" w:date="2013-07-24T15:52:00Z">
        <w:r>
          <w:t xml:space="preserve">SAP will deliver installable apps and a mobile web (WAP) interface. </w:t>
        </w:r>
      </w:ins>
      <w:ins w:id="160" w:author="Brian Allred" w:date="2013-07-24T15:53:00Z">
        <w:r>
          <w:t xml:space="preserve"> The installable apps will be provided </w:t>
        </w:r>
      </w:ins>
      <w:ins w:id="161" w:author="Brian Allred" w:date="2013-07-24T15:55:00Z">
        <w:r w:rsidR="0053780F">
          <w:t xml:space="preserve">only </w:t>
        </w:r>
      </w:ins>
      <w:ins w:id="162" w:author="Brian Allred" w:date="2013-07-24T15:53:00Z">
        <w:r>
          <w:t>for Android and iOS.</w:t>
        </w:r>
      </w:ins>
      <w:ins w:id="163" w:author="Brian Allred" w:date="2013-07-24T16:03:00Z">
        <w:r w:rsidR="00172DB7">
          <w:t xml:space="preserve">  See section 6 below for more details about the deliverables.</w:t>
        </w:r>
      </w:ins>
    </w:p>
    <w:p w:rsidR="00095DF6" w:rsidRDefault="00095DF6" w:rsidP="00543E28">
      <w:pPr>
        <w:jc w:val="left"/>
      </w:pPr>
    </w:p>
    <w:p w:rsidR="00095DF6" w:rsidRDefault="00095DF6" w:rsidP="00543E28">
      <w:pPr>
        <w:pStyle w:val="Heading2"/>
        <w:jc w:val="left"/>
      </w:pPr>
      <w:bookmarkStart w:id="164" w:name="_Toc358210289"/>
      <w:r>
        <w:t>Out of scope</w:t>
      </w:r>
      <w:bookmarkEnd w:id="164"/>
    </w:p>
    <w:p w:rsidR="00312D89" w:rsidRDefault="00312D89" w:rsidP="00175694">
      <w:pPr>
        <w:jc w:val="left"/>
      </w:pPr>
      <w:r>
        <w:t>None of the following items will be done in this project:</w:t>
      </w:r>
    </w:p>
    <w:p w:rsidR="00312D89" w:rsidRDefault="00312D89" w:rsidP="00312D89">
      <w:pPr>
        <w:pStyle w:val="ListParagraph"/>
        <w:numPr>
          <w:ilvl w:val="0"/>
          <w:numId w:val="24"/>
        </w:numPr>
        <w:jc w:val="left"/>
      </w:pPr>
      <w:r>
        <w:t>Multi-language</w:t>
      </w:r>
    </w:p>
    <w:p w:rsidR="00312D89" w:rsidRDefault="00312D89" w:rsidP="00312D89">
      <w:pPr>
        <w:pStyle w:val="ListParagraph"/>
        <w:numPr>
          <w:ilvl w:val="0"/>
          <w:numId w:val="24"/>
        </w:numPr>
        <w:jc w:val="left"/>
      </w:pPr>
      <w:r>
        <w:t>Multi-country</w:t>
      </w:r>
    </w:p>
    <w:p w:rsidR="00312D89" w:rsidRDefault="00312D89" w:rsidP="00312D89">
      <w:pPr>
        <w:pStyle w:val="ListParagraph"/>
        <w:numPr>
          <w:ilvl w:val="0"/>
          <w:numId w:val="24"/>
        </w:numPr>
        <w:jc w:val="left"/>
      </w:pPr>
      <w:r>
        <w:t>Data migration</w:t>
      </w:r>
    </w:p>
    <w:p w:rsidR="00312D89" w:rsidRDefault="00312D89" w:rsidP="00312D89">
      <w:pPr>
        <w:pStyle w:val="ListParagraph"/>
        <w:numPr>
          <w:ilvl w:val="0"/>
          <w:numId w:val="24"/>
        </w:numPr>
        <w:jc w:val="left"/>
      </w:pPr>
      <w:r>
        <w:t>Data cleaning</w:t>
      </w:r>
    </w:p>
    <w:p w:rsidR="00095DF6" w:rsidRDefault="00095DF6" w:rsidP="00543E28">
      <w:pPr>
        <w:pStyle w:val="ListParagraph"/>
        <w:jc w:val="left"/>
      </w:pPr>
    </w:p>
    <w:p w:rsidR="00153BD5" w:rsidRDefault="00153BD5" w:rsidP="00543E28">
      <w:pPr>
        <w:pStyle w:val="Heading2"/>
        <w:jc w:val="left"/>
      </w:pPr>
      <w:bookmarkStart w:id="165" w:name="_Toc210619110"/>
      <w:bookmarkStart w:id="166" w:name="_Toc314734570"/>
      <w:bookmarkStart w:id="167" w:name="_Toc358210290"/>
      <w:r>
        <w:t>Copyright</w:t>
      </w:r>
      <w:bookmarkEnd w:id="165"/>
      <w:bookmarkEnd w:id="166"/>
      <w:bookmarkEnd w:id="167"/>
    </w:p>
    <w:p w:rsidR="00153BD5" w:rsidRDefault="00153BD5" w:rsidP="00543E28">
      <w:pPr>
        <w:jc w:val="left"/>
      </w:pPr>
      <w:r>
        <w:lastRenderedPageBreak/>
        <w:t>This do</w:t>
      </w:r>
      <w:r w:rsidR="00175694">
        <w:t>cument is the property of SAP</w:t>
      </w:r>
      <w:r>
        <w:t xml:space="preserve">.  It may not be copied in whole or in part, or presented to other parties outside of </w:t>
      </w:r>
      <w:r w:rsidR="00175694">
        <w:t>Banco de Chile</w:t>
      </w:r>
      <w:r>
        <w:t xml:space="preserve"> without the</w:t>
      </w:r>
      <w:r w:rsidR="00175694">
        <w:t xml:space="preserve"> prior written consent of SAP</w:t>
      </w:r>
      <w:r>
        <w:t>.</w:t>
      </w:r>
    </w:p>
    <w:p w:rsidR="00F64DBD" w:rsidRDefault="00F64DBD" w:rsidP="00543E28">
      <w:pPr>
        <w:spacing w:before="0" w:after="0"/>
        <w:jc w:val="left"/>
      </w:pPr>
    </w:p>
    <w:p w:rsidR="00F64DBD" w:rsidRDefault="00F64DBD" w:rsidP="00543E28">
      <w:pPr>
        <w:pStyle w:val="Heading2"/>
        <w:jc w:val="left"/>
      </w:pPr>
      <w:bookmarkStart w:id="168" w:name="_Toc358210291"/>
      <w:r>
        <w:t>Related Do</w:t>
      </w:r>
      <w:r w:rsidR="004B7CC8">
        <w:t>cumentation</w:t>
      </w:r>
      <w:bookmarkEnd w:id="168"/>
    </w:p>
    <w:p w:rsidR="004B7CC8" w:rsidRPr="004B7CC8" w:rsidRDefault="004B7CC8" w:rsidP="00543E28">
      <w:pPr>
        <w:jc w:val="left"/>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7215"/>
        <w:gridCol w:w="1821"/>
      </w:tblGrid>
      <w:tr w:rsidR="00F64DBD" w:rsidRPr="0008004A" w:rsidTr="00141F14">
        <w:tc>
          <w:tcPr>
            <w:tcW w:w="7215" w:type="dxa"/>
            <w:shd w:val="clear" w:color="auto" w:fill="BFBFBF"/>
          </w:tcPr>
          <w:p w:rsidR="00F64DBD" w:rsidRPr="0008004A" w:rsidRDefault="00F64DBD" w:rsidP="00543E28">
            <w:pPr>
              <w:jc w:val="left"/>
            </w:pPr>
            <w:r w:rsidRPr="0008004A">
              <w:t>Document Name</w:t>
            </w:r>
          </w:p>
        </w:tc>
        <w:tc>
          <w:tcPr>
            <w:tcW w:w="1821" w:type="dxa"/>
            <w:shd w:val="clear" w:color="auto" w:fill="BFBFBF"/>
          </w:tcPr>
          <w:p w:rsidR="00F64DBD" w:rsidRPr="0008004A" w:rsidRDefault="00F64DBD" w:rsidP="00543E28">
            <w:pPr>
              <w:jc w:val="left"/>
            </w:pPr>
            <w:r w:rsidRPr="0008004A">
              <w:t>Date</w:t>
            </w:r>
          </w:p>
        </w:tc>
      </w:tr>
      <w:tr w:rsidR="00F64DBD" w:rsidRPr="0008004A" w:rsidTr="00141F14">
        <w:tc>
          <w:tcPr>
            <w:tcW w:w="7215" w:type="dxa"/>
          </w:tcPr>
          <w:p w:rsidR="00F64DBD" w:rsidRPr="0008004A" w:rsidRDefault="00141F14" w:rsidP="00543E28">
            <w:pPr>
              <w:jc w:val="left"/>
            </w:pPr>
            <w:r>
              <w:rPr>
                <w:rFonts w:cs="Arial"/>
                <w:szCs w:val="20"/>
              </w:rPr>
              <w:t>Use Case Document</w:t>
            </w:r>
          </w:p>
        </w:tc>
        <w:tc>
          <w:tcPr>
            <w:tcW w:w="1821" w:type="dxa"/>
          </w:tcPr>
          <w:p w:rsidR="00F64DBD" w:rsidRPr="0008004A" w:rsidRDefault="00F64DBD" w:rsidP="00141F14">
            <w:pPr>
              <w:jc w:val="left"/>
            </w:pPr>
            <w:r>
              <w:t>0</w:t>
            </w:r>
            <w:r w:rsidR="00141F14">
              <w:t>5</w:t>
            </w:r>
            <w:r>
              <w:t>/</w:t>
            </w:r>
            <w:r w:rsidR="00141F14">
              <w:t>24</w:t>
            </w:r>
            <w:r>
              <w:t>/201</w:t>
            </w:r>
            <w:r w:rsidR="00141F14">
              <w:t>3</w:t>
            </w:r>
          </w:p>
        </w:tc>
      </w:tr>
      <w:tr w:rsidR="003550E4" w:rsidRPr="0008004A" w:rsidTr="00141F14">
        <w:tc>
          <w:tcPr>
            <w:tcW w:w="7215" w:type="dxa"/>
          </w:tcPr>
          <w:p w:rsidR="003550E4" w:rsidRDefault="003550E4" w:rsidP="006A154F">
            <w:pPr>
              <w:jc w:val="left"/>
              <w:rPr>
                <w:rFonts w:cs="Arial"/>
                <w:szCs w:val="20"/>
              </w:rPr>
            </w:pPr>
            <w:r>
              <w:rPr>
                <w:rFonts w:cs="Arial"/>
                <w:szCs w:val="20"/>
              </w:rPr>
              <w:t xml:space="preserve">Project </w:t>
            </w:r>
            <w:r w:rsidR="006A154F">
              <w:rPr>
                <w:rFonts w:cs="Arial"/>
                <w:szCs w:val="20"/>
              </w:rPr>
              <w:t>Schedule</w:t>
            </w:r>
          </w:p>
        </w:tc>
        <w:tc>
          <w:tcPr>
            <w:tcW w:w="1821" w:type="dxa"/>
          </w:tcPr>
          <w:p w:rsidR="003550E4" w:rsidRDefault="003550E4" w:rsidP="00141F14">
            <w:pPr>
              <w:jc w:val="left"/>
            </w:pPr>
            <w:r>
              <w:t>05/24/2013</w:t>
            </w:r>
          </w:p>
        </w:tc>
      </w:tr>
      <w:tr w:rsidR="00540F21" w:rsidRPr="0008004A" w:rsidTr="00141F14">
        <w:tc>
          <w:tcPr>
            <w:tcW w:w="7215" w:type="dxa"/>
          </w:tcPr>
          <w:p w:rsidR="00540F21" w:rsidRDefault="00540F21" w:rsidP="006A154F">
            <w:pPr>
              <w:jc w:val="left"/>
              <w:rPr>
                <w:rFonts w:cs="Arial"/>
                <w:szCs w:val="20"/>
              </w:rPr>
            </w:pPr>
            <w:r>
              <w:rPr>
                <w:rFonts w:cs="Arial"/>
                <w:szCs w:val="20"/>
              </w:rPr>
              <w:t>Mobiliser Installation Guide 5.1</w:t>
            </w:r>
          </w:p>
        </w:tc>
        <w:tc>
          <w:tcPr>
            <w:tcW w:w="1821" w:type="dxa"/>
          </w:tcPr>
          <w:p w:rsidR="00540F21" w:rsidRDefault="00540F21" w:rsidP="00141F14">
            <w:pPr>
              <w:jc w:val="left"/>
            </w:pPr>
          </w:p>
        </w:tc>
      </w:tr>
    </w:tbl>
    <w:p w:rsidR="00F64DBD" w:rsidRDefault="00F64DBD" w:rsidP="00543E28">
      <w:pPr>
        <w:jc w:val="left"/>
      </w:pPr>
    </w:p>
    <w:p w:rsidR="00CA2CFF" w:rsidRDefault="00CA2CFF" w:rsidP="00543E28">
      <w:pPr>
        <w:pStyle w:val="Heading2"/>
        <w:jc w:val="left"/>
      </w:pPr>
      <w:bookmarkStart w:id="169" w:name="_Toc314734571"/>
      <w:bookmarkStart w:id="170" w:name="_Toc358210292"/>
      <w:r>
        <w:t>Glossary</w:t>
      </w:r>
      <w:bookmarkEnd w:id="169"/>
      <w:bookmarkEnd w:id="170"/>
    </w:p>
    <w:p w:rsidR="00CA2CFF" w:rsidRPr="00CA2CFF" w:rsidRDefault="00CA2CFF" w:rsidP="00543E28">
      <w:pPr>
        <w:jc w:val="left"/>
      </w:pPr>
    </w:p>
    <w:tbl>
      <w:tblPr>
        <w:tblW w:w="0" w:type="auto"/>
        <w:tblLook w:val="04A0" w:firstRow="1" w:lastRow="0" w:firstColumn="1" w:lastColumn="0" w:noHBand="0" w:noVBand="1"/>
      </w:tblPr>
      <w:tblGrid>
        <w:gridCol w:w="2077"/>
        <w:gridCol w:w="5450"/>
        <w:gridCol w:w="1504"/>
      </w:tblGrid>
      <w:tr w:rsidR="00CA2CFF" w:rsidTr="00E20135">
        <w:tc>
          <w:tcPr>
            <w:tcW w:w="2077" w:type="dxa"/>
          </w:tcPr>
          <w:p w:rsidR="00CA2CFF" w:rsidRPr="006C7731" w:rsidRDefault="00CA2CFF" w:rsidP="00543E28">
            <w:pPr>
              <w:jc w:val="left"/>
              <w:rPr>
                <w:u w:val="single"/>
              </w:rPr>
            </w:pPr>
            <w:r w:rsidRPr="006C7731">
              <w:rPr>
                <w:u w:val="single"/>
              </w:rPr>
              <w:t>Term</w:t>
            </w:r>
          </w:p>
        </w:tc>
        <w:tc>
          <w:tcPr>
            <w:tcW w:w="5450" w:type="dxa"/>
          </w:tcPr>
          <w:p w:rsidR="00CA2CFF" w:rsidRPr="006C7731" w:rsidRDefault="00CA2CFF" w:rsidP="00543E28">
            <w:pPr>
              <w:jc w:val="left"/>
              <w:rPr>
                <w:u w:val="single"/>
              </w:rPr>
            </w:pPr>
            <w:r w:rsidRPr="006C7731">
              <w:rPr>
                <w:u w:val="single"/>
              </w:rPr>
              <w:t>Description</w:t>
            </w:r>
          </w:p>
        </w:tc>
        <w:tc>
          <w:tcPr>
            <w:tcW w:w="1504" w:type="dxa"/>
          </w:tcPr>
          <w:p w:rsidR="00CA2CFF" w:rsidRPr="006C7731" w:rsidRDefault="00CA2CFF" w:rsidP="00543E28">
            <w:pPr>
              <w:jc w:val="left"/>
              <w:rPr>
                <w:u w:val="single"/>
              </w:rPr>
            </w:pPr>
            <w:r w:rsidRPr="006C7731">
              <w:rPr>
                <w:u w:val="single"/>
              </w:rPr>
              <w:t>Domain</w:t>
            </w:r>
          </w:p>
        </w:tc>
      </w:tr>
      <w:tr w:rsidR="006C7731" w:rsidTr="00E20135">
        <w:tc>
          <w:tcPr>
            <w:tcW w:w="2077" w:type="dxa"/>
          </w:tcPr>
          <w:p w:rsidR="006C7731" w:rsidRDefault="001F5B5C" w:rsidP="00543E28">
            <w:pPr>
              <w:jc w:val="left"/>
            </w:pPr>
            <w:r>
              <w:t>mBanking</w:t>
            </w:r>
          </w:p>
        </w:tc>
        <w:tc>
          <w:tcPr>
            <w:tcW w:w="5450" w:type="dxa"/>
          </w:tcPr>
          <w:p w:rsidR="006C7731" w:rsidRDefault="001F5B5C" w:rsidP="00543E28">
            <w:pPr>
              <w:jc w:val="left"/>
            </w:pPr>
            <w:r>
              <w:t>The name for SAP’s Mobile Banking application</w:t>
            </w:r>
            <w:r w:rsidR="008A1020">
              <w:t>.  It is part of SAP’s Mobiliser product.</w:t>
            </w:r>
          </w:p>
        </w:tc>
        <w:tc>
          <w:tcPr>
            <w:tcW w:w="1504" w:type="dxa"/>
          </w:tcPr>
          <w:p w:rsidR="006C7731" w:rsidRDefault="001F5B5C" w:rsidP="00543E28">
            <w:pPr>
              <w:jc w:val="left"/>
            </w:pPr>
            <w:r>
              <w:t>SAP</w:t>
            </w:r>
          </w:p>
        </w:tc>
      </w:tr>
      <w:tr w:rsidR="006C7731" w:rsidTr="00E20135">
        <w:tc>
          <w:tcPr>
            <w:tcW w:w="2077" w:type="dxa"/>
          </w:tcPr>
          <w:p w:rsidR="006C7731" w:rsidRDefault="001F5B5C" w:rsidP="00543E28">
            <w:pPr>
              <w:jc w:val="left"/>
            </w:pPr>
            <w:r>
              <w:t>Mobiliser</w:t>
            </w:r>
          </w:p>
        </w:tc>
        <w:tc>
          <w:tcPr>
            <w:tcW w:w="5450" w:type="dxa"/>
          </w:tcPr>
          <w:p w:rsidR="006C7731" w:rsidRDefault="001F5B5C" w:rsidP="00543E28">
            <w:pPr>
              <w:jc w:val="left"/>
            </w:pPr>
            <w:r>
              <w:t>SAP’s mobile financial framework</w:t>
            </w:r>
            <w:r w:rsidR="00B00A77">
              <w:t>.  Version 5.1 is the latest version, and version 5.1 will be used for this project.</w:t>
            </w:r>
          </w:p>
        </w:tc>
        <w:tc>
          <w:tcPr>
            <w:tcW w:w="1504" w:type="dxa"/>
          </w:tcPr>
          <w:p w:rsidR="006C7731" w:rsidRDefault="001F5B5C" w:rsidP="00543E28">
            <w:pPr>
              <w:jc w:val="left"/>
            </w:pPr>
            <w:r>
              <w:t>SAP</w:t>
            </w:r>
          </w:p>
        </w:tc>
      </w:tr>
      <w:tr w:rsidR="003B1E5B" w:rsidTr="00E20135">
        <w:tc>
          <w:tcPr>
            <w:tcW w:w="2077" w:type="dxa"/>
          </w:tcPr>
          <w:p w:rsidR="003B1E5B" w:rsidRDefault="003B1E5B" w:rsidP="00543E28">
            <w:pPr>
              <w:jc w:val="left"/>
            </w:pPr>
            <w:r>
              <w:t>Smartphone Mobiliser</w:t>
            </w:r>
          </w:p>
        </w:tc>
        <w:tc>
          <w:tcPr>
            <w:tcW w:w="5450" w:type="dxa"/>
          </w:tcPr>
          <w:p w:rsidR="003B1E5B" w:rsidRDefault="003B1E5B" w:rsidP="003B1E5B">
            <w:pPr>
              <w:jc w:val="left"/>
            </w:pPr>
            <w:r>
              <w:t>The development tools inside Mobiliser to build installable applications for smart phones.  It is based on Apache Cordova.</w:t>
            </w:r>
          </w:p>
        </w:tc>
        <w:tc>
          <w:tcPr>
            <w:tcW w:w="1504" w:type="dxa"/>
          </w:tcPr>
          <w:p w:rsidR="003B1E5B" w:rsidRDefault="003B1E5B" w:rsidP="00543E28">
            <w:pPr>
              <w:jc w:val="left"/>
            </w:pPr>
          </w:p>
        </w:tc>
      </w:tr>
    </w:tbl>
    <w:p w:rsidR="003F52C2" w:rsidRDefault="003F52C2" w:rsidP="00543E28">
      <w:pPr>
        <w:spacing w:before="0" w:after="0"/>
        <w:jc w:val="left"/>
      </w:pPr>
    </w:p>
    <w:p w:rsidR="006C1757" w:rsidRDefault="001F6463" w:rsidP="00543E28">
      <w:pPr>
        <w:pStyle w:val="Heading1"/>
        <w:jc w:val="left"/>
      </w:pPr>
      <w:bookmarkStart w:id="171" w:name="_Toc358210293"/>
      <w:r>
        <w:t>Technical Approach</w:t>
      </w:r>
      <w:bookmarkEnd w:id="171"/>
    </w:p>
    <w:p w:rsidR="00026AD5" w:rsidRDefault="00026AD5" w:rsidP="00543E28">
      <w:pPr>
        <w:spacing w:before="0" w:after="0"/>
        <w:jc w:val="left"/>
      </w:pPr>
    </w:p>
    <w:p w:rsidR="00026AD5" w:rsidRDefault="00026AD5" w:rsidP="00543E28">
      <w:pPr>
        <w:pStyle w:val="Heading2"/>
        <w:jc w:val="left"/>
      </w:pPr>
      <w:bookmarkStart w:id="172" w:name="_Toc358210294"/>
      <w:r>
        <w:t>Development Phases</w:t>
      </w:r>
      <w:bookmarkEnd w:id="172"/>
    </w:p>
    <w:p w:rsidR="00026AD5" w:rsidRDefault="00794E03" w:rsidP="00543E28">
      <w:pPr>
        <w:spacing w:before="0" w:after="0"/>
        <w:jc w:val="left"/>
      </w:pPr>
      <w:r>
        <w:t>Preliminary builds of the application will be delivered during development, with a final build to be delivered when the application is complete.</w:t>
      </w:r>
      <w:r w:rsidR="00324452">
        <w:t xml:space="preserve">  The delivery schedule will be documented in a separate project schedule document.</w:t>
      </w:r>
    </w:p>
    <w:p w:rsidR="00026AD5" w:rsidRDefault="00026AD5" w:rsidP="00543E28">
      <w:pPr>
        <w:spacing w:before="0" w:after="0"/>
        <w:jc w:val="left"/>
      </w:pPr>
    </w:p>
    <w:p w:rsidR="00A21A7C" w:rsidRDefault="00A21A7C" w:rsidP="00543E28">
      <w:pPr>
        <w:pStyle w:val="Heading2"/>
        <w:jc w:val="left"/>
      </w:pPr>
      <w:bookmarkStart w:id="173" w:name="_Toc358210295"/>
      <w:r>
        <w:t>Assumptions</w:t>
      </w:r>
      <w:bookmarkEnd w:id="173"/>
    </w:p>
    <w:p w:rsidR="00DD01C3" w:rsidRDefault="00DD01C3" w:rsidP="005425E7">
      <w:pPr>
        <w:numPr>
          <w:ilvl w:val="0"/>
          <w:numId w:val="6"/>
        </w:numPr>
        <w:spacing w:before="0" w:after="0"/>
        <w:jc w:val="left"/>
        <w:rPr>
          <w:rFonts w:cs="Arial"/>
          <w:szCs w:val="20"/>
        </w:rPr>
      </w:pPr>
      <w:r>
        <w:rPr>
          <w:rFonts w:cs="Arial"/>
          <w:szCs w:val="20"/>
        </w:rPr>
        <w:t>Bank will provide Web Services to access all banking functionality.</w:t>
      </w:r>
    </w:p>
    <w:p w:rsidR="00DD01C3" w:rsidRDefault="00DD01C3" w:rsidP="005425E7">
      <w:pPr>
        <w:numPr>
          <w:ilvl w:val="0"/>
          <w:numId w:val="6"/>
        </w:numPr>
        <w:spacing w:before="0" w:after="0"/>
        <w:jc w:val="left"/>
        <w:rPr>
          <w:rFonts w:cs="Arial"/>
          <w:szCs w:val="20"/>
        </w:rPr>
      </w:pPr>
      <w:r>
        <w:rPr>
          <w:rFonts w:cs="Arial"/>
          <w:szCs w:val="20"/>
        </w:rPr>
        <w:t>Bank will provide documentation for how to use its web services.</w:t>
      </w:r>
    </w:p>
    <w:p w:rsidR="00A65D6B" w:rsidRPr="00A65D6B" w:rsidRDefault="00013730" w:rsidP="005425E7">
      <w:pPr>
        <w:numPr>
          <w:ilvl w:val="0"/>
          <w:numId w:val="6"/>
        </w:numPr>
        <w:spacing w:before="0" w:after="0"/>
        <w:jc w:val="left"/>
        <w:rPr>
          <w:rFonts w:cs="Arial"/>
          <w:szCs w:val="20"/>
        </w:rPr>
      </w:pPr>
      <w:r>
        <w:rPr>
          <w:rFonts w:cs="Arial"/>
          <w:szCs w:val="20"/>
        </w:rPr>
        <w:lastRenderedPageBreak/>
        <w:t>The application will be build using SAP mBanking Mobiliser</w:t>
      </w:r>
      <w:r w:rsidR="008A1020">
        <w:rPr>
          <w:rFonts w:cs="Arial"/>
          <w:szCs w:val="20"/>
        </w:rPr>
        <w:t xml:space="preserve"> version 5.1</w:t>
      </w:r>
      <w:r>
        <w:rPr>
          <w:rFonts w:cs="Arial"/>
          <w:szCs w:val="20"/>
        </w:rPr>
        <w:t>.</w:t>
      </w:r>
    </w:p>
    <w:p w:rsidR="00013730" w:rsidRDefault="00013730" w:rsidP="005425E7">
      <w:pPr>
        <w:numPr>
          <w:ilvl w:val="0"/>
          <w:numId w:val="6"/>
        </w:numPr>
        <w:spacing w:before="0" w:after="0"/>
        <w:jc w:val="left"/>
        <w:rPr>
          <w:rFonts w:cs="Arial"/>
          <w:szCs w:val="20"/>
        </w:rPr>
      </w:pPr>
      <w:r>
        <w:rPr>
          <w:rFonts w:cs="Arial"/>
          <w:szCs w:val="20"/>
        </w:rPr>
        <w:t>The application includes a database of its own, but for this application the goal is to store the least amount of data possible in the mBanking database.  A minimal customer profile and ‘audit’ information will be stored.</w:t>
      </w:r>
      <w:r w:rsidR="006B4D14">
        <w:rPr>
          <w:rFonts w:cs="Arial"/>
          <w:szCs w:val="20"/>
        </w:rPr>
        <w:t xml:space="preserve">  See the ‘Customizations to Database’ section below.</w:t>
      </w:r>
    </w:p>
    <w:p w:rsidR="008D70A2" w:rsidRDefault="008D70A2" w:rsidP="00543E28">
      <w:pPr>
        <w:spacing w:before="0" w:after="0"/>
        <w:jc w:val="left"/>
        <w:rPr>
          <w:rFonts w:cs="Arial"/>
          <w:szCs w:val="20"/>
        </w:rPr>
      </w:pPr>
    </w:p>
    <w:p w:rsidR="008D70A2" w:rsidRDefault="008D70A2" w:rsidP="00543E28">
      <w:pPr>
        <w:pStyle w:val="Heading2"/>
        <w:jc w:val="left"/>
      </w:pPr>
      <w:bookmarkStart w:id="174" w:name="_Toc358210296"/>
      <w:r>
        <w:t>Dependencies</w:t>
      </w:r>
      <w:bookmarkEnd w:id="174"/>
    </w:p>
    <w:p w:rsidR="005E4E44" w:rsidRDefault="00EA35A8" w:rsidP="005425E7">
      <w:pPr>
        <w:pStyle w:val="ListParagraph"/>
        <w:numPr>
          <w:ilvl w:val="0"/>
          <w:numId w:val="19"/>
        </w:numPr>
        <w:jc w:val="left"/>
      </w:pPr>
      <w:r>
        <w:t>The project depends on web services developed by the bank.</w:t>
      </w:r>
      <w:r w:rsidR="00FF2404">
        <w:t xml:space="preserve">  Development depends on these services being documented.  Development also depends on these web services being accessible and available in a ‘development’ environment.</w:t>
      </w:r>
    </w:p>
    <w:p w:rsidR="00EA35A8" w:rsidRDefault="00EA35A8" w:rsidP="005425E7">
      <w:pPr>
        <w:pStyle w:val="ListParagraph"/>
        <w:numPr>
          <w:ilvl w:val="0"/>
          <w:numId w:val="19"/>
        </w:numPr>
        <w:jc w:val="left"/>
      </w:pPr>
      <w:r>
        <w:t xml:space="preserve">The bank needs to provide access to a ‘development’ environment </w:t>
      </w:r>
      <w:r w:rsidR="00CE42E4">
        <w:t xml:space="preserve">and a ‘system test’ environment </w:t>
      </w:r>
      <w:r>
        <w:t>where web services are running and responding.</w:t>
      </w:r>
    </w:p>
    <w:p w:rsidR="00CE42E4" w:rsidRDefault="00CE42E4" w:rsidP="005425E7">
      <w:pPr>
        <w:pStyle w:val="ListParagraph"/>
        <w:numPr>
          <w:ilvl w:val="0"/>
          <w:numId w:val="19"/>
        </w:numPr>
        <w:jc w:val="left"/>
      </w:pPr>
      <w:r>
        <w:t>The bank agrees to provide useful test data in the development environments.</w:t>
      </w:r>
    </w:p>
    <w:p w:rsidR="00CE42E4" w:rsidRDefault="00CE42E4" w:rsidP="005425E7">
      <w:pPr>
        <w:pStyle w:val="ListParagraph"/>
        <w:numPr>
          <w:ilvl w:val="0"/>
          <w:numId w:val="19"/>
        </w:numPr>
        <w:jc w:val="left"/>
      </w:pPr>
      <w:r>
        <w:t>The bank agrees to provide VPN access to the development environments.</w:t>
      </w:r>
    </w:p>
    <w:p w:rsidR="00CE42E4" w:rsidRDefault="00CE42E4" w:rsidP="005425E7">
      <w:pPr>
        <w:pStyle w:val="ListParagraph"/>
        <w:numPr>
          <w:ilvl w:val="0"/>
          <w:numId w:val="19"/>
        </w:numPr>
        <w:jc w:val="left"/>
      </w:pPr>
      <w:r>
        <w:t>The bank agrees to provide a document showing web service error numbers and the error message text to display for each error number.</w:t>
      </w:r>
    </w:p>
    <w:p w:rsidR="00DA0231" w:rsidRDefault="00DA0231" w:rsidP="005425E7">
      <w:pPr>
        <w:pStyle w:val="ListParagraph"/>
        <w:numPr>
          <w:ilvl w:val="0"/>
          <w:numId w:val="19"/>
        </w:numPr>
        <w:jc w:val="left"/>
      </w:pPr>
      <w:r>
        <w:t>The bank and SAP need to agree on a tool to tracking defects, which will be accessible by the bank and SAP.</w:t>
      </w:r>
    </w:p>
    <w:p w:rsidR="00EA35A8" w:rsidRDefault="00EA35A8" w:rsidP="00EA35A8">
      <w:pPr>
        <w:jc w:val="left"/>
      </w:pPr>
    </w:p>
    <w:p w:rsidR="005E4E44" w:rsidRDefault="005E4E44" w:rsidP="00543E28">
      <w:pPr>
        <w:pStyle w:val="Heading2"/>
        <w:jc w:val="left"/>
      </w:pPr>
      <w:bookmarkStart w:id="175" w:name="_Toc358210297"/>
      <w:r>
        <w:t>Constraints</w:t>
      </w:r>
      <w:bookmarkEnd w:id="175"/>
    </w:p>
    <w:p w:rsidR="006C07A4" w:rsidRDefault="005E4E44" w:rsidP="005425E7">
      <w:pPr>
        <w:pStyle w:val="ListParagraph"/>
        <w:numPr>
          <w:ilvl w:val="0"/>
          <w:numId w:val="8"/>
        </w:numPr>
        <w:jc w:val="left"/>
      </w:pPr>
      <w:r>
        <w:t>None identified at this time</w:t>
      </w:r>
    </w:p>
    <w:p w:rsidR="005E4E44" w:rsidRDefault="005E4E44" w:rsidP="00543E28">
      <w:pPr>
        <w:pStyle w:val="ListParagraph"/>
        <w:jc w:val="left"/>
      </w:pPr>
    </w:p>
    <w:p w:rsidR="006C07A4" w:rsidRDefault="006C07A4" w:rsidP="00543E28">
      <w:pPr>
        <w:pStyle w:val="Heading2"/>
        <w:jc w:val="left"/>
      </w:pPr>
      <w:bookmarkStart w:id="176" w:name="_Toc358210298"/>
      <w:r>
        <w:t>Risks</w:t>
      </w:r>
      <w:bookmarkEnd w:id="176"/>
    </w:p>
    <w:p w:rsidR="006C07A4" w:rsidRDefault="006C07A4" w:rsidP="005425E7">
      <w:pPr>
        <w:pStyle w:val="ListParagraph"/>
        <w:numPr>
          <w:ilvl w:val="0"/>
          <w:numId w:val="7"/>
        </w:numPr>
        <w:jc w:val="left"/>
      </w:pPr>
      <w:r>
        <w:t>Time and resources</w:t>
      </w:r>
    </w:p>
    <w:p w:rsidR="006C07A4" w:rsidRDefault="007A6DF6" w:rsidP="005425E7">
      <w:pPr>
        <w:pStyle w:val="ListParagraph"/>
        <w:numPr>
          <w:ilvl w:val="0"/>
          <w:numId w:val="7"/>
        </w:numPr>
        <w:jc w:val="left"/>
      </w:pPr>
      <w:r>
        <w:t>Web design being completed</w:t>
      </w:r>
    </w:p>
    <w:p w:rsidR="005F68E8" w:rsidRDefault="007A6DF6" w:rsidP="005425E7">
      <w:pPr>
        <w:pStyle w:val="ListParagraph"/>
        <w:numPr>
          <w:ilvl w:val="0"/>
          <w:numId w:val="7"/>
        </w:numPr>
        <w:jc w:val="left"/>
      </w:pPr>
      <w:r>
        <w:t>Development and QA environments being available and accessible</w:t>
      </w:r>
    </w:p>
    <w:p w:rsidR="009E626A" w:rsidRDefault="00FF2404" w:rsidP="005425E7">
      <w:pPr>
        <w:pStyle w:val="ListParagraph"/>
        <w:numPr>
          <w:ilvl w:val="0"/>
          <w:numId w:val="7"/>
        </w:numPr>
        <w:jc w:val="left"/>
      </w:pPr>
      <w:r>
        <w:t>Bank w</w:t>
      </w:r>
      <w:r w:rsidR="007A6DF6">
        <w:t>eb services being available and accessible</w:t>
      </w:r>
    </w:p>
    <w:p w:rsidR="00FF2404" w:rsidRDefault="00FF2404" w:rsidP="005425E7">
      <w:pPr>
        <w:pStyle w:val="ListParagraph"/>
        <w:numPr>
          <w:ilvl w:val="0"/>
          <w:numId w:val="7"/>
        </w:numPr>
        <w:jc w:val="left"/>
      </w:pPr>
      <w:r>
        <w:t>Bank web services sufficiently documented</w:t>
      </w:r>
    </w:p>
    <w:p w:rsidR="009E626A" w:rsidRDefault="007A6DF6" w:rsidP="005425E7">
      <w:pPr>
        <w:pStyle w:val="ListParagraph"/>
        <w:numPr>
          <w:ilvl w:val="0"/>
          <w:numId w:val="7"/>
        </w:numPr>
        <w:jc w:val="left"/>
      </w:pPr>
      <w:r>
        <w:t>VPN access by developers to development environments</w:t>
      </w:r>
    </w:p>
    <w:p w:rsidR="009E626A" w:rsidRPr="006C07A4" w:rsidRDefault="009E626A" w:rsidP="005425E7">
      <w:pPr>
        <w:pStyle w:val="ListParagraph"/>
        <w:numPr>
          <w:ilvl w:val="0"/>
          <w:numId w:val="7"/>
        </w:numPr>
        <w:jc w:val="left"/>
      </w:pPr>
      <w:r>
        <w:t>Any additional changes to business requirements</w:t>
      </w:r>
    </w:p>
    <w:p w:rsidR="002A39D3" w:rsidRDefault="002A39D3" w:rsidP="00543E28">
      <w:pPr>
        <w:spacing w:before="0" w:after="0"/>
        <w:jc w:val="left"/>
        <w:rPr>
          <w:rFonts w:ascii="Cambria" w:hAnsi="Cambria"/>
          <w:b/>
          <w:bCs/>
          <w:color w:val="622423"/>
          <w:sz w:val="22"/>
          <w:szCs w:val="22"/>
        </w:rPr>
      </w:pPr>
      <w:r>
        <w:br w:type="page"/>
      </w:r>
    </w:p>
    <w:p w:rsidR="009C0398" w:rsidRDefault="009C0398" w:rsidP="00543E28">
      <w:pPr>
        <w:pStyle w:val="Heading1"/>
        <w:jc w:val="left"/>
      </w:pPr>
      <w:bookmarkStart w:id="177" w:name="_Toc358210299"/>
      <w:r>
        <w:lastRenderedPageBreak/>
        <w:t>Architecture</w:t>
      </w:r>
      <w:bookmarkEnd w:id="177"/>
      <w:r w:rsidR="00913890">
        <w:t xml:space="preserve"> </w:t>
      </w:r>
    </w:p>
    <w:p w:rsidR="001F6463" w:rsidRDefault="001F6463" w:rsidP="001F6463">
      <w:pPr>
        <w:spacing w:before="0" w:after="0"/>
        <w:jc w:val="left"/>
        <w:rPr>
          <w:noProof/>
        </w:rPr>
      </w:pPr>
      <w:r>
        <w:t>The mBanking platform conforms to the standard three-tier architecture for enterprise applications.</w:t>
      </w:r>
      <w:r w:rsidRPr="0095245A">
        <w:rPr>
          <w:noProof/>
        </w:rPr>
        <w:t xml:space="preserve"> </w:t>
      </w:r>
    </w:p>
    <w:p w:rsidR="001F6463" w:rsidRDefault="001F6463" w:rsidP="001F6463">
      <w:pPr>
        <w:spacing w:before="0" w:after="0"/>
        <w:jc w:val="left"/>
        <w:rPr>
          <w:noProof/>
        </w:rPr>
      </w:pPr>
    </w:p>
    <w:tbl>
      <w:tblPr>
        <w:tblStyle w:val="TableGrid"/>
        <w:tblW w:w="0" w:type="auto"/>
        <w:tblLook w:val="04A0" w:firstRow="1" w:lastRow="0" w:firstColumn="1" w:lastColumn="0" w:noHBand="0" w:noVBand="1"/>
      </w:tblPr>
      <w:tblGrid>
        <w:gridCol w:w="3048"/>
        <w:gridCol w:w="3048"/>
        <w:gridCol w:w="3048"/>
      </w:tblGrid>
      <w:tr w:rsidR="001F6463" w:rsidTr="009E64F8">
        <w:tc>
          <w:tcPr>
            <w:tcW w:w="3048" w:type="dxa"/>
          </w:tcPr>
          <w:p w:rsidR="001F6463" w:rsidRDefault="001F6463" w:rsidP="009E64F8">
            <w:pPr>
              <w:spacing w:before="0" w:after="0"/>
              <w:jc w:val="left"/>
              <w:rPr>
                <w:noProof/>
              </w:rPr>
            </w:pPr>
            <w:r>
              <w:rPr>
                <w:noProof/>
              </w:rPr>
              <w:t>Presentation Layer</w:t>
            </w:r>
          </w:p>
        </w:tc>
        <w:tc>
          <w:tcPr>
            <w:tcW w:w="3048" w:type="dxa"/>
          </w:tcPr>
          <w:p w:rsidR="001F6463" w:rsidRDefault="001F6463" w:rsidP="009E64F8">
            <w:pPr>
              <w:spacing w:before="0" w:after="0"/>
              <w:jc w:val="left"/>
              <w:rPr>
                <w:noProof/>
              </w:rPr>
            </w:pPr>
            <w:r>
              <w:rPr>
                <w:noProof/>
              </w:rPr>
              <w:t>The user interface</w:t>
            </w:r>
          </w:p>
        </w:tc>
        <w:tc>
          <w:tcPr>
            <w:tcW w:w="3048" w:type="dxa"/>
          </w:tcPr>
          <w:p w:rsidR="001F6463" w:rsidRDefault="001F6463" w:rsidP="009E64F8">
            <w:pPr>
              <w:spacing w:before="0" w:after="0"/>
              <w:jc w:val="left"/>
              <w:rPr>
                <w:noProof/>
              </w:rPr>
            </w:pPr>
            <w:r>
              <w:rPr>
                <w:noProof/>
              </w:rPr>
              <w:t>HTML and CSS visible to customer.</w:t>
            </w:r>
          </w:p>
        </w:tc>
      </w:tr>
      <w:tr w:rsidR="001F6463" w:rsidTr="009E64F8">
        <w:tc>
          <w:tcPr>
            <w:tcW w:w="3048" w:type="dxa"/>
          </w:tcPr>
          <w:p w:rsidR="001F6463" w:rsidRDefault="001F6463" w:rsidP="009E64F8">
            <w:pPr>
              <w:spacing w:before="0" w:after="0"/>
              <w:jc w:val="left"/>
              <w:rPr>
                <w:noProof/>
              </w:rPr>
            </w:pPr>
            <w:r>
              <w:rPr>
                <w:noProof/>
              </w:rPr>
              <w:t>Logic Layer</w:t>
            </w:r>
          </w:p>
        </w:tc>
        <w:tc>
          <w:tcPr>
            <w:tcW w:w="3048" w:type="dxa"/>
          </w:tcPr>
          <w:p w:rsidR="001F6463" w:rsidRDefault="001F6463" w:rsidP="009E64F8">
            <w:pPr>
              <w:spacing w:before="0" w:after="0"/>
              <w:jc w:val="left"/>
              <w:rPr>
                <w:noProof/>
              </w:rPr>
            </w:pPr>
            <w:r>
              <w:rPr>
                <w:noProof/>
              </w:rPr>
              <w:t>The business logic of the application</w:t>
            </w:r>
          </w:p>
        </w:tc>
        <w:tc>
          <w:tcPr>
            <w:tcW w:w="3048" w:type="dxa"/>
          </w:tcPr>
          <w:p w:rsidR="001F6463" w:rsidRDefault="001F6463" w:rsidP="009E64F8">
            <w:pPr>
              <w:spacing w:before="0" w:after="0"/>
              <w:jc w:val="left"/>
              <w:rPr>
                <w:noProof/>
              </w:rPr>
            </w:pPr>
            <w:r>
              <w:rPr>
                <w:noProof/>
              </w:rPr>
              <w:t>Executes in Java on the application server</w:t>
            </w:r>
          </w:p>
        </w:tc>
      </w:tr>
      <w:tr w:rsidR="001F6463" w:rsidTr="009E64F8">
        <w:tc>
          <w:tcPr>
            <w:tcW w:w="3048" w:type="dxa"/>
          </w:tcPr>
          <w:p w:rsidR="001F6463" w:rsidRDefault="001F6463" w:rsidP="009E64F8">
            <w:pPr>
              <w:spacing w:before="0" w:after="0"/>
              <w:jc w:val="left"/>
              <w:rPr>
                <w:noProof/>
              </w:rPr>
            </w:pPr>
            <w:r>
              <w:rPr>
                <w:noProof/>
              </w:rPr>
              <w:t>Data Layer</w:t>
            </w:r>
          </w:p>
        </w:tc>
        <w:tc>
          <w:tcPr>
            <w:tcW w:w="3048" w:type="dxa"/>
          </w:tcPr>
          <w:p w:rsidR="001F6463" w:rsidRDefault="001F6463" w:rsidP="009E64F8">
            <w:pPr>
              <w:spacing w:before="0" w:after="0"/>
              <w:jc w:val="left"/>
              <w:rPr>
                <w:noProof/>
              </w:rPr>
            </w:pPr>
            <w:r>
              <w:rPr>
                <w:noProof/>
              </w:rPr>
              <w:t>The banking and customer data</w:t>
            </w:r>
          </w:p>
        </w:tc>
        <w:tc>
          <w:tcPr>
            <w:tcW w:w="3048" w:type="dxa"/>
          </w:tcPr>
          <w:p w:rsidR="001F6463" w:rsidRDefault="001F6463" w:rsidP="009E64F8">
            <w:pPr>
              <w:spacing w:before="0" w:after="0"/>
              <w:jc w:val="left"/>
              <w:rPr>
                <w:noProof/>
              </w:rPr>
            </w:pPr>
            <w:r>
              <w:rPr>
                <w:noProof/>
              </w:rPr>
              <w:t>The bank’s back-end system</w:t>
            </w:r>
          </w:p>
        </w:tc>
      </w:tr>
    </w:tbl>
    <w:p w:rsidR="001F6463" w:rsidRDefault="001F6463" w:rsidP="001F6463">
      <w:pPr>
        <w:spacing w:before="0" w:after="0"/>
        <w:jc w:val="left"/>
        <w:rPr>
          <w:noProof/>
        </w:rPr>
      </w:pPr>
    </w:p>
    <w:p w:rsidR="001F6463" w:rsidRDefault="001F6463" w:rsidP="001F6463">
      <w:pPr>
        <w:spacing w:before="0" w:after="0"/>
        <w:jc w:val="left"/>
      </w:pPr>
      <w:r>
        <w:t>This image shows the major parts of the architecture:</w:t>
      </w:r>
    </w:p>
    <w:p w:rsidR="001F6463" w:rsidRDefault="000D6777" w:rsidP="001F6463">
      <w:pPr>
        <w:spacing w:before="0" w:after="0"/>
        <w:jc w:val="left"/>
      </w:pPr>
      <w:r>
        <w:rPr>
          <w:noProof/>
        </w:rPr>
        <w:drawing>
          <wp:inline distT="0" distB="0" distL="0" distR="0" wp14:anchorId="15C3E448" wp14:editId="171969D6">
            <wp:extent cx="5667375" cy="2943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67375" cy="2943225"/>
                    </a:xfrm>
                    <a:prstGeom prst="rect">
                      <a:avLst/>
                    </a:prstGeom>
                  </pic:spPr>
                </pic:pic>
              </a:graphicData>
            </a:graphic>
          </wp:inline>
        </w:drawing>
      </w:r>
    </w:p>
    <w:p w:rsidR="001F6463" w:rsidRDefault="001F6463" w:rsidP="001F6463">
      <w:pPr>
        <w:spacing w:before="0" w:after="0"/>
        <w:jc w:val="left"/>
      </w:pPr>
    </w:p>
    <w:p w:rsidR="00A65D6B" w:rsidRDefault="00A65D6B" w:rsidP="008250A0">
      <w:pPr>
        <w:spacing w:before="0" w:after="0"/>
        <w:jc w:val="left"/>
      </w:pPr>
    </w:p>
    <w:p w:rsidR="00517482" w:rsidRDefault="00517482" w:rsidP="008250A0">
      <w:pPr>
        <w:spacing w:before="0" w:after="0"/>
        <w:jc w:val="left"/>
      </w:pPr>
      <w:r>
        <w:t>Here is another image showing the component servers:</w:t>
      </w:r>
    </w:p>
    <w:p w:rsidR="00517482" w:rsidRDefault="00517482" w:rsidP="008250A0">
      <w:pPr>
        <w:spacing w:before="0" w:after="0"/>
        <w:jc w:val="left"/>
      </w:pPr>
    </w:p>
    <w:p w:rsidR="009C4A45" w:rsidRDefault="009C4A45" w:rsidP="008250A0">
      <w:pPr>
        <w:spacing w:before="0" w:after="0"/>
        <w:jc w:val="left"/>
      </w:pPr>
    </w:p>
    <w:p w:rsidR="009C4A45" w:rsidRDefault="00F22EF9" w:rsidP="008250A0">
      <w:pPr>
        <w:spacing w:before="0" w:after="0"/>
        <w:jc w:val="left"/>
      </w:pPr>
      <w:ins w:id="178" w:author="Brian Allred" w:date="2013-07-25T16:20:00Z">
        <w:r w:rsidRPr="00F22EF9">
          <w:lastRenderedPageBreak/>
          <w:t xml:space="preserve"> </w:t>
        </w:r>
      </w:ins>
      <w:ins w:id="179" w:author="Brian Allred" w:date="2013-07-25T16:20:00Z">
        <w:r>
          <w:object w:dxaOrig="19036" w:dyaOrig="140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1.25pt;height:309.75pt" o:ole="">
              <v:imagedata r:id="rId12" o:title=""/>
            </v:shape>
            <o:OLEObject Type="Embed" ProgID="Visio.Drawing.11" ShapeID="_x0000_i1025" DrawAspect="Content" ObjectID="_1443448579" r:id="rId13"/>
          </w:object>
        </w:r>
      </w:ins>
    </w:p>
    <w:p w:rsidR="00517482" w:rsidRDefault="00517482" w:rsidP="008250A0">
      <w:pPr>
        <w:spacing w:before="0" w:after="0"/>
        <w:jc w:val="left"/>
      </w:pPr>
    </w:p>
    <w:p w:rsidR="008250A0" w:rsidRDefault="008250A0" w:rsidP="008250A0">
      <w:pPr>
        <w:spacing w:before="0" w:after="0"/>
        <w:jc w:val="left"/>
        <w:rPr>
          <w:ins w:id="180" w:author="Brian Allred" w:date="2013-07-25T15:52:00Z"/>
        </w:rPr>
      </w:pPr>
      <w:r>
        <w:t xml:space="preserve">The core SAP Mobile Banking </w:t>
      </w:r>
      <w:r w:rsidR="00517482">
        <w:t xml:space="preserve">application runs on an app server, and is composed of </w:t>
      </w:r>
      <w:r>
        <w:t xml:space="preserve">bundles running </w:t>
      </w:r>
      <w:r w:rsidR="00517482">
        <w:t xml:space="preserve">on Apache Felix, which is an </w:t>
      </w:r>
      <w:r>
        <w:t>OSGi container.  The OSGi framework provides better encapsulation of actions and allows for dynamic reloading of code.  The web application makes the service calls into the core banking system at Banco de Chile by calling web services.</w:t>
      </w:r>
    </w:p>
    <w:p w:rsidR="009F0242" w:rsidRDefault="009F0242" w:rsidP="008250A0">
      <w:pPr>
        <w:spacing w:before="0" w:after="0"/>
        <w:jc w:val="left"/>
        <w:rPr>
          <w:ins w:id="181" w:author="Brian Allred" w:date="2013-07-25T15:52:00Z"/>
        </w:rPr>
      </w:pPr>
    </w:p>
    <w:p w:rsidR="009F0242" w:rsidRDefault="009F0242" w:rsidP="008250A0">
      <w:pPr>
        <w:spacing w:before="0" w:after="0"/>
        <w:jc w:val="left"/>
      </w:pPr>
      <w:ins w:id="182" w:author="Brian Allred" w:date="2013-07-25T15:52:00Z">
        <w:r>
          <w:t>The Mobile Banking WAP interface will be deployed as a WAR file, which will be deployed to Apache so it can serve the HTML, CSS, and image files used by the application.</w:t>
        </w:r>
      </w:ins>
    </w:p>
    <w:p w:rsidR="008250A0" w:rsidRPr="009F0242" w:rsidDel="009F0242" w:rsidRDefault="008250A0" w:rsidP="008250A0">
      <w:pPr>
        <w:spacing w:before="0" w:after="0"/>
        <w:jc w:val="left"/>
        <w:rPr>
          <w:del w:id="183" w:author="Brian Allred" w:date="2013-07-25T15:53:00Z"/>
        </w:rPr>
      </w:pPr>
    </w:p>
    <w:p w:rsidR="009F0242" w:rsidRPr="009F0242" w:rsidRDefault="009F0242" w:rsidP="008250A0">
      <w:pPr>
        <w:spacing w:before="0" w:after="0"/>
        <w:jc w:val="left"/>
        <w:rPr>
          <w:ins w:id="184" w:author="Brian Allred" w:date="2013-07-25T15:54:00Z"/>
        </w:rPr>
      </w:pPr>
      <w:ins w:id="185" w:author="Brian Allred" w:date="2013-07-25T15:54:00Z">
        <w:r w:rsidRPr="00F22EF9">
          <w:t>In addition to functioning as a web server, Apache will be used as a reverse proxy</w:t>
        </w:r>
      </w:ins>
      <w:ins w:id="186" w:author="Brian Allred" w:date="2013-07-25T15:55:00Z">
        <w:r w:rsidRPr="00F22EF9">
          <w:t>.</w:t>
        </w:r>
        <w:r w:rsidRPr="009F0242">
          <w:t xml:space="preserve">  This is required because of the </w:t>
        </w:r>
      </w:ins>
      <w:ins w:id="187" w:author="Brian Allred" w:date="2013-07-25T15:56:00Z">
        <w:r w:rsidRPr="009F0242">
          <w:t>“Same origin policy”</w:t>
        </w:r>
      </w:ins>
      <w:ins w:id="188" w:author="Brian Allred" w:date="2013-07-25T15:57:00Z">
        <w:r w:rsidRPr="009F0242">
          <w:t xml:space="preserve"> (</w:t>
        </w:r>
        <w:r w:rsidRPr="009F0242">
          <w:rPr>
            <w:rFonts w:cs="Calibri"/>
            <w:iCs w:val="0"/>
          </w:rPr>
          <w:t>http://en.wikipedia.org/wiki/Same_origin_policy)</w:t>
        </w:r>
      </w:ins>
      <w:ins w:id="189" w:author="Brian Allred" w:date="2013-07-25T15:56:00Z">
        <w:r w:rsidRPr="009F0242">
          <w:t>, which requires that the HTML files and the AJAX services be provided by the same server (hostname + port).</w:t>
        </w:r>
      </w:ins>
      <w:ins w:id="190" w:author="Brian Allred" w:date="2013-07-25T15:58:00Z">
        <w:r>
          <w:t xml:space="preserve">  The reverse proxy can also be used for the SSL termination.</w:t>
        </w:r>
      </w:ins>
      <w:ins w:id="191" w:author="Brian Allred" w:date="2013-07-25T16:13:00Z">
        <w:r w:rsidR="002B744D">
          <w:t xml:space="preserve">  See the following illustration.</w:t>
        </w:r>
      </w:ins>
    </w:p>
    <w:p w:rsidR="004D27E8" w:rsidRPr="009F0242" w:rsidRDefault="004D27E8" w:rsidP="008250A0">
      <w:pPr>
        <w:spacing w:before="0" w:after="0"/>
        <w:jc w:val="left"/>
        <w:rPr>
          <w:ins w:id="192" w:author="Brian Allred" w:date="2013-07-25T15:48:00Z"/>
        </w:rPr>
      </w:pPr>
    </w:p>
    <w:p w:rsidR="004D27E8" w:rsidRDefault="004D27E8" w:rsidP="008250A0">
      <w:pPr>
        <w:spacing w:before="0" w:after="0"/>
        <w:jc w:val="left"/>
      </w:pPr>
      <w:ins w:id="193" w:author="Brian Allred" w:date="2013-07-25T15:49:00Z">
        <w:r>
          <w:rPr>
            <w:noProof/>
          </w:rPr>
          <w:lastRenderedPageBreak/>
          <w:drawing>
            <wp:inline distT="0" distB="0" distL="0" distR="0">
              <wp:extent cx="5610225" cy="5353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5353050"/>
                      </a:xfrm>
                      <a:prstGeom prst="rect">
                        <a:avLst/>
                      </a:prstGeom>
                      <a:noFill/>
                      <a:ln>
                        <a:noFill/>
                      </a:ln>
                    </pic:spPr>
                  </pic:pic>
                </a:graphicData>
              </a:graphic>
            </wp:inline>
          </w:drawing>
        </w:r>
      </w:ins>
    </w:p>
    <w:p w:rsidR="008250A0" w:rsidRDefault="008250A0" w:rsidP="008250A0">
      <w:pPr>
        <w:spacing w:before="0" w:after="0"/>
        <w:jc w:val="left"/>
      </w:pPr>
    </w:p>
    <w:p w:rsidR="008250A0" w:rsidRDefault="008250A0" w:rsidP="008250A0">
      <w:pPr>
        <w:spacing w:before="0" w:after="0"/>
        <w:jc w:val="left"/>
      </w:pPr>
      <w:r>
        <w:t>The Mobile Banking installable applications can be downloaded from app stores for Apple and Android devices.</w:t>
      </w:r>
    </w:p>
    <w:p w:rsidR="001F6463" w:rsidRPr="001F6463" w:rsidRDefault="001F6463" w:rsidP="001F6463"/>
    <w:p w:rsidR="00297D30" w:rsidRDefault="00297D30" w:rsidP="00543E28">
      <w:pPr>
        <w:pStyle w:val="Heading2"/>
        <w:jc w:val="left"/>
      </w:pPr>
      <w:bookmarkStart w:id="194" w:name="_Toc358210300"/>
      <w:r>
        <w:t>Component Overview</w:t>
      </w:r>
      <w:bookmarkEnd w:id="194"/>
    </w:p>
    <w:p w:rsidR="003F52C2" w:rsidRDefault="00AA1CF9" w:rsidP="00543E28">
      <w:pPr>
        <w:jc w:val="left"/>
      </w:pPr>
      <w:r>
        <w:t xml:space="preserve">The following section describes the components that make up the </w:t>
      </w:r>
      <w:r w:rsidR="001F5B5C">
        <w:t>mBanking</w:t>
      </w:r>
      <w:r>
        <w:t xml:space="preserve"> platform.  The first section has some terms associated with the </w:t>
      </w:r>
      <w:r w:rsidR="00BE288A">
        <w:t>solution</w:t>
      </w:r>
      <w:r>
        <w:t>, and the sections below are broken down into separate components in the solution</w:t>
      </w:r>
    </w:p>
    <w:p w:rsidR="00AA1CF9" w:rsidRPr="00CA2CFF" w:rsidRDefault="00AA1CF9" w:rsidP="00543E28">
      <w:pPr>
        <w:jc w:val="left"/>
      </w:pPr>
    </w:p>
    <w:tbl>
      <w:tblPr>
        <w:tblW w:w="0" w:type="auto"/>
        <w:tblLook w:val="04A0" w:firstRow="1" w:lastRow="0" w:firstColumn="1" w:lastColumn="0" w:noHBand="0" w:noVBand="1"/>
      </w:tblPr>
      <w:tblGrid>
        <w:gridCol w:w="2077"/>
        <w:gridCol w:w="5449"/>
      </w:tblGrid>
      <w:tr w:rsidR="004C27F6" w:rsidTr="004C27F6">
        <w:tc>
          <w:tcPr>
            <w:tcW w:w="2077" w:type="dxa"/>
          </w:tcPr>
          <w:p w:rsidR="004C27F6" w:rsidRPr="008E3962" w:rsidRDefault="004C27F6" w:rsidP="00543E28">
            <w:pPr>
              <w:jc w:val="left"/>
              <w:rPr>
                <w:u w:val="single"/>
              </w:rPr>
            </w:pPr>
            <w:r w:rsidRPr="008E3962">
              <w:rPr>
                <w:u w:val="single"/>
              </w:rPr>
              <w:t>Term</w:t>
            </w:r>
          </w:p>
        </w:tc>
        <w:tc>
          <w:tcPr>
            <w:tcW w:w="5449" w:type="dxa"/>
          </w:tcPr>
          <w:p w:rsidR="004C27F6" w:rsidRPr="008E3962" w:rsidRDefault="004C27F6" w:rsidP="00543E28">
            <w:pPr>
              <w:jc w:val="left"/>
              <w:rPr>
                <w:u w:val="single"/>
              </w:rPr>
            </w:pPr>
            <w:r w:rsidRPr="008E3962">
              <w:rPr>
                <w:u w:val="single"/>
              </w:rPr>
              <w:t>Description</w:t>
            </w:r>
          </w:p>
        </w:tc>
      </w:tr>
      <w:tr w:rsidR="004C27F6" w:rsidTr="004C27F6">
        <w:tc>
          <w:tcPr>
            <w:tcW w:w="2077" w:type="dxa"/>
          </w:tcPr>
          <w:p w:rsidR="004C27F6" w:rsidRDefault="004C27F6" w:rsidP="00543E28">
            <w:pPr>
              <w:jc w:val="left"/>
            </w:pPr>
            <w:r>
              <w:t>Apache Felix</w:t>
            </w:r>
          </w:p>
        </w:tc>
        <w:tc>
          <w:tcPr>
            <w:tcW w:w="5449" w:type="dxa"/>
          </w:tcPr>
          <w:p w:rsidR="004C27F6" w:rsidRDefault="004C27F6" w:rsidP="00543E28">
            <w:pPr>
              <w:jc w:val="left"/>
            </w:pPr>
            <w:r>
              <w:t xml:space="preserve">Base OSGI Container </w:t>
            </w:r>
          </w:p>
        </w:tc>
      </w:tr>
      <w:tr w:rsidR="008E3962" w:rsidTr="004C27F6">
        <w:tc>
          <w:tcPr>
            <w:tcW w:w="2077" w:type="dxa"/>
          </w:tcPr>
          <w:p w:rsidR="008E3962" w:rsidRDefault="008E3962" w:rsidP="00543E28">
            <w:pPr>
              <w:jc w:val="left"/>
            </w:pPr>
            <w:r>
              <w:lastRenderedPageBreak/>
              <w:t>Apache Cordova</w:t>
            </w:r>
          </w:p>
        </w:tc>
        <w:tc>
          <w:tcPr>
            <w:tcW w:w="5449" w:type="dxa"/>
          </w:tcPr>
          <w:p w:rsidR="008E3962" w:rsidRDefault="008E3962" w:rsidP="00543E28">
            <w:pPr>
              <w:jc w:val="left"/>
            </w:pPr>
            <w:r>
              <w:t>A framework for building installable applications from HTML, Javascript, and CSS</w:t>
            </w:r>
            <w:r w:rsidR="00AA71BF">
              <w:t>.  This is also known as ‘PhoneGap’.</w:t>
            </w:r>
          </w:p>
        </w:tc>
      </w:tr>
      <w:tr w:rsidR="004C27F6" w:rsidTr="004C27F6">
        <w:tc>
          <w:tcPr>
            <w:tcW w:w="2077" w:type="dxa"/>
          </w:tcPr>
          <w:p w:rsidR="004C27F6" w:rsidRDefault="004C27F6" w:rsidP="00543E28">
            <w:pPr>
              <w:jc w:val="left"/>
            </w:pPr>
            <w:r>
              <w:t>Hibernate</w:t>
            </w:r>
          </w:p>
        </w:tc>
        <w:tc>
          <w:tcPr>
            <w:tcW w:w="5449" w:type="dxa"/>
          </w:tcPr>
          <w:p w:rsidR="004C27F6" w:rsidRDefault="004C27F6" w:rsidP="00543E28">
            <w:pPr>
              <w:jc w:val="left"/>
            </w:pPr>
            <w:r>
              <w:t>Used to persist data to database</w:t>
            </w:r>
          </w:p>
        </w:tc>
      </w:tr>
      <w:tr w:rsidR="004C27F6" w:rsidTr="004C27F6">
        <w:tc>
          <w:tcPr>
            <w:tcW w:w="2077" w:type="dxa"/>
          </w:tcPr>
          <w:p w:rsidR="004C27F6" w:rsidRDefault="004C27F6" w:rsidP="00543E28">
            <w:pPr>
              <w:jc w:val="left"/>
            </w:pPr>
            <w:r>
              <w:t>Maven</w:t>
            </w:r>
          </w:p>
        </w:tc>
        <w:tc>
          <w:tcPr>
            <w:tcW w:w="5449" w:type="dxa"/>
          </w:tcPr>
          <w:p w:rsidR="004C27F6" w:rsidRDefault="004C27F6" w:rsidP="00543E28">
            <w:pPr>
              <w:jc w:val="left"/>
            </w:pPr>
            <w:r>
              <w:t>Tool used for buid</w:t>
            </w:r>
          </w:p>
        </w:tc>
      </w:tr>
      <w:tr w:rsidR="004C27F6" w:rsidTr="004C27F6">
        <w:tc>
          <w:tcPr>
            <w:tcW w:w="2077" w:type="dxa"/>
          </w:tcPr>
          <w:p w:rsidR="004C27F6" w:rsidRDefault="004C27F6" w:rsidP="00543E28">
            <w:pPr>
              <w:jc w:val="left"/>
            </w:pPr>
            <w:r>
              <w:t>Spring</w:t>
            </w:r>
            <w:r w:rsidR="002F63DA">
              <w:t xml:space="preserve"> Framework</w:t>
            </w:r>
          </w:p>
        </w:tc>
        <w:tc>
          <w:tcPr>
            <w:tcW w:w="5449" w:type="dxa"/>
          </w:tcPr>
          <w:p w:rsidR="004C27F6" w:rsidRDefault="004C27F6" w:rsidP="00543E28">
            <w:pPr>
              <w:jc w:val="left"/>
            </w:pPr>
            <w:r>
              <w:t>Framework used for services</w:t>
            </w:r>
            <w:r w:rsidR="002F63DA">
              <w:t xml:space="preserve"> </w:t>
            </w:r>
          </w:p>
        </w:tc>
      </w:tr>
      <w:tr w:rsidR="004C27F6" w:rsidTr="004C27F6">
        <w:tc>
          <w:tcPr>
            <w:tcW w:w="2077" w:type="dxa"/>
          </w:tcPr>
          <w:p w:rsidR="004C27F6" w:rsidRDefault="004C27F6" w:rsidP="00543E28">
            <w:pPr>
              <w:jc w:val="left"/>
            </w:pPr>
            <w:r>
              <w:t>Spring-WS</w:t>
            </w:r>
          </w:p>
        </w:tc>
        <w:tc>
          <w:tcPr>
            <w:tcW w:w="5449" w:type="dxa"/>
          </w:tcPr>
          <w:p w:rsidR="004C27F6" w:rsidRDefault="004C27F6" w:rsidP="00543E28">
            <w:pPr>
              <w:jc w:val="left"/>
            </w:pPr>
            <w:r>
              <w:t>Contract first web service framework which inte</w:t>
            </w:r>
            <w:r w:rsidR="007306D9">
              <w:t>r</w:t>
            </w:r>
            <w:r>
              <w:t>fa</w:t>
            </w:r>
            <w:r w:rsidR="007306D9">
              <w:t>c</w:t>
            </w:r>
            <w:r>
              <w:t>es with Spring</w:t>
            </w:r>
          </w:p>
        </w:tc>
      </w:tr>
      <w:tr w:rsidR="002C5C6F" w:rsidTr="004C27F6">
        <w:tc>
          <w:tcPr>
            <w:tcW w:w="2077" w:type="dxa"/>
          </w:tcPr>
          <w:p w:rsidR="002C5C6F" w:rsidRDefault="002C5C6F" w:rsidP="00543E28">
            <w:pPr>
              <w:jc w:val="left"/>
            </w:pPr>
            <w:r>
              <w:t>SLF4J</w:t>
            </w:r>
          </w:p>
        </w:tc>
        <w:tc>
          <w:tcPr>
            <w:tcW w:w="5449" w:type="dxa"/>
          </w:tcPr>
          <w:p w:rsidR="002C5C6F" w:rsidRDefault="002C5C6F" w:rsidP="00543E28">
            <w:pPr>
              <w:jc w:val="left"/>
            </w:pPr>
            <w:r>
              <w:t>Logging framework</w:t>
            </w:r>
          </w:p>
        </w:tc>
      </w:tr>
    </w:tbl>
    <w:p w:rsidR="00AA1CF9" w:rsidRDefault="00AA1CF9" w:rsidP="00543E28">
      <w:pPr>
        <w:spacing w:before="0" w:after="0"/>
        <w:jc w:val="left"/>
      </w:pPr>
    </w:p>
    <w:p w:rsidR="0081185F" w:rsidRDefault="0081185F" w:rsidP="00543E28">
      <w:pPr>
        <w:spacing w:before="0" w:after="0"/>
        <w:jc w:val="left"/>
      </w:pPr>
    </w:p>
    <w:p w:rsidR="00AB45B3" w:rsidRDefault="00931A46" w:rsidP="00543E28">
      <w:pPr>
        <w:pStyle w:val="Heading3"/>
        <w:jc w:val="left"/>
      </w:pPr>
      <w:bookmarkStart w:id="195" w:name="_Toc358210301"/>
      <w:r>
        <w:t>mBanking</w:t>
      </w:r>
      <w:r w:rsidR="00AB45B3">
        <w:t xml:space="preserve"> Gateway</w:t>
      </w:r>
      <w:bookmarkEnd w:id="195"/>
    </w:p>
    <w:p w:rsidR="00502162" w:rsidRDefault="00AB45B3" w:rsidP="00543E28">
      <w:pPr>
        <w:spacing w:before="0" w:after="0"/>
        <w:jc w:val="left"/>
      </w:pPr>
      <w:r>
        <w:t xml:space="preserve">The </w:t>
      </w:r>
      <w:r w:rsidR="00931A46">
        <w:t xml:space="preserve">mBanking </w:t>
      </w:r>
      <w:r>
        <w:t xml:space="preserve">gateway exposes </w:t>
      </w:r>
      <w:r w:rsidR="00931A46">
        <w:t xml:space="preserve">a </w:t>
      </w:r>
      <w:r w:rsidR="00D75224">
        <w:t xml:space="preserve">central registry for </w:t>
      </w:r>
      <w:r w:rsidR="00931A46">
        <w:t xml:space="preserve">banking </w:t>
      </w:r>
      <w:r>
        <w:t>service</w:t>
      </w:r>
      <w:r w:rsidR="00D75224">
        <w:t xml:space="preserve">s and provides a common security </w:t>
      </w:r>
      <w:r w:rsidR="00931A46">
        <w:t xml:space="preserve">layer and </w:t>
      </w:r>
      <w:r w:rsidR="00D75224">
        <w:t>an audit layer</w:t>
      </w:r>
      <w:r>
        <w:t>.  These services are deployed as a</w:t>
      </w:r>
      <w:r w:rsidR="00D75224">
        <w:t>n</w:t>
      </w:r>
      <w:r>
        <w:t xml:space="preserve"> OSGi bundle and are deployed in the Felix container that is shipped with the core application.  The overview of the architecture looks like:</w:t>
      </w:r>
    </w:p>
    <w:p w:rsidR="00AB45B3" w:rsidRDefault="00AB45B3" w:rsidP="00543E28">
      <w:pPr>
        <w:spacing w:before="0" w:after="0"/>
        <w:jc w:val="left"/>
      </w:pPr>
    </w:p>
    <w:p w:rsidR="00AB45B3" w:rsidRDefault="00AB45B3" w:rsidP="00543E28">
      <w:pPr>
        <w:spacing w:before="0" w:after="0"/>
        <w:jc w:val="left"/>
      </w:pPr>
      <w:r>
        <w:rPr>
          <w:noProof/>
        </w:rPr>
        <w:lastRenderedPageBreak/>
        <w:drawing>
          <wp:inline distT="0" distB="0" distL="0" distR="0" wp14:anchorId="44FDFBC0" wp14:editId="5EAFD9C0">
            <wp:extent cx="6331726" cy="4476750"/>
            <wp:effectExtent l="19050" t="0" r="0" b="0"/>
            <wp:docPr id="4" name="Picture 3" descr="Service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ice Overview"/>
                    <pic:cNvPicPr>
                      <a:picLocks noChangeAspect="1" noChangeArrowheads="1"/>
                    </pic:cNvPicPr>
                  </pic:nvPicPr>
                  <pic:blipFill>
                    <a:blip r:embed="rId15" cstate="print"/>
                    <a:srcRect/>
                    <a:stretch>
                      <a:fillRect/>
                    </a:stretch>
                  </pic:blipFill>
                  <pic:spPr bwMode="auto">
                    <a:xfrm>
                      <a:off x="0" y="0"/>
                      <a:ext cx="6331726" cy="4476750"/>
                    </a:xfrm>
                    <a:prstGeom prst="rect">
                      <a:avLst/>
                    </a:prstGeom>
                    <a:noFill/>
                    <a:ln w="9525">
                      <a:noFill/>
                      <a:miter lim="800000"/>
                      <a:headEnd/>
                      <a:tailEnd/>
                    </a:ln>
                  </pic:spPr>
                </pic:pic>
              </a:graphicData>
            </a:graphic>
          </wp:inline>
        </w:drawing>
      </w:r>
    </w:p>
    <w:p w:rsidR="00AB45B3" w:rsidRDefault="00AB45B3" w:rsidP="00543E28">
      <w:pPr>
        <w:spacing w:before="0" w:after="0"/>
        <w:jc w:val="left"/>
      </w:pPr>
    </w:p>
    <w:p w:rsidR="00AB45B3" w:rsidRDefault="00AB45B3" w:rsidP="00543E28">
      <w:pPr>
        <w:spacing w:before="0" w:after="0"/>
        <w:jc w:val="left"/>
      </w:pPr>
      <w:r>
        <w:t xml:space="preserve">These OSGi services are </w:t>
      </w:r>
      <w:r w:rsidR="00D75224">
        <w:t>ei</w:t>
      </w:r>
      <w:r>
        <w:t>ther SOAP or Restful/JSON</w:t>
      </w:r>
      <w:r w:rsidR="00D75224">
        <w:t>/XML</w:t>
      </w:r>
      <w:r>
        <w:t xml:space="preserve"> services.  The SOAP services leverage Spring WS and the Rest services leverage core Spring framework.  Authorization and authentica</w:t>
      </w:r>
      <w:r w:rsidR="008D087D">
        <w:t>tion is provided leveraging Spring security.</w:t>
      </w:r>
    </w:p>
    <w:p w:rsidR="008D087D" w:rsidRDefault="008D087D" w:rsidP="00543E28">
      <w:pPr>
        <w:spacing w:before="0" w:after="0"/>
        <w:jc w:val="left"/>
      </w:pPr>
    </w:p>
    <w:p w:rsidR="00A95784" w:rsidRDefault="008D087D" w:rsidP="00543E28">
      <w:pPr>
        <w:spacing w:before="0" w:after="0"/>
        <w:jc w:val="left"/>
      </w:pPr>
      <w:r>
        <w:t xml:space="preserve">The contract defines the request and response for a given operation.  These inputs and outputs are defined </w:t>
      </w:r>
      <w:r w:rsidR="00BD1D53">
        <w:t>by the web services provided by the bank.</w:t>
      </w:r>
    </w:p>
    <w:p w:rsidR="008D087D" w:rsidRDefault="008D087D" w:rsidP="00543E28">
      <w:pPr>
        <w:spacing w:before="0" w:after="0"/>
        <w:jc w:val="left"/>
      </w:pPr>
    </w:p>
    <w:p w:rsidR="008D087D" w:rsidRDefault="008D087D" w:rsidP="00543E28">
      <w:pPr>
        <w:pStyle w:val="Heading3"/>
        <w:jc w:val="left"/>
      </w:pPr>
      <w:bookmarkStart w:id="196" w:name="_Toc358210302"/>
      <w:r>
        <w:t>Hibernate Persistence</w:t>
      </w:r>
      <w:bookmarkEnd w:id="196"/>
    </w:p>
    <w:p w:rsidR="00AB45B3" w:rsidRDefault="008D087D" w:rsidP="00543E28">
      <w:pPr>
        <w:spacing w:before="0" w:after="0"/>
        <w:jc w:val="left"/>
      </w:pPr>
      <w:r>
        <w:t xml:space="preserve">Hibernate is the persistence framework </w:t>
      </w:r>
      <w:r w:rsidR="00AE56C3">
        <w:t>used</w:t>
      </w:r>
      <w:r>
        <w:t xml:space="preserve"> by </w:t>
      </w:r>
      <w:r w:rsidR="00AE56C3">
        <w:t>mBanking to store data in the mBanking database</w:t>
      </w:r>
      <w:r>
        <w:t xml:space="preserve">.  The Hibernate </w:t>
      </w:r>
      <w:r w:rsidRPr="008D087D">
        <w:t>persistence bundles provide the Hibernate SessionFactory and Spring PlatformTransactionManager consistently as OSGi services, such that implementations can rely on them. The actual Hibernate beans are discovered dynamically through the OSGi service registry and are defined by implementations of PersistenceServiceProvider.</w:t>
      </w:r>
    </w:p>
    <w:p w:rsidR="003175E3" w:rsidRDefault="003175E3" w:rsidP="00543E28">
      <w:pPr>
        <w:spacing w:before="0" w:after="0"/>
        <w:jc w:val="left"/>
      </w:pPr>
    </w:p>
    <w:p w:rsidR="003175E3" w:rsidRDefault="003175E3" w:rsidP="00543E28">
      <w:pPr>
        <w:pStyle w:val="Heading3"/>
        <w:jc w:val="left"/>
      </w:pPr>
      <w:bookmarkStart w:id="197" w:name="_Aspects"/>
      <w:bookmarkStart w:id="198" w:name="_Toc358210303"/>
      <w:bookmarkEnd w:id="197"/>
      <w:r>
        <w:lastRenderedPageBreak/>
        <w:t>Aspects</w:t>
      </w:r>
      <w:bookmarkEnd w:id="198"/>
    </w:p>
    <w:p w:rsidR="008D087D" w:rsidRDefault="003175E3" w:rsidP="00543E28">
      <w:pPr>
        <w:spacing w:before="0" w:after="0"/>
        <w:jc w:val="left"/>
      </w:pPr>
      <w:r>
        <w:t xml:space="preserve">The core </w:t>
      </w:r>
      <w:r w:rsidR="00CD7DE7">
        <w:t>Mobiliser</w:t>
      </w:r>
      <w:r>
        <w:t xml:space="preserve"> platform provides aspects that provide functionality </w:t>
      </w:r>
      <w:r w:rsidR="00E7419E">
        <w:t>across modules.  The core aspects include:</w:t>
      </w:r>
    </w:p>
    <w:p w:rsidR="00B40944" w:rsidRDefault="00B40944" w:rsidP="005425E7">
      <w:pPr>
        <w:pStyle w:val="ListParagraph"/>
        <w:numPr>
          <w:ilvl w:val="0"/>
          <w:numId w:val="9"/>
        </w:numPr>
        <w:spacing w:before="0" w:after="0"/>
        <w:jc w:val="left"/>
      </w:pPr>
      <w:r w:rsidRPr="00B40944">
        <w:t>SessionManagementInterceptor</w:t>
      </w:r>
      <w:r>
        <w:t xml:space="preserve"> - </w:t>
      </w:r>
      <w:r w:rsidRPr="00B40944">
        <w:t>This interceptor watches for MobiliserRequestTypes with a session id set. It then checks the validity of the session and updates the last used timestamp.</w:t>
      </w:r>
    </w:p>
    <w:p w:rsidR="00D75224" w:rsidRDefault="00D75224" w:rsidP="005425E7">
      <w:pPr>
        <w:pStyle w:val="ListParagraph"/>
        <w:numPr>
          <w:ilvl w:val="0"/>
          <w:numId w:val="9"/>
        </w:numPr>
        <w:spacing w:before="0" w:after="0"/>
        <w:jc w:val="left"/>
      </w:pPr>
      <w:r>
        <w:t>SecurityAdvisor – Identifies, authenticates and authorizes the caller for the service</w:t>
      </w:r>
    </w:p>
    <w:p w:rsidR="00E7419E" w:rsidRDefault="00E7419E" w:rsidP="005425E7">
      <w:pPr>
        <w:pStyle w:val="ListParagraph"/>
        <w:numPr>
          <w:ilvl w:val="0"/>
          <w:numId w:val="9"/>
        </w:numPr>
        <w:spacing w:before="0" w:after="0"/>
        <w:jc w:val="left"/>
      </w:pPr>
      <w:r>
        <w:t xml:space="preserve">TraceableRequestAspect - </w:t>
      </w:r>
      <w:r w:rsidRPr="00E7419E">
        <w:t>This method interceptor handles TraceableRequestType checking</w:t>
      </w:r>
      <w:r w:rsidR="008E1D11">
        <w:t>.  I</w:t>
      </w:r>
      <w:r w:rsidRPr="00E7419E">
        <w:t xml:space="preserve">f the exact same call has already been processed, it returns the old response found in the database. </w:t>
      </w:r>
      <w:r w:rsidR="008E1D11">
        <w:t xml:space="preserve"> </w:t>
      </w:r>
      <w:r w:rsidRPr="00E7419E">
        <w:t>Otherwise the re</w:t>
      </w:r>
      <w:r w:rsidR="00794D3D">
        <w:t>s</w:t>
      </w:r>
      <w:r w:rsidRPr="00E7419E">
        <w:t xml:space="preserve">ponse is stored to the database for future processing. Usually, any request generating data should be of that type. Through this mechanism we can make sure that these requests are not processed twice, accidentally. Double-sending a request could happen because of issues on the network layer, but also due to misbehaving clients. Traceable requests must always provide a trace number (we recommend to use a UUID for that). This trace number must be unique for the last X hours (which is configurable, default 72h). If the trace number is not unique, an error is returned. Additionally, this mechanism can also be used to query for a request result a second time without actually executing the request. To achieve that, the caller must send the same request with the exact same trace number, but explicitly mark the request as a repeat request. In this case, if the caller is identical, </w:t>
      </w:r>
      <w:r w:rsidR="008E1D11">
        <w:t>mBanking</w:t>
      </w:r>
      <w:r w:rsidRPr="00E7419E">
        <w:t xml:space="preserve"> will return the stored response from the previous call.</w:t>
      </w:r>
    </w:p>
    <w:p w:rsidR="00D75224" w:rsidRDefault="00D75224" w:rsidP="005425E7">
      <w:pPr>
        <w:pStyle w:val="ListParagraph"/>
        <w:numPr>
          <w:ilvl w:val="0"/>
          <w:numId w:val="9"/>
        </w:numPr>
        <w:spacing w:before="0" w:after="0"/>
        <w:jc w:val="left"/>
      </w:pPr>
      <w:r>
        <w:t xml:space="preserve">ResponseCodeAdvice - </w:t>
      </w:r>
      <w:r w:rsidRPr="00E7419E">
        <w:t>This method interceptor ensures that the Status field of outgoing responses is always filled and copies the conversation id from the request into the response. It also catches any exception thrown and creates a response object and fills it with an error code.</w:t>
      </w:r>
    </w:p>
    <w:p w:rsidR="00E7419E" w:rsidRDefault="00E7419E" w:rsidP="005425E7">
      <w:pPr>
        <w:pStyle w:val="ListParagraph"/>
        <w:numPr>
          <w:ilvl w:val="0"/>
          <w:numId w:val="9"/>
        </w:numPr>
        <w:spacing w:before="0" w:after="0"/>
        <w:jc w:val="left"/>
      </w:pPr>
      <w:r>
        <w:t xml:space="preserve">AuditAspect - </w:t>
      </w:r>
      <w:r w:rsidRPr="00E7419E">
        <w:t>This method interceptor stores audit information about incoming web service calls by sending relevant information to a configured instance of IAuditManager.</w:t>
      </w:r>
    </w:p>
    <w:p w:rsidR="00E7419E" w:rsidRDefault="00E7419E" w:rsidP="005425E7">
      <w:pPr>
        <w:pStyle w:val="ListParagraph"/>
        <w:numPr>
          <w:ilvl w:val="0"/>
          <w:numId w:val="9"/>
        </w:numPr>
        <w:spacing w:before="0" w:after="0"/>
        <w:jc w:val="left"/>
      </w:pPr>
      <w:r>
        <w:t xml:space="preserve">SessionInterceptor - </w:t>
      </w:r>
      <w:r w:rsidRPr="00E7419E">
        <w:t>All MobiliserRequestTypes have a field sessionId which clients can use to mark the request as belonging to a previously initiated session. Endpoints must check the validity of this session value and the SessionInterceptor does just that. It also marks the last updated value of the session to now.</w:t>
      </w:r>
    </w:p>
    <w:p w:rsidR="00D75224" w:rsidRDefault="00D75224" w:rsidP="005425E7">
      <w:pPr>
        <w:pStyle w:val="ListParagraph"/>
        <w:numPr>
          <w:ilvl w:val="0"/>
          <w:numId w:val="9"/>
        </w:numPr>
        <w:spacing w:before="0" w:after="0"/>
        <w:jc w:val="left"/>
      </w:pPr>
      <w:r>
        <w:t>TransactionInterceptor – Manages the transaction demarcation</w:t>
      </w:r>
    </w:p>
    <w:p w:rsidR="00F224B3" w:rsidRDefault="00F224B3" w:rsidP="00543E28">
      <w:pPr>
        <w:spacing w:before="0" w:after="0"/>
        <w:jc w:val="left"/>
      </w:pPr>
    </w:p>
    <w:p w:rsidR="00F224B3" w:rsidRDefault="00F224B3" w:rsidP="00543E28">
      <w:pPr>
        <w:spacing w:before="0" w:after="0"/>
        <w:jc w:val="left"/>
      </w:pPr>
      <w:r>
        <w:t>When a request to the service comes in</w:t>
      </w:r>
      <w:r w:rsidR="00AF5759">
        <w:t>,</w:t>
      </w:r>
      <w:r>
        <w:t xml:space="preserve"> this is the flow the request would take through the filter framework:</w:t>
      </w:r>
    </w:p>
    <w:p w:rsidR="00F224B3" w:rsidRDefault="00F224B3" w:rsidP="00543E28">
      <w:pPr>
        <w:spacing w:before="0" w:after="0"/>
        <w:jc w:val="left"/>
      </w:pPr>
    </w:p>
    <w:p w:rsidR="00F224B3" w:rsidRDefault="00F224B3" w:rsidP="00543E28">
      <w:pPr>
        <w:spacing w:before="0" w:after="0"/>
        <w:jc w:val="left"/>
      </w:pPr>
      <w:r>
        <w:rPr>
          <w:noProof/>
        </w:rPr>
        <w:lastRenderedPageBreak/>
        <w:drawing>
          <wp:inline distT="0" distB="0" distL="0" distR="0" wp14:anchorId="1B419543" wp14:editId="3E07DE24">
            <wp:extent cx="5980400" cy="3457575"/>
            <wp:effectExtent l="0" t="0" r="0" b="0"/>
            <wp:docPr id="6" name="Picture 6" descr="C:\Documents and Settings\Administrator\Desktop\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Administrator\Desktop\Picture1.png"/>
                    <pic:cNvPicPr>
                      <a:picLocks noChangeAspect="1" noChangeArrowheads="1"/>
                    </pic:cNvPicPr>
                  </pic:nvPicPr>
                  <pic:blipFill>
                    <a:blip r:embed="rId16" cstate="print"/>
                    <a:srcRect/>
                    <a:stretch>
                      <a:fillRect/>
                    </a:stretch>
                  </pic:blipFill>
                  <pic:spPr bwMode="auto">
                    <a:xfrm>
                      <a:off x="0" y="0"/>
                      <a:ext cx="5980400" cy="3457575"/>
                    </a:xfrm>
                    <a:prstGeom prst="rect">
                      <a:avLst/>
                    </a:prstGeom>
                    <a:noFill/>
                    <a:ln w="9525">
                      <a:noFill/>
                      <a:miter lim="800000"/>
                      <a:headEnd/>
                      <a:tailEnd/>
                    </a:ln>
                  </pic:spPr>
                </pic:pic>
              </a:graphicData>
            </a:graphic>
          </wp:inline>
        </w:drawing>
      </w:r>
    </w:p>
    <w:p w:rsidR="00F224B3" w:rsidRDefault="00F224B3" w:rsidP="00543E28">
      <w:pPr>
        <w:spacing w:before="0" w:after="0"/>
        <w:jc w:val="left"/>
      </w:pPr>
    </w:p>
    <w:p w:rsidR="00F007F3" w:rsidRDefault="00F007F3" w:rsidP="00F007F3">
      <w:pPr>
        <w:spacing w:before="0" w:after="0"/>
        <w:jc w:val="left"/>
      </w:pPr>
    </w:p>
    <w:p w:rsidR="00C92F6A" w:rsidRDefault="00C92F6A" w:rsidP="00543E28">
      <w:pPr>
        <w:pStyle w:val="Heading3"/>
        <w:jc w:val="left"/>
      </w:pPr>
      <w:bookmarkStart w:id="199" w:name="_Toc358210304"/>
      <w:r>
        <w:t>OSGi Preferences</w:t>
      </w:r>
      <w:bookmarkEnd w:id="199"/>
    </w:p>
    <w:p w:rsidR="00C92F6A" w:rsidRDefault="00302800" w:rsidP="00543E28">
      <w:pPr>
        <w:spacing w:before="0" w:after="0"/>
        <w:jc w:val="left"/>
      </w:pPr>
      <w:r>
        <w:t xml:space="preserve">mBanking </w:t>
      </w:r>
      <w:r w:rsidR="00C92F6A">
        <w:t>has a preferences interface that is similar to the core Java preferences interface, but allows for greater flexibility.</w:t>
      </w:r>
      <w:r w:rsidR="00BE40ED">
        <w:t xml:space="preserve">  There are other utility bundles that provide functionality like </w:t>
      </w:r>
      <w:r w:rsidR="007719D4">
        <w:t>‘</w:t>
      </w:r>
      <w:r w:rsidR="00BE40ED">
        <w:t>preferences encryption</w:t>
      </w:r>
      <w:r w:rsidR="007719D4">
        <w:t>’</w:t>
      </w:r>
      <w:r w:rsidR="00BE40ED">
        <w:t xml:space="preserve"> and </w:t>
      </w:r>
      <w:r w:rsidR="007719D4">
        <w:t>‘</w:t>
      </w:r>
      <w:r w:rsidR="00BE40ED">
        <w:t>refresh</w:t>
      </w:r>
      <w:r w:rsidR="007719D4">
        <w:t>’</w:t>
      </w:r>
      <w:r w:rsidR="00BE40ED">
        <w:t>.</w:t>
      </w:r>
    </w:p>
    <w:p w:rsidR="006E7136" w:rsidRDefault="006E7136" w:rsidP="00543E28">
      <w:pPr>
        <w:jc w:val="left"/>
      </w:pPr>
    </w:p>
    <w:p w:rsidR="00D6790B" w:rsidRDefault="00D6790B" w:rsidP="00543E28">
      <w:pPr>
        <w:pStyle w:val="Heading3"/>
        <w:jc w:val="left"/>
      </w:pPr>
      <w:bookmarkStart w:id="200" w:name="_Toc358210305"/>
      <w:r>
        <w:t>Logging</w:t>
      </w:r>
      <w:bookmarkEnd w:id="200"/>
    </w:p>
    <w:p w:rsidR="00D6790B" w:rsidRPr="006B4A3B" w:rsidRDefault="00D6790B" w:rsidP="00543E28">
      <w:pPr>
        <w:jc w:val="left"/>
        <w:rPr>
          <w:b/>
          <w:u w:val="single"/>
        </w:rPr>
      </w:pPr>
      <w:r w:rsidRPr="006B4A3B">
        <w:rPr>
          <w:b/>
          <w:u w:val="single"/>
        </w:rPr>
        <w:t>Gene</w:t>
      </w:r>
      <w:r>
        <w:rPr>
          <w:b/>
          <w:u w:val="single"/>
        </w:rPr>
        <w:t>r</w:t>
      </w:r>
      <w:r w:rsidRPr="006B4A3B">
        <w:rPr>
          <w:b/>
          <w:u w:val="single"/>
        </w:rPr>
        <w:t>al Logging</w:t>
      </w:r>
    </w:p>
    <w:p w:rsidR="00A45458" w:rsidRDefault="00D6790B" w:rsidP="00F260AE">
      <w:pPr>
        <w:autoSpaceDE w:val="0"/>
        <w:autoSpaceDN w:val="0"/>
        <w:adjustRightInd w:val="0"/>
        <w:spacing w:before="0" w:after="0"/>
        <w:jc w:val="left"/>
        <w:rPr>
          <w:rFonts w:cs="Calibri"/>
          <w:iCs w:val="0"/>
        </w:rPr>
      </w:pPr>
      <w:r w:rsidRPr="00E66E3E">
        <w:rPr>
          <w:rFonts w:cs="Calibri"/>
          <w:iCs w:val="0"/>
        </w:rPr>
        <w:t xml:space="preserve">SL4J (Simple Log </w:t>
      </w:r>
      <w:r w:rsidR="0081298F">
        <w:rPr>
          <w:rFonts w:cs="Calibri"/>
          <w:iCs w:val="0"/>
        </w:rPr>
        <w:t>f</w:t>
      </w:r>
      <w:r w:rsidRPr="00E66E3E">
        <w:rPr>
          <w:rFonts w:cs="Calibri"/>
          <w:iCs w:val="0"/>
        </w:rPr>
        <w:t>or Java</w:t>
      </w:r>
      <w:r>
        <w:rPr>
          <w:rFonts w:cs="Calibri"/>
          <w:iCs w:val="0"/>
        </w:rPr>
        <w:t xml:space="preserve">) </w:t>
      </w:r>
      <w:r w:rsidR="00F260AE">
        <w:rPr>
          <w:rFonts w:cs="Calibri"/>
          <w:iCs w:val="0"/>
        </w:rPr>
        <w:t>is</w:t>
      </w:r>
      <w:r>
        <w:rPr>
          <w:rFonts w:cs="Calibri"/>
          <w:iCs w:val="0"/>
        </w:rPr>
        <w:t xml:space="preserve"> used to log</w:t>
      </w:r>
      <w:r w:rsidRPr="00E66E3E">
        <w:rPr>
          <w:rFonts w:cs="Calibri"/>
          <w:iCs w:val="0"/>
        </w:rPr>
        <w:t xml:space="preserve"> tracing information to </w:t>
      </w:r>
      <w:r w:rsidR="00F260AE">
        <w:rPr>
          <w:rFonts w:cs="Calibri"/>
          <w:iCs w:val="0"/>
        </w:rPr>
        <w:t xml:space="preserve">a </w:t>
      </w:r>
      <w:r w:rsidRPr="00E66E3E">
        <w:rPr>
          <w:rFonts w:cs="Calibri"/>
          <w:iCs w:val="0"/>
        </w:rPr>
        <w:t>log file.  SL4J provides simple, fast, reliable</w:t>
      </w:r>
      <w:r w:rsidR="0081298F">
        <w:rPr>
          <w:rFonts w:cs="Calibri"/>
          <w:iCs w:val="0"/>
        </w:rPr>
        <w:t>, and OSGi-</w:t>
      </w:r>
      <w:r w:rsidRPr="00E66E3E">
        <w:rPr>
          <w:rFonts w:cs="Calibri"/>
          <w:iCs w:val="0"/>
        </w:rPr>
        <w:t xml:space="preserve">enabled logging. </w:t>
      </w:r>
      <w:r>
        <w:rPr>
          <w:rFonts w:cs="Calibri"/>
          <w:iCs w:val="0"/>
        </w:rPr>
        <w:t xml:space="preserve"> </w:t>
      </w:r>
    </w:p>
    <w:p w:rsidR="00A45458" w:rsidRDefault="00A45458" w:rsidP="00543E28">
      <w:pPr>
        <w:autoSpaceDE w:val="0"/>
        <w:autoSpaceDN w:val="0"/>
        <w:adjustRightInd w:val="0"/>
        <w:spacing w:before="0" w:after="0"/>
        <w:jc w:val="left"/>
        <w:rPr>
          <w:rFonts w:cs="Calibri"/>
          <w:iCs w:val="0"/>
        </w:rPr>
      </w:pPr>
    </w:p>
    <w:p w:rsidR="00A45458" w:rsidRDefault="00A45458" w:rsidP="00543E28">
      <w:pPr>
        <w:autoSpaceDE w:val="0"/>
        <w:autoSpaceDN w:val="0"/>
        <w:adjustRightInd w:val="0"/>
        <w:spacing w:before="0" w:after="0"/>
        <w:jc w:val="left"/>
        <w:rPr>
          <w:rFonts w:cs="Calibri"/>
          <w:iCs w:val="0"/>
        </w:rPr>
      </w:pPr>
      <w:r>
        <w:rPr>
          <w:rFonts w:cs="Calibri"/>
          <w:iCs w:val="0"/>
        </w:rPr>
        <w:t xml:space="preserve">The location of the logs will be in the file system in the /logs directory of the deployed Felix server.  </w:t>
      </w:r>
      <w:r w:rsidR="00F260AE">
        <w:rPr>
          <w:rFonts w:cs="Calibri"/>
          <w:iCs w:val="0"/>
        </w:rPr>
        <w:t>Some logging will output</w:t>
      </w:r>
      <w:r>
        <w:rPr>
          <w:rFonts w:cs="Calibri"/>
          <w:iCs w:val="0"/>
        </w:rPr>
        <w:t xml:space="preserve"> to mobiliser.custom.log file.  The base log file is called mobiliser.log.  Soap messages </w:t>
      </w:r>
      <w:r w:rsidR="00FF40DC">
        <w:rPr>
          <w:rFonts w:cs="Calibri"/>
          <w:iCs w:val="0"/>
        </w:rPr>
        <w:t>will be</w:t>
      </w:r>
      <w:r>
        <w:rPr>
          <w:rFonts w:cs="Calibri"/>
          <w:iCs w:val="0"/>
        </w:rPr>
        <w:t xml:space="preserve"> logged to a rawsoap.log file.</w:t>
      </w:r>
    </w:p>
    <w:p w:rsidR="00D6790B" w:rsidRDefault="00D6790B" w:rsidP="00543E28">
      <w:pPr>
        <w:autoSpaceDE w:val="0"/>
        <w:autoSpaceDN w:val="0"/>
        <w:adjustRightInd w:val="0"/>
        <w:spacing w:before="0" w:after="0"/>
        <w:jc w:val="left"/>
        <w:rPr>
          <w:rFonts w:cs="Calibri"/>
          <w:iCs w:val="0"/>
        </w:rPr>
      </w:pPr>
    </w:p>
    <w:p w:rsidR="00A45458" w:rsidRDefault="00A45458" w:rsidP="00543E28">
      <w:pPr>
        <w:autoSpaceDE w:val="0"/>
        <w:autoSpaceDN w:val="0"/>
        <w:adjustRightInd w:val="0"/>
        <w:spacing w:before="0" w:after="0"/>
        <w:jc w:val="left"/>
        <w:rPr>
          <w:rFonts w:cs="Calibri"/>
          <w:iCs w:val="0"/>
        </w:rPr>
      </w:pPr>
      <w:r>
        <w:rPr>
          <w:rFonts w:cs="Calibri"/>
          <w:iCs w:val="0"/>
        </w:rPr>
        <w:t xml:space="preserve">Tools such as splunk can monitor the files.  </w:t>
      </w:r>
      <w:r w:rsidR="00F260AE">
        <w:rPr>
          <w:rFonts w:cs="Calibri"/>
          <w:iCs w:val="0"/>
        </w:rPr>
        <w:t>Or you can use other ‘log tailer’ tools to watch the log files.</w:t>
      </w:r>
    </w:p>
    <w:p w:rsidR="00A45458" w:rsidRDefault="00A45458" w:rsidP="00543E28">
      <w:pPr>
        <w:autoSpaceDE w:val="0"/>
        <w:autoSpaceDN w:val="0"/>
        <w:adjustRightInd w:val="0"/>
        <w:spacing w:before="0" w:after="0"/>
        <w:jc w:val="left"/>
        <w:rPr>
          <w:rFonts w:cs="Calibri"/>
          <w:iCs w:val="0"/>
        </w:rPr>
      </w:pPr>
    </w:p>
    <w:p w:rsidR="00D6790B" w:rsidRDefault="00D6790B" w:rsidP="00543E28">
      <w:pPr>
        <w:autoSpaceDE w:val="0"/>
        <w:autoSpaceDN w:val="0"/>
        <w:adjustRightInd w:val="0"/>
        <w:spacing w:before="0" w:after="0"/>
        <w:jc w:val="left"/>
        <w:rPr>
          <w:rFonts w:cs="Calibri"/>
          <w:iCs w:val="0"/>
        </w:rPr>
      </w:pPr>
      <w:r>
        <w:rPr>
          <w:rFonts w:cs="Calibri"/>
          <w:iCs w:val="0"/>
        </w:rPr>
        <w:t xml:space="preserve">You can dynamically change the logging level in OSGI container by modifying the file </w:t>
      </w:r>
      <w:r>
        <w:rPr>
          <w:rFonts w:ascii="Lucida Console" w:hAnsi="Lucida Console" w:cs="Lucida Console"/>
          <w:iCs w:val="0"/>
          <w:sz w:val="18"/>
          <w:szCs w:val="18"/>
        </w:rPr>
        <w:t xml:space="preserve">conf/cfgbackup/rg.ops4j.pax.logging.properties </w:t>
      </w:r>
      <w:r w:rsidRPr="00500A46">
        <w:rPr>
          <w:rFonts w:cs="Calibri"/>
          <w:iCs w:val="0"/>
        </w:rPr>
        <w:t>and copy it to conf/cfgload folder</w:t>
      </w:r>
      <w:r w:rsidR="003E6C47">
        <w:rPr>
          <w:rFonts w:cs="Calibri"/>
          <w:iCs w:val="0"/>
        </w:rPr>
        <w:t>.</w:t>
      </w:r>
    </w:p>
    <w:p w:rsidR="00AD6451" w:rsidRPr="00AD6451" w:rsidRDefault="00AD6451" w:rsidP="00543E28">
      <w:pPr>
        <w:autoSpaceDE w:val="0"/>
        <w:autoSpaceDN w:val="0"/>
        <w:adjustRightInd w:val="0"/>
        <w:spacing w:before="0" w:after="0"/>
        <w:jc w:val="left"/>
        <w:rPr>
          <w:rFonts w:cs="Calibri"/>
          <w:iCs w:val="0"/>
        </w:rPr>
      </w:pPr>
    </w:p>
    <w:p w:rsidR="00AD6451" w:rsidRPr="00AD6451" w:rsidRDefault="00AD6451" w:rsidP="00543E28">
      <w:pPr>
        <w:autoSpaceDE w:val="0"/>
        <w:autoSpaceDN w:val="0"/>
        <w:adjustRightInd w:val="0"/>
        <w:spacing w:before="0" w:after="0"/>
        <w:jc w:val="left"/>
        <w:rPr>
          <w:rFonts w:cs="Calibri"/>
          <w:iCs w:val="0"/>
        </w:rPr>
      </w:pPr>
      <w:r>
        <w:rPr>
          <w:rFonts w:cs="Calibri"/>
          <w:iCs w:val="0"/>
        </w:rPr>
        <w:t>In order to keep a reasonable history of logs, and in order to avoid running out of disk space, we recommend</w:t>
      </w:r>
      <w:r w:rsidR="00050B4C">
        <w:rPr>
          <w:rFonts w:cs="Calibri"/>
          <w:iCs w:val="0"/>
        </w:rPr>
        <w:t xml:space="preserve"> a policy of rolling and archiving </w:t>
      </w:r>
      <w:r>
        <w:rPr>
          <w:rFonts w:cs="Calibri"/>
          <w:iCs w:val="0"/>
        </w:rPr>
        <w:t>log files, as determined best by the bank.</w:t>
      </w:r>
      <w:r w:rsidR="00050B4C">
        <w:rPr>
          <w:rFonts w:cs="Calibri"/>
          <w:iCs w:val="0"/>
        </w:rPr>
        <w:t xml:space="preserve">  An example policy might be to roll the logs once per day and delete them after 10 days.</w:t>
      </w:r>
    </w:p>
    <w:p w:rsidR="00AD6451" w:rsidRPr="00AD6451" w:rsidRDefault="00AD6451" w:rsidP="00543E28">
      <w:pPr>
        <w:autoSpaceDE w:val="0"/>
        <w:autoSpaceDN w:val="0"/>
        <w:adjustRightInd w:val="0"/>
        <w:spacing w:before="0" w:after="0"/>
        <w:jc w:val="left"/>
        <w:rPr>
          <w:rFonts w:cs="Calibri"/>
          <w:iCs w:val="0"/>
        </w:rPr>
      </w:pPr>
    </w:p>
    <w:p w:rsidR="00D6790B" w:rsidRPr="00E66E3E" w:rsidRDefault="00D6790B" w:rsidP="00543E28">
      <w:pPr>
        <w:autoSpaceDE w:val="0"/>
        <w:autoSpaceDN w:val="0"/>
        <w:adjustRightInd w:val="0"/>
        <w:spacing w:before="0" w:after="0"/>
        <w:jc w:val="left"/>
        <w:rPr>
          <w:rFonts w:ascii="F26" w:hAnsi="F26" w:cs="F26"/>
          <w:b/>
          <w:iCs w:val="0"/>
          <w:color w:val="000000"/>
          <w:sz w:val="18"/>
          <w:szCs w:val="18"/>
          <w:u w:val="single"/>
        </w:rPr>
      </w:pPr>
      <w:r w:rsidRPr="00E66E3E">
        <w:rPr>
          <w:rFonts w:ascii="F15" w:hAnsi="F15" w:cs="F15"/>
          <w:b/>
          <w:iCs w:val="0"/>
          <w:sz w:val="20"/>
          <w:szCs w:val="20"/>
          <w:u w:val="single"/>
        </w:rPr>
        <w:t>Masked Logging</w:t>
      </w:r>
    </w:p>
    <w:p w:rsidR="00A45458" w:rsidRDefault="00D6790B" w:rsidP="00543E28">
      <w:pPr>
        <w:jc w:val="left"/>
      </w:pPr>
      <w:r>
        <w:t xml:space="preserve">Masked Logging is currently available for web service request and response objects.  Masking is achieved through </w:t>
      </w:r>
      <w:r w:rsidR="00DB69D2">
        <w:t xml:space="preserve">a new custom class called </w:t>
      </w:r>
      <w:r w:rsidR="00DB69D2" w:rsidRPr="00DB69D2">
        <w:t>MobiliserFilteringLayout</w:t>
      </w:r>
      <w:r>
        <w:t xml:space="preserve">.  </w:t>
      </w:r>
      <w:r w:rsidR="00DB69D2">
        <w:t xml:space="preserve">The changes to mask logging must be made in the </w:t>
      </w:r>
      <w:r w:rsidR="00123D19">
        <w:t>org.ops4j.pax.logging.properties file found in the conf/cfgbackup directory.</w:t>
      </w:r>
    </w:p>
    <w:p w:rsidR="005C0743" w:rsidRDefault="005C0743" w:rsidP="00543E28">
      <w:pPr>
        <w:jc w:val="left"/>
      </w:pPr>
    </w:p>
    <w:p w:rsidR="00A45458" w:rsidRDefault="00A45458" w:rsidP="00543E28">
      <w:pPr>
        <w:jc w:val="left"/>
      </w:pPr>
      <w:r>
        <w:t>S</w:t>
      </w:r>
      <w:r w:rsidR="00D6790B">
        <w:t>ensitive field i</w:t>
      </w:r>
      <w:r>
        <w:t>ncludes:</w:t>
      </w:r>
    </w:p>
    <w:p w:rsidR="00A45458" w:rsidRDefault="00A45458" w:rsidP="005425E7">
      <w:pPr>
        <w:pStyle w:val="ListParagraph"/>
        <w:numPr>
          <w:ilvl w:val="0"/>
          <w:numId w:val="17"/>
        </w:numPr>
        <w:jc w:val="left"/>
      </w:pPr>
      <w:r>
        <w:t>P</w:t>
      </w:r>
      <w:r w:rsidR="00D6790B">
        <w:t>assword</w:t>
      </w:r>
    </w:p>
    <w:p w:rsidR="00A45458" w:rsidRDefault="00A45458" w:rsidP="005425E7">
      <w:pPr>
        <w:pStyle w:val="ListParagraph"/>
        <w:numPr>
          <w:ilvl w:val="0"/>
          <w:numId w:val="17"/>
        </w:numPr>
        <w:jc w:val="left"/>
      </w:pPr>
      <w:r>
        <w:t>P</w:t>
      </w:r>
      <w:r w:rsidR="00D6790B">
        <w:t>in</w:t>
      </w:r>
    </w:p>
    <w:p w:rsidR="00A45458" w:rsidRDefault="00A45458" w:rsidP="005425E7">
      <w:pPr>
        <w:pStyle w:val="ListParagraph"/>
        <w:numPr>
          <w:ilvl w:val="0"/>
          <w:numId w:val="17"/>
        </w:numPr>
        <w:jc w:val="left"/>
      </w:pPr>
      <w:r>
        <w:t>OTP</w:t>
      </w:r>
    </w:p>
    <w:p w:rsidR="00A45458" w:rsidRDefault="00A45458" w:rsidP="005425E7">
      <w:pPr>
        <w:pStyle w:val="ListParagraph"/>
        <w:numPr>
          <w:ilvl w:val="0"/>
          <w:numId w:val="17"/>
        </w:numPr>
        <w:jc w:val="left"/>
      </w:pPr>
      <w:r>
        <w:t>Security Answers</w:t>
      </w:r>
    </w:p>
    <w:p w:rsidR="00A45458" w:rsidRDefault="00A45458" w:rsidP="005425E7">
      <w:pPr>
        <w:pStyle w:val="ListParagraph"/>
        <w:numPr>
          <w:ilvl w:val="0"/>
          <w:numId w:val="17"/>
        </w:numPr>
        <w:jc w:val="left"/>
      </w:pPr>
      <w:r>
        <w:t>DOB</w:t>
      </w:r>
    </w:p>
    <w:p w:rsidR="00A45458" w:rsidRDefault="00232ED0" w:rsidP="005425E7">
      <w:pPr>
        <w:pStyle w:val="ListParagraph"/>
        <w:numPr>
          <w:ilvl w:val="0"/>
          <w:numId w:val="17"/>
        </w:numPr>
        <w:jc w:val="left"/>
      </w:pPr>
      <w:r>
        <w:t xml:space="preserve">Consumer </w:t>
      </w:r>
      <w:r w:rsidR="00A45458">
        <w:t>Bank Account Number</w:t>
      </w:r>
    </w:p>
    <w:p w:rsidR="00232ED0" w:rsidRDefault="00232ED0" w:rsidP="005425E7">
      <w:pPr>
        <w:pStyle w:val="ListParagraph"/>
        <w:numPr>
          <w:ilvl w:val="0"/>
          <w:numId w:val="17"/>
        </w:numPr>
        <w:jc w:val="left"/>
      </w:pPr>
      <w:r>
        <w:t>Receiver Bank Account Number</w:t>
      </w:r>
    </w:p>
    <w:p w:rsidR="00A45458" w:rsidRDefault="00A45458" w:rsidP="005425E7">
      <w:pPr>
        <w:pStyle w:val="ListParagraph"/>
        <w:numPr>
          <w:ilvl w:val="0"/>
          <w:numId w:val="17"/>
        </w:numPr>
        <w:jc w:val="left"/>
      </w:pPr>
      <w:r>
        <w:t>Credit Card Number</w:t>
      </w:r>
    </w:p>
    <w:p w:rsidR="00232ED0" w:rsidRDefault="00232ED0" w:rsidP="005425E7">
      <w:pPr>
        <w:pStyle w:val="ListParagraph"/>
        <w:numPr>
          <w:ilvl w:val="0"/>
          <w:numId w:val="17"/>
        </w:numPr>
        <w:jc w:val="left"/>
      </w:pPr>
      <w:r>
        <w:t>Receiver UID</w:t>
      </w:r>
    </w:p>
    <w:p w:rsidR="00A45458" w:rsidRDefault="00A45458" w:rsidP="00543E28">
      <w:pPr>
        <w:jc w:val="left"/>
      </w:pPr>
    </w:p>
    <w:p w:rsidR="00D6790B" w:rsidRDefault="00123D19" w:rsidP="00543E28">
      <w:pPr>
        <w:jc w:val="left"/>
      </w:pPr>
      <w:r>
        <w:t>Log details can be masked at component level by making the modifications to this file.</w:t>
      </w:r>
    </w:p>
    <w:p w:rsidR="00217E58" w:rsidRDefault="00217E58" w:rsidP="00543E28">
      <w:pPr>
        <w:jc w:val="left"/>
      </w:pPr>
    </w:p>
    <w:p w:rsidR="001460B4" w:rsidRDefault="001460B4" w:rsidP="00543E28">
      <w:pPr>
        <w:pStyle w:val="Heading2"/>
        <w:jc w:val="left"/>
      </w:pPr>
      <w:bookmarkStart w:id="201" w:name="_Toc358210306"/>
      <w:r>
        <w:t>Bundling Structure</w:t>
      </w:r>
      <w:bookmarkEnd w:id="201"/>
    </w:p>
    <w:p w:rsidR="001460B4" w:rsidRDefault="001460B4" w:rsidP="00543E28">
      <w:pPr>
        <w:jc w:val="left"/>
      </w:pPr>
      <w:r>
        <w:t>Refer to the Mobiliser_R5_Custom</w:t>
      </w:r>
      <w:r w:rsidR="008448CB">
        <w:t>i</w:t>
      </w:r>
      <w:r>
        <w:t xml:space="preserve">sation guide section 2.3 for standard structure of </w:t>
      </w:r>
      <w:r w:rsidR="00F5687C">
        <w:t xml:space="preserve">OSGi </w:t>
      </w:r>
      <w:r>
        <w:t>bundles.  All custom bundles must follow this pattern for consistency.</w:t>
      </w:r>
    </w:p>
    <w:p w:rsidR="001460B4" w:rsidRPr="00D75224" w:rsidRDefault="001460B4" w:rsidP="00543E28">
      <w:pPr>
        <w:jc w:val="left"/>
      </w:pPr>
    </w:p>
    <w:p w:rsidR="00AA1CF9" w:rsidRDefault="00297D30" w:rsidP="00543E28">
      <w:pPr>
        <w:pStyle w:val="Heading2"/>
        <w:jc w:val="left"/>
      </w:pPr>
      <w:bookmarkStart w:id="202" w:name="_Toc358210307"/>
      <w:r>
        <w:t>Deployment Overview</w:t>
      </w:r>
      <w:bookmarkEnd w:id="202"/>
    </w:p>
    <w:p w:rsidR="00AA1CF9" w:rsidRDefault="000B3DD7" w:rsidP="00543E28">
      <w:pPr>
        <w:spacing w:before="0" w:after="0"/>
        <w:jc w:val="left"/>
      </w:pPr>
      <w:r>
        <w:t xml:space="preserve">mBanking </w:t>
      </w:r>
      <w:r w:rsidR="00297D30">
        <w:t>will be deployed in the following infrastructure in production:</w:t>
      </w:r>
    </w:p>
    <w:p w:rsidR="00297D30" w:rsidRDefault="00297D30" w:rsidP="005425E7">
      <w:pPr>
        <w:pStyle w:val="ListParagraph"/>
        <w:numPr>
          <w:ilvl w:val="0"/>
          <w:numId w:val="10"/>
        </w:numPr>
        <w:spacing w:before="0" w:after="0"/>
        <w:jc w:val="left"/>
      </w:pPr>
      <w:r>
        <w:t>OS –</w:t>
      </w:r>
      <w:r w:rsidR="001D4203">
        <w:t xml:space="preserve"> </w:t>
      </w:r>
      <w:r w:rsidR="006905B1">
        <w:t xml:space="preserve">Redhat </w:t>
      </w:r>
      <w:r>
        <w:t>Linux</w:t>
      </w:r>
    </w:p>
    <w:p w:rsidR="00297D30" w:rsidRDefault="001D4203" w:rsidP="005425E7">
      <w:pPr>
        <w:pStyle w:val="ListParagraph"/>
        <w:numPr>
          <w:ilvl w:val="0"/>
          <w:numId w:val="10"/>
        </w:numPr>
        <w:spacing w:before="0" w:after="0"/>
        <w:jc w:val="left"/>
      </w:pPr>
      <w:r>
        <w:t xml:space="preserve">Database - </w:t>
      </w:r>
      <w:r w:rsidR="00297D30">
        <w:t>Oracle 11g</w:t>
      </w:r>
    </w:p>
    <w:p w:rsidR="00297D30" w:rsidRDefault="00623853" w:rsidP="005425E7">
      <w:pPr>
        <w:pStyle w:val="ListParagraph"/>
        <w:numPr>
          <w:ilvl w:val="0"/>
          <w:numId w:val="10"/>
        </w:numPr>
        <w:spacing w:before="0" w:after="0"/>
        <w:jc w:val="left"/>
      </w:pPr>
      <w:r>
        <w:t>Web Server</w:t>
      </w:r>
      <w:ins w:id="203" w:author="Brian Allred" w:date="2013-07-25T16:15:00Z">
        <w:r w:rsidR="003D6F71">
          <w:t xml:space="preserve"> and Reverse Proxy</w:t>
        </w:r>
      </w:ins>
      <w:r>
        <w:t xml:space="preserve"> – </w:t>
      </w:r>
      <w:ins w:id="204" w:author="Brian Allred" w:date="2013-07-25T16:14:00Z">
        <w:r w:rsidR="003D6F71">
          <w:t>Apache</w:t>
        </w:r>
      </w:ins>
    </w:p>
    <w:p w:rsidR="00297D30" w:rsidRDefault="00623853" w:rsidP="005425E7">
      <w:pPr>
        <w:pStyle w:val="ListParagraph"/>
        <w:numPr>
          <w:ilvl w:val="0"/>
          <w:numId w:val="10"/>
        </w:numPr>
        <w:spacing w:before="0" w:after="0"/>
        <w:jc w:val="left"/>
      </w:pPr>
      <w:r>
        <w:t xml:space="preserve">App Server - </w:t>
      </w:r>
      <w:r w:rsidR="001D4203">
        <w:t xml:space="preserve">The mBanking core </w:t>
      </w:r>
      <w:r w:rsidR="00297D30">
        <w:t>will be deployed within Felix OSGi container</w:t>
      </w:r>
    </w:p>
    <w:p w:rsidR="00805772" w:rsidRDefault="001D4203" w:rsidP="005425E7">
      <w:pPr>
        <w:pStyle w:val="ListParagraph"/>
        <w:numPr>
          <w:ilvl w:val="0"/>
          <w:numId w:val="10"/>
        </w:numPr>
        <w:spacing w:before="0" w:after="0"/>
        <w:jc w:val="left"/>
      </w:pPr>
      <w:r>
        <w:t>Multiple instances of the mBanking core can run simultaneously</w:t>
      </w:r>
    </w:p>
    <w:p w:rsidR="00805772" w:rsidRDefault="001D4203" w:rsidP="005425E7">
      <w:pPr>
        <w:pStyle w:val="ListParagraph"/>
        <w:numPr>
          <w:ilvl w:val="0"/>
          <w:numId w:val="10"/>
        </w:numPr>
        <w:spacing w:before="0" w:after="0"/>
        <w:jc w:val="left"/>
      </w:pPr>
      <w:r>
        <w:t>Multiple instances of the web server can run simultaneously</w:t>
      </w:r>
    </w:p>
    <w:p w:rsidR="00805772" w:rsidRDefault="001D4203" w:rsidP="005425E7">
      <w:pPr>
        <w:pStyle w:val="ListParagraph"/>
        <w:numPr>
          <w:ilvl w:val="0"/>
          <w:numId w:val="10"/>
        </w:numPr>
        <w:spacing w:before="0" w:after="0"/>
        <w:jc w:val="left"/>
      </w:pPr>
      <w:r>
        <w:lastRenderedPageBreak/>
        <w:t>Firewalls will be deployed as the bank determines</w:t>
      </w:r>
    </w:p>
    <w:p w:rsidR="00EC6231" w:rsidRDefault="00EC6231" w:rsidP="00543E28">
      <w:pPr>
        <w:spacing w:before="0" w:after="0"/>
        <w:jc w:val="left"/>
      </w:pPr>
    </w:p>
    <w:p w:rsidR="004E6612" w:rsidRDefault="004E6612" w:rsidP="004E6612">
      <w:pPr>
        <w:pStyle w:val="Heading3"/>
      </w:pPr>
      <w:bookmarkStart w:id="205" w:name="_Toc358210308"/>
      <w:r>
        <w:t>Environments</w:t>
      </w:r>
      <w:bookmarkEnd w:id="205"/>
    </w:p>
    <w:p w:rsidR="00271DBB" w:rsidRDefault="004E6612" w:rsidP="00543E28">
      <w:pPr>
        <w:spacing w:before="0" w:after="0"/>
        <w:jc w:val="left"/>
      </w:pPr>
      <w:r>
        <w:t>The bank has talked about having the following environments, and SAP agrees that this is an ideal set of environments.</w:t>
      </w:r>
    </w:p>
    <w:p w:rsidR="004E6612" w:rsidRDefault="004E6612" w:rsidP="005425E7">
      <w:pPr>
        <w:pStyle w:val="ListParagraph"/>
        <w:numPr>
          <w:ilvl w:val="0"/>
          <w:numId w:val="20"/>
        </w:numPr>
        <w:spacing w:before="0" w:after="0"/>
        <w:jc w:val="left"/>
      </w:pPr>
      <w:r>
        <w:t>Development – The developers will need to access the web services here, but will not deploy builds here.</w:t>
      </w:r>
    </w:p>
    <w:p w:rsidR="004E6612" w:rsidRDefault="004E6612" w:rsidP="005425E7">
      <w:pPr>
        <w:pStyle w:val="ListParagraph"/>
        <w:numPr>
          <w:ilvl w:val="0"/>
          <w:numId w:val="20"/>
        </w:numPr>
        <w:spacing w:before="0" w:after="0"/>
        <w:jc w:val="left"/>
      </w:pPr>
      <w:r>
        <w:t>System Test – Developers will need to be able to upload and deploy builds here for system tests.  The web services should function here.</w:t>
      </w:r>
    </w:p>
    <w:p w:rsidR="004E6612" w:rsidRDefault="004E6612" w:rsidP="005425E7">
      <w:pPr>
        <w:pStyle w:val="ListParagraph"/>
        <w:numPr>
          <w:ilvl w:val="0"/>
          <w:numId w:val="20"/>
        </w:numPr>
        <w:spacing w:before="0" w:after="0"/>
        <w:jc w:val="left"/>
      </w:pPr>
      <w:r>
        <w:t>QA – This is used by the bank for their testing.</w:t>
      </w:r>
    </w:p>
    <w:p w:rsidR="004E6612" w:rsidRDefault="004E6612" w:rsidP="005425E7">
      <w:pPr>
        <w:pStyle w:val="ListParagraph"/>
        <w:numPr>
          <w:ilvl w:val="0"/>
          <w:numId w:val="20"/>
        </w:numPr>
        <w:spacing w:before="0" w:after="0"/>
        <w:jc w:val="left"/>
      </w:pPr>
      <w:r>
        <w:t>Staging – This should be an exact replica of the production environment.  Builds can be deployed here by the bank to test how they will perform in production before putting them into production.</w:t>
      </w:r>
    </w:p>
    <w:p w:rsidR="004E6612" w:rsidRDefault="004E6612" w:rsidP="005425E7">
      <w:pPr>
        <w:pStyle w:val="ListParagraph"/>
        <w:numPr>
          <w:ilvl w:val="0"/>
          <w:numId w:val="20"/>
        </w:numPr>
        <w:spacing w:before="0" w:after="0"/>
        <w:jc w:val="left"/>
      </w:pPr>
      <w:r>
        <w:t>Production – The environment accessible by customers.</w:t>
      </w:r>
    </w:p>
    <w:p w:rsidR="004E6612" w:rsidRDefault="004E6612" w:rsidP="00543E28">
      <w:pPr>
        <w:spacing w:before="0" w:after="0"/>
        <w:jc w:val="left"/>
      </w:pPr>
    </w:p>
    <w:p w:rsidR="00B1193D" w:rsidRDefault="00167EA4" w:rsidP="00B1193D">
      <w:pPr>
        <w:spacing w:before="0" w:after="0"/>
        <w:jc w:val="left"/>
      </w:pPr>
      <w:r>
        <w:t xml:space="preserve">All the environments </w:t>
      </w:r>
      <w:r w:rsidR="00B1193D">
        <w:t>will model the production environment, but the bank may deploy single instances of each component, and the different components may all run on a single server.</w:t>
      </w:r>
    </w:p>
    <w:p w:rsidR="00B1193D" w:rsidRDefault="00B1193D" w:rsidP="00543E28">
      <w:pPr>
        <w:spacing w:before="0" w:after="0"/>
        <w:jc w:val="left"/>
      </w:pPr>
    </w:p>
    <w:p w:rsidR="00D500B2" w:rsidRDefault="008C0D9C" w:rsidP="00D500B2">
      <w:pPr>
        <w:pStyle w:val="Heading3"/>
      </w:pPr>
      <w:bookmarkStart w:id="206" w:name="_Toc358210309"/>
      <w:r>
        <w:t>Access to Environments</w:t>
      </w:r>
      <w:bookmarkEnd w:id="206"/>
    </w:p>
    <w:p w:rsidR="00D500B2" w:rsidRDefault="00D500B2" w:rsidP="00D500B2">
      <w:pPr>
        <w:spacing w:before="0" w:after="0"/>
        <w:jc w:val="left"/>
      </w:pPr>
      <w:r>
        <w:t xml:space="preserve">The bank has agreed to provide VPN access for the SAP developers to the </w:t>
      </w:r>
      <w:r w:rsidR="008C0D9C">
        <w:t>‘</w:t>
      </w:r>
      <w:r>
        <w:t>development</w:t>
      </w:r>
      <w:r w:rsidR="008C0D9C">
        <w:t>’</w:t>
      </w:r>
      <w:r>
        <w:t xml:space="preserve"> and </w:t>
      </w:r>
      <w:r w:rsidR="008C0D9C">
        <w:t>‘</w:t>
      </w:r>
      <w:r>
        <w:t>system test</w:t>
      </w:r>
      <w:r w:rsidR="008C0D9C">
        <w:t>’</w:t>
      </w:r>
      <w:r>
        <w:t xml:space="preserve"> environments.</w:t>
      </w:r>
    </w:p>
    <w:p w:rsidR="008C0D9C" w:rsidRDefault="008C0D9C" w:rsidP="00D500B2">
      <w:pPr>
        <w:spacing w:before="0" w:after="0"/>
        <w:jc w:val="left"/>
      </w:pPr>
    </w:p>
    <w:p w:rsidR="008C0D9C" w:rsidRDefault="008C0D9C" w:rsidP="008C0D9C">
      <w:pPr>
        <w:spacing w:before="0" w:after="0"/>
        <w:jc w:val="left"/>
      </w:pPr>
      <w:r>
        <w:t>The ‘development’ and ‘system test’ environments must be accessible 24 hours per day, because some of the development will be done in India.</w:t>
      </w:r>
    </w:p>
    <w:p w:rsidR="008C0D9C" w:rsidRDefault="008C0D9C" w:rsidP="00D500B2">
      <w:pPr>
        <w:spacing w:before="0" w:after="0"/>
        <w:jc w:val="left"/>
      </w:pPr>
    </w:p>
    <w:p w:rsidR="00D500B2" w:rsidRDefault="00D500B2" w:rsidP="00543E28">
      <w:pPr>
        <w:spacing w:before="0" w:after="0"/>
        <w:jc w:val="left"/>
      </w:pPr>
    </w:p>
    <w:p w:rsidR="00D500B2" w:rsidRDefault="00B1193D" w:rsidP="00D500B2">
      <w:pPr>
        <w:pStyle w:val="Heading3"/>
      </w:pPr>
      <w:bookmarkStart w:id="207" w:name="_Toc358210310"/>
      <w:r>
        <w:t>Test Data</w:t>
      </w:r>
      <w:bookmarkEnd w:id="207"/>
    </w:p>
    <w:p w:rsidR="00D500B2" w:rsidRDefault="0019153C" w:rsidP="00543E28">
      <w:pPr>
        <w:spacing w:before="0" w:after="0"/>
        <w:jc w:val="left"/>
      </w:pPr>
      <w:r>
        <w:t>The bank has agreed to provide sample customers with sample accounts in the ‘development’ and ‘system test’ environments.  Many different combinations should be included of customer types, customer banks, account types, number of accounts, etc.</w:t>
      </w:r>
      <w:r w:rsidR="00775499">
        <w:t xml:space="preserve">  It should also include customers with accounts in multiple banks.</w:t>
      </w:r>
    </w:p>
    <w:p w:rsidR="0019153C" w:rsidRDefault="0019153C" w:rsidP="00543E28">
      <w:pPr>
        <w:spacing w:before="0" w:after="0"/>
        <w:jc w:val="left"/>
      </w:pPr>
    </w:p>
    <w:p w:rsidR="00B1193D" w:rsidRDefault="00B1193D" w:rsidP="00B1193D">
      <w:pPr>
        <w:pStyle w:val="Heading3"/>
      </w:pPr>
      <w:bookmarkStart w:id="208" w:name="_Toc358210311"/>
      <w:r>
        <w:t>Security Tokens</w:t>
      </w:r>
      <w:bookmarkEnd w:id="208"/>
    </w:p>
    <w:p w:rsidR="00B1193D" w:rsidRDefault="00222BF6" w:rsidP="00543E28">
      <w:pPr>
        <w:spacing w:before="0" w:after="0"/>
        <w:jc w:val="left"/>
      </w:pPr>
      <w:r>
        <w:t>The bank has agreed to provide DigiCards and DigiPass for the developers to use for the ‘development’ and ‘system test’ environments.  If this is not possible, the environments will be configured to accept hard-coded DigiCard or DigiPass numbers.</w:t>
      </w:r>
    </w:p>
    <w:p w:rsidR="00716833" w:rsidRDefault="00716833" w:rsidP="00543E28">
      <w:pPr>
        <w:spacing w:before="0" w:after="0"/>
        <w:jc w:val="left"/>
      </w:pPr>
    </w:p>
    <w:p w:rsidR="00716833" w:rsidRDefault="00716833" w:rsidP="00543E28">
      <w:pPr>
        <w:spacing w:before="0" w:after="0"/>
        <w:jc w:val="left"/>
      </w:pPr>
      <w:r>
        <w:lastRenderedPageBreak/>
        <w:t>See the ‘Security’ section in this document for more information about these tokens.</w:t>
      </w:r>
    </w:p>
    <w:p w:rsidR="002F2D24" w:rsidRDefault="002F2D24" w:rsidP="00543E28">
      <w:pPr>
        <w:spacing w:before="0" w:after="0"/>
        <w:jc w:val="left"/>
      </w:pPr>
    </w:p>
    <w:p w:rsidR="00B645C5" w:rsidRDefault="00B645C5" w:rsidP="00543E28">
      <w:pPr>
        <w:pStyle w:val="Heading2"/>
        <w:jc w:val="left"/>
      </w:pPr>
      <w:bookmarkStart w:id="209" w:name="_Toc358210312"/>
      <w:r>
        <w:t>Settings</w:t>
      </w:r>
      <w:bookmarkEnd w:id="209"/>
    </w:p>
    <w:p w:rsidR="00B645C5" w:rsidRDefault="00B645C5" w:rsidP="00543E28">
      <w:pPr>
        <w:pStyle w:val="Heading3"/>
        <w:jc w:val="left"/>
      </w:pPr>
      <w:bookmarkStart w:id="210" w:name="_Toc358210313"/>
      <w:r>
        <w:t>JDBC Connection Pool</w:t>
      </w:r>
      <w:bookmarkEnd w:id="210"/>
    </w:p>
    <w:p w:rsidR="00EF5CB5" w:rsidRDefault="00EF5CB5" w:rsidP="00EF5CB5">
      <w:pPr>
        <w:jc w:val="left"/>
      </w:pPr>
      <w:r>
        <w:t xml:space="preserve">All database access will be done using the application server connection pools.  These are JDBC connection pools that are configured through a properties file located on the application server file system. </w:t>
      </w:r>
    </w:p>
    <w:p w:rsidR="00EF5CB5" w:rsidRDefault="00EF5CB5" w:rsidP="00EF5CB5">
      <w:pPr>
        <w:jc w:val="left"/>
      </w:pPr>
    </w:p>
    <w:p w:rsidR="00EF5CB5" w:rsidRDefault="00EF5CB5" w:rsidP="00EF5CB5">
      <w:pPr>
        <w:jc w:val="left"/>
      </w:pPr>
      <w:r>
        <w:t>The JDBC connection settings are set in the com.sybase365.mobiliser.framework.persistence.jdbc.bonecp.pool.properties configuration file.</w:t>
      </w:r>
    </w:p>
    <w:p w:rsidR="00EF5CB5" w:rsidRDefault="00EF5CB5" w:rsidP="00EF5CB5">
      <w:pPr>
        <w:jc w:val="left"/>
      </w:pPr>
    </w:p>
    <w:p w:rsidR="00EF5CB5" w:rsidRDefault="00EF5CB5" w:rsidP="00EF5CB5">
      <w:pPr>
        <w:jc w:val="left"/>
      </w:pPr>
      <w:r>
        <w:t>The connection settings include:</w:t>
      </w:r>
    </w:p>
    <w:p w:rsidR="00EF5CB5" w:rsidRDefault="00EF5CB5" w:rsidP="00EF5CB5">
      <w:pPr>
        <w:jc w:val="left"/>
      </w:pPr>
      <w:r>
        <w:t>driverClass=oracle.jdbc.OracleDriver</w:t>
      </w:r>
    </w:p>
    <w:p w:rsidR="00EF5CB5" w:rsidRDefault="00EF5CB5" w:rsidP="00EF5CB5">
      <w:pPr>
        <w:jc w:val="left"/>
      </w:pPr>
      <w:r>
        <w:t>jdbcUrl=jdbc:oracle:thin:@todd-2b2ab9fbd0:1521:orcl</w:t>
      </w:r>
    </w:p>
    <w:p w:rsidR="00EF5CB5" w:rsidRDefault="00EF5CB5" w:rsidP="00EF5CB5">
      <w:pPr>
        <w:jc w:val="left"/>
      </w:pPr>
      <w:r>
        <w:t>username=mobr5</w:t>
      </w:r>
    </w:p>
    <w:p w:rsidR="00EF5CB5" w:rsidRDefault="00EF5CB5" w:rsidP="00EF5CB5">
      <w:pPr>
        <w:jc w:val="left"/>
      </w:pPr>
      <w:r>
        <w:t>password=paybox</w:t>
      </w:r>
    </w:p>
    <w:p w:rsidR="00EF5CB5" w:rsidRDefault="00EF5CB5" w:rsidP="00EF5CB5">
      <w:pPr>
        <w:jc w:val="left"/>
      </w:pPr>
    </w:p>
    <w:p w:rsidR="00EF5CB5" w:rsidRDefault="00EF5CB5" w:rsidP="00EF5CB5">
      <w:pPr>
        <w:jc w:val="left"/>
      </w:pPr>
      <w:r>
        <w:t xml:space="preserve">Secure connection using SSL can be configured by changing the jdbcURL property and specifying Protocol tcps.  The configuration of </w:t>
      </w:r>
      <w:r w:rsidR="00745764">
        <w:t xml:space="preserve">the </w:t>
      </w:r>
      <w:r>
        <w:t>connection to database will be done by Banco de Chile.</w:t>
      </w:r>
    </w:p>
    <w:p w:rsidR="00EF5CB5" w:rsidRDefault="00EF5CB5" w:rsidP="00543E28">
      <w:pPr>
        <w:spacing w:before="0" w:after="0"/>
        <w:jc w:val="left"/>
      </w:pPr>
    </w:p>
    <w:p w:rsidR="00B645C5" w:rsidRDefault="00B645C5" w:rsidP="00543E28">
      <w:pPr>
        <w:spacing w:before="0" w:after="0"/>
        <w:jc w:val="left"/>
      </w:pPr>
      <w:r>
        <w:t>- bonecp connection pool: For best performance use 3 or 4 partitions. The minimum number of connections should be the same value as the maximum number of connections to avoid issues with idle thread eviction policies. Sizing information:</w:t>
      </w:r>
    </w:p>
    <w:p w:rsidR="00B645C5" w:rsidRDefault="00B645C5" w:rsidP="00543E28">
      <w:pPr>
        <w:spacing w:before="0" w:after="0"/>
        <w:jc w:val="left"/>
      </w:pPr>
      <w:r>
        <w:t xml:space="preserve">   - small to medium systems (8-32 logical cores): 128 connections per partition</w:t>
      </w:r>
    </w:p>
    <w:p w:rsidR="00B645C5" w:rsidRDefault="00B645C5" w:rsidP="00543E28">
      <w:pPr>
        <w:spacing w:before="0" w:after="0"/>
        <w:jc w:val="left"/>
      </w:pPr>
      <w:r>
        <w:t xml:space="preserve">   - large systems (&gt;32 logical cores):  256-512 connections per partition</w:t>
      </w:r>
    </w:p>
    <w:p w:rsidR="00B645C5" w:rsidRPr="008947A7" w:rsidRDefault="00B645C5" w:rsidP="00543E28">
      <w:pPr>
        <w:spacing w:before="0" w:after="0"/>
        <w:jc w:val="left"/>
        <w:rPr>
          <w:lang w:val="es-MX"/>
        </w:rPr>
      </w:pPr>
      <w:r w:rsidRPr="008947A7">
        <w:rPr>
          <w:lang w:val="es-MX"/>
        </w:rPr>
        <w:t xml:space="preserve">Ex. </w:t>
      </w:r>
    </w:p>
    <w:p w:rsidR="00B645C5" w:rsidRPr="008947A7" w:rsidRDefault="00B645C5" w:rsidP="00543E28">
      <w:pPr>
        <w:spacing w:before="0" w:after="0"/>
        <w:jc w:val="left"/>
        <w:rPr>
          <w:lang w:val="es-MX"/>
        </w:rPr>
      </w:pPr>
      <w:r w:rsidRPr="008947A7">
        <w:rPr>
          <w:lang w:val="es-MX"/>
        </w:rPr>
        <w:t>-&gt; jdbcUrl=jdbc:oracle:thin:@perf01-xor.resdev.lab:1521:orcl</w:t>
      </w:r>
    </w:p>
    <w:p w:rsidR="00B645C5" w:rsidRDefault="00B645C5" w:rsidP="00543E28">
      <w:pPr>
        <w:spacing w:before="0" w:after="0"/>
        <w:jc w:val="left"/>
      </w:pPr>
      <w:r>
        <w:t>-&gt; maxConnectionsPerPartition=512</w:t>
      </w:r>
    </w:p>
    <w:p w:rsidR="00B645C5" w:rsidRDefault="00B645C5" w:rsidP="00543E28">
      <w:pPr>
        <w:spacing w:before="0" w:after="0"/>
        <w:jc w:val="left"/>
      </w:pPr>
      <w:r>
        <w:t>-&gt; minConnectionsPerPartition=512</w:t>
      </w:r>
    </w:p>
    <w:p w:rsidR="00B645C5" w:rsidRDefault="00B645C5" w:rsidP="00543E28">
      <w:pPr>
        <w:spacing w:before="0" w:after="0"/>
        <w:jc w:val="left"/>
      </w:pPr>
      <w:r>
        <w:t>-&gt; partitionCount=3</w:t>
      </w:r>
    </w:p>
    <w:p w:rsidR="003252E8" w:rsidRDefault="003252E8" w:rsidP="00543E28">
      <w:pPr>
        <w:spacing w:before="0" w:after="0"/>
        <w:jc w:val="left"/>
      </w:pPr>
    </w:p>
    <w:p w:rsidR="00B645C5" w:rsidRDefault="00B645C5" w:rsidP="00543E28">
      <w:pPr>
        <w:pStyle w:val="Heading3"/>
        <w:jc w:val="left"/>
      </w:pPr>
      <w:bookmarkStart w:id="211" w:name="_Toc358210314"/>
      <w:r>
        <w:t>JVM Settings</w:t>
      </w:r>
      <w:bookmarkEnd w:id="211"/>
    </w:p>
    <w:p w:rsidR="00B645C5" w:rsidRDefault="00B645C5" w:rsidP="00543E28">
      <w:pPr>
        <w:spacing w:before="0" w:after="0"/>
        <w:jc w:val="left"/>
      </w:pPr>
      <w:r>
        <w:t>- JVM args are defined in the {MOBILISER_HOME}/bin/setenv.sh script. The fol</w:t>
      </w:r>
      <w:r w:rsidR="00C42D24">
        <w:t>lowing settings have worked well in the past.</w:t>
      </w:r>
    </w:p>
    <w:p w:rsidR="00D60626" w:rsidRDefault="00D60626" w:rsidP="00543E28">
      <w:pPr>
        <w:spacing w:before="0" w:after="0"/>
        <w:jc w:val="left"/>
      </w:pPr>
    </w:p>
    <w:p w:rsidR="00B645C5" w:rsidRDefault="00D60626" w:rsidP="00543E28">
      <w:pPr>
        <w:spacing w:before="0" w:after="0"/>
        <w:jc w:val="left"/>
      </w:pPr>
      <w:r>
        <w:t>H</w:t>
      </w:r>
      <w:r w:rsidR="00B645C5">
        <w:t>eap size and management for high performance installations:</w:t>
      </w:r>
    </w:p>
    <w:p w:rsidR="00B645C5" w:rsidRDefault="00B645C5" w:rsidP="00543E28">
      <w:pPr>
        <w:spacing w:before="0" w:after="0"/>
        <w:jc w:val="left"/>
      </w:pPr>
      <w:r>
        <w:lastRenderedPageBreak/>
        <w:t>- MOBILISER_OPTS="-Xms32G -Xmx32G"</w:t>
      </w:r>
    </w:p>
    <w:p w:rsidR="00B645C5" w:rsidRDefault="00B645C5" w:rsidP="00543E28">
      <w:pPr>
        <w:spacing w:before="0" w:after="0"/>
        <w:jc w:val="left"/>
      </w:pPr>
      <w:r>
        <w:t>- MOBILISER_OPTS="$MOBILISER_OPTS -XX:PermSize=256M -XX:MaxPermSize=256M"</w:t>
      </w:r>
    </w:p>
    <w:p w:rsidR="00B645C5" w:rsidRDefault="00B645C5" w:rsidP="00543E28">
      <w:pPr>
        <w:spacing w:before="0" w:after="0"/>
        <w:jc w:val="left"/>
      </w:pPr>
      <w:r>
        <w:t>- MOBILISER_OPTS="$MOBILISER_OPTS -XX:ReservedCodeCacheSize=128M"</w:t>
      </w:r>
    </w:p>
    <w:p w:rsidR="00B645C5" w:rsidRDefault="00B645C5" w:rsidP="00543E28">
      <w:pPr>
        <w:spacing w:before="0" w:after="0"/>
        <w:jc w:val="left"/>
      </w:pPr>
      <w:r>
        <w:t>- MOBILISER_OPTS="$MOBILISER_OPTS -XX:+UseLargePages -XX:LargePageSizeInBytes=2M"</w:t>
      </w:r>
    </w:p>
    <w:p w:rsidR="00B645C5" w:rsidRDefault="00B645C5" w:rsidP="00543E28">
      <w:pPr>
        <w:spacing w:before="0" w:after="0"/>
        <w:jc w:val="left"/>
      </w:pPr>
      <w:r>
        <w:t>- MOBILISER_OPTS="$MOBILISER_OPTS -XX:+UseParNewGC -XX:+UseConcMarkSweepGC"</w:t>
      </w:r>
    </w:p>
    <w:p w:rsidR="00B645C5" w:rsidRDefault="00B645C5" w:rsidP="00543E28">
      <w:pPr>
        <w:spacing w:before="0" w:after="0"/>
        <w:jc w:val="left"/>
      </w:pPr>
      <w:r>
        <w:t>- MOBILISER_OPTS="$MOBILISER_OPTS -XX:CMSInitiatingOccupancyFraction=70 -</w:t>
      </w:r>
    </w:p>
    <w:p w:rsidR="00B645C5" w:rsidRDefault="00B645C5" w:rsidP="00543E28">
      <w:pPr>
        <w:spacing w:before="0" w:after="0"/>
        <w:jc w:val="left"/>
      </w:pPr>
      <w:r>
        <w:t>XX:+UseCMSInitiatingOccupancyOnly"</w:t>
      </w:r>
    </w:p>
    <w:p w:rsidR="00B645C5" w:rsidRDefault="00B645C5" w:rsidP="00543E28">
      <w:pPr>
        <w:spacing w:before="0" w:after="0"/>
        <w:jc w:val="left"/>
      </w:pPr>
      <w:r>
        <w:t>- MOBILISER_OPTS="$MOBILISER_OPTS -XX:ParallelCMSThreads=20"</w:t>
      </w:r>
    </w:p>
    <w:p w:rsidR="00B645C5" w:rsidRDefault="00B645C5" w:rsidP="00543E28">
      <w:pPr>
        <w:spacing w:before="0" w:after="0"/>
        <w:jc w:val="left"/>
      </w:pPr>
      <w:r>
        <w:t>- MOBILISER_OPTS="$MOBILISER_OPTS -XX:ParallelGCThreads=40"</w:t>
      </w:r>
    </w:p>
    <w:p w:rsidR="00B645C5" w:rsidRDefault="00B645C5" w:rsidP="00543E28">
      <w:pPr>
        <w:spacing w:before="0" w:after="0"/>
        <w:jc w:val="left"/>
      </w:pPr>
      <w:r>
        <w:t>- MOBILISER_OPTS="$MOBILISER_OPTS -XX:+ExplicitGCInvokesConcurrent"27 Money Mobiliser – Installation and Setup</w:t>
      </w:r>
    </w:p>
    <w:p w:rsidR="00EC6231" w:rsidRDefault="00EC6231" w:rsidP="00543E28">
      <w:pPr>
        <w:spacing w:before="0" w:after="0"/>
        <w:jc w:val="left"/>
      </w:pPr>
    </w:p>
    <w:p w:rsidR="00BD050F" w:rsidRDefault="00BD050F" w:rsidP="00543E28">
      <w:pPr>
        <w:spacing w:before="0" w:after="0"/>
        <w:jc w:val="left"/>
      </w:pPr>
      <w:r>
        <w:t xml:space="preserve">For more information see </w:t>
      </w:r>
      <w:r w:rsidR="001A31AF" w:rsidRPr="001A31AF">
        <w:t>Mobiliser_Platform_Installation_and_Configuration_5.1.pdf</w:t>
      </w:r>
      <w:r>
        <w:t>.</w:t>
      </w:r>
    </w:p>
    <w:p w:rsidR="00BD050F" w:rsidRDefault="00BD050F" w:rsidP="00543E28">
      <w:pPr>
        <w:spacing w:before="0" w:after="0"/>
        <w:jc w:val="left"/>
      </w:pPr>
    </w:p>
    <w:p w:rsidR="00100CBD" w:rsidRDefault="00100CBD" w:rsidP="00543E28">
      <w:pPr>
        <w:pStyle w:val="Heading2"/>
        <w:jc w:val="left"/>
      </w:pPr>
      <w:bookmarkStart w:id="212" w:name="_Toc358210315"/>
      <w:r>
        <w:t>Exception Handling and Error Code</w:t>
      </w:r>
      <w:bookmarkEnd w:id="212"/>
    </w:p>
    <w:p w:rsidR="00CE42E4" w:rsidRDefault="00CE42E4" w:rsidP="00CE42E4">
      <w:pPr>
        <w:pStyle w:val="Heading3"/>
        <w:jc w:val="left"/>
      </w:pPr>
      <w:bookmarkStart w:id="213" w:name="_Toc358210316"/>
      <w:r>
        <w:t>Errors from Bank Web Services</w:t>
      </w:r>
      <w:bookmarkEnd w:id="213"/>
    </w:p>
    <w:p w:rsidR="00CE42E4" w:rsidRDefault="00CE42E4" w:rsidP="00543E28">
      <w:pPr>
        <w:spacing w:before="0" w:after="0"/>
        <w:jc w:val="left"/>
      </w:pPr>
      <w:r>
        <w:t>When an error happens in one of the bank’s web services, it will return an error code</w:t>
      </w:r>
      <w:r w:rsidR="00AB3382">
        <w:t xml:space="preserve"> (or error number)</w:t>
      </w:r>
      <w:r>
        <w:t>.</w:t>
      </w:r>
      <w:r w:rsidR="00AB3382">
        <w:t xml:space="preserve">  </w:t>
      </w:r>
      <w:r>
        <w:t xml:space="preserve">The bank agrees to provide a document that </w:t>
      </w:r>
      <w:r w:rsidR="00AB3382">
        <w:t>lists the possible error codes and the error message text to display to users when we receive that error code.</w:t>
      </w:r>
    </w:p>
    <w:p w:rsidR="000806A6" w:rsidRDefault="000806A6" w:rsidP="00543E28">
      <w:pPr>
        <w:spacing w:before="0" w:after="0"/>
        <w:jc w:val="left"/>
      </w:pPr>
    </w:p>
    <w:p w:rsidR="00C519F7" w:rsidRDefault="000806A6" w:rsidP="00543E28">
      <w:pPr>
        <w:spacing w:before="0" w:after="0"/>
        <w:jc w:val="left"/>
        <w:rPr>
          <w:lang w:val="es-MX"/>
        </w:rPr>
      </w:pPr>
      <w:r>
        <w:t>Banco de Chile agreed to provide us with a list of error numbers and the corresponding error message (in Spanish) to display when we receive the error number from calling a web service function.  However, the bank has not yet provided this for us.  Instead, they have agreed that we will display a generic error message</w:t>
      </w:r>
      <w:r w:rsidR="00C519F7">
        <w:t xml:space="preserve"> for all errors we receive from their web services.   </w:t>
      </w:r>
      <w:r w:rsidR="00C519F7" w:rsidRPr="00C519F7">
        <w:rPr>
          <w:lang w:val="es-MX"/>
        </w:rPr>
        <w:t>This error is</w:t>
      </w:r>
      <w:r w:rsidR="00C519F7">
        <w:rPr>
          <w:lang w:val="es-MX"/>
        </w:rPr>
        <w:t>:</w:t>
      </w:r>
    </w:p>
    <w:p w:rsidR="000806A6" w:rsidRPr="00C519F7" w:rsidRDefault="00C519F7" w:rsidP="00543E28">
      <w:pPr>
        <w:spacing w:before="0" w:after="0"/>
        <w:jc w:val="left"/>
        <w:rPr>
          <w:lang w:val="es-MX"/>
        </w:rPr>
      </w:pPr>
      <w:r w:rsidRPr="00C519F7">
        <w:rPr>
          <w:lang w:val="es-MX"/>
        </w:rPr>
        <w:t xml:space="preserve"> “Servicio no disponible en este momento.  I</w:t>
      </w:r>
      <w:r>
        <w:rPr>
          <w:lang w:val="es-MX"/>
        </w:rPr>
        <w:t>ntente de nuevo más tarde.”</w:t>
      </w:r>
    </w:p>
    <w:p w:rsidR="00CE42E4" w:rsidRDefault="00CE42E4" w:rsidP="00543E28">
      <w:pPr>
        <w:spacing w:before="0" w:after="0"/>
        <w:jc w:val="left"/>
        <w:rPr>
          <w:lang w:val="es-MX"/>
        </w:rPr>
      </w:pPr>
    </w:p>
    <w:p w:rsidR="00C519F7" w:rsidRDefault="00C519F7" w:rsidP="00543E28">
      <w:pPr>
        <w:spacing w:before="0" w:after="0"/>
        <w:jc w:val="left"/>
      </w:pPr>
      <w:r w:rsidRPr="00C519F7">
        <w:t>It is very</w:t>
      </w:r>
      <w:r>
        <w:t xml:space="preserve"> possible that we will later find an error number for which the bank wants a specific error message.  Therefore, we will include the architecture to allow it.</w:t>
      </w:r>
    </w:p>
    <w:p w:rsidR="00C519F7" w:rsidRDefault="00C519F7" w:rsidP="00543E28">
      <w:pPr>
        <w:spacing w:before="0" w:after="0"/>
        <w:jc w:val="left"/>
      </w:pPr>
    </w:p>
    <w:p w:rsidR="00C519F7" w:rsidRDefault="00C519F7" w:rsidP="00543E28">
      <w:pPr>
        <w:spacing w:before="0" w:after="0"/>
        <w:jc w:val="left"/>
      </w:pPr>
      <w:r>
        <w:t xml:space="preserve">The architecture to support this is described below in section 9 of this document.  We should use a fixed prefix key of “bankServiceError_” followed by an error number in the </w:t>
      </w:r>
      <w:r w:rsidR="003032DB">
        <w:t>MOB_PREFERENCES</w:t>
      </w:r>
      <w:r>
        <w:t xml:space="preserve"> database table.  If no specific match is found for the error number we received from the web service, then we will use the generic error key of “bankServiceError”.</w:t>
      </w:r>
    </w:p>
    <w:p w:rsidR="00C519F7" w:rsidRDefault="00C519F7" w:rsidP="00543E28">
      <w:pPr>
        <w:spacing w:before="0" w:after="0"/>
        <w:jc w:val="left"/>
      </w:pPr>
    </w:p>
    <w:p w:rsidR="00C519F7" w:rsidRDefault="00C519F7" w:rsidP="00543E28">
      <w:pPr>
        <w:spacing w:before="0" w:after="0"/>
        <w:jc w:val="left"/>
      </w:pPr>
      <w:r>
        <w:t>For example, the following records (plus others in the future) could be added:</w:t>
      </w:r>
    </w:p>
    <w:tbl>
      <w:tblPr>
        <w:tblStyle w:val="TableGrid"/>
        <w:tblW w:w="0" w:type="auto"/>
        <w:tblLook w:val="04A0" w:firstRow="1" w:lastRow="0" w:firstColumn="1" w:lastColumn="0" w:noHBand="0" w:noVBand="1"/>
      </w:tblPr>
      <w:tblGrid>
        <w:gridCol w:w="3048"/>
        <w:gridCol w:w="3048"/>
        <w:gridCol w:w="3048"/>
      </w:tblGrid>
      <w:tr w:rsidR="00C519F7" w:rsidTr="00C519F7">
        <w:tc>
          <w:tcPr>
            <w:tcW w:w="3048" w:type="dxa"/>
          </w:tcPr>
          <w:p w:rsidR="00C519F7" w:rsidRPr="00C519F7" w:rsidRDefault="00C519F7" w:rsidP="00543E28">
            <w:pPr>
              <w:spacing w:before="0" w:after="0"/>
              <w:jc w:val="left"/>
              <w:rPr>
                <w:b/>
              </w:rPr>
            </w:pPr>
            <w:r w:rsidRPr="00C519F7">
              <w:rPr>
                <w:b/>
              </w:rPr>
              <w:t>KEY</w:t>
            </w:r>
          </w:p>
        </w:tc>
        <w:tc>
          <w:tcPr>
            <w:tcW w:w="3048" w:type="dxa"/>
          </w:tcPr>
          <w:p w:rsidR="00C519F7" w:rsidRPr="00C519F7" w:rsidRDefault="00C519F7" w:rsidP="00543E28">
            <w:pPr>
              <w:spacing w:before="0" w:after="0"/>
              <w:jc w:val="left"/>
              <w:rPr>
                <w:b/>
              </w:rPr>
            </w:pPr>
            <w:r w:rsidRPr="00C519F7">
              <w:rPr>
                <w:b/>
              </w:rPr>
              <w:t>VALUE</w:t>
            </w:r>
          </w:p>
        </w:tc>
        <w:tc>
          <w:tcPr>
            <w:tcW w:w="3048" w:type="dxa"/>
          </w:tcPr>
          <w:p w:rsidR="00C519F7" w:rsidRPr="00C519F7" w:rsidRDefault="00C519F7" w:rsidP="00543E28">
            <w:pPr>
              <w:spacing w:before="0" w:after="0"/>
              <w:jc w:val="left"/>
              <w:rPr>
                <w:b/>
              </w:rPr>
            </w:pPr>
            <w:r w:rsidRPr="00C519F7">
              <w:rPr>
                <w:b/>
              </w:rPr>
              <w:t>&lt;description&gt;</w:t>
            </w:r>
          </w:p>
        </w:tc>
      </w:tr>
      <w:tr w:rsidR="00C519F7" w:rsidRPr="00C519F7" w:rsidTr="00C519F7">
        <w:tc>
          <w:tcPr>
            <w:tcW w:w="3048" w:type="dxa"/>
          </w:tcPr>
          <w:p w:rsidR="00C519F7" w:rsidRDefault="00C519F7" w:rsidP="00543E28">
            <w:pPr>
              <w:spacing w:before="0" w:after="0"/>
              <w:jc w:val="left"/>
            </w:pPr>
            <w:r>
              <w:t>bankServiceError</w:t>
            </w:r>
          </w:p>
        </w:tc>
        <w:tc>
          <w:tcPr>
            <w:tcW w:w="3048" w:type="dxa"/>
          </w:tcPr>
          <w:p w:rsidR="00C519F7" w:rsidRPr="00C519F7" w:rsidRDefault="00C519F7" w:rsidP="00543E28">
            <w:pPr>
              <w:spacing w:before="0" w:after="0"/>
              <w:jc w:val="left"/>
              <w:rPr>
                <w:lang w:val="es-MX"/>
              </w:rPr>
            </w:pPr>
            <w:r w:rsidRPr="00C519F7">
              <w:rPr>
                <w:lang w:val="es-MX"/>
              </w:rPr>
              <w:t xml:space="preserve">Servicio no disponible en </w:t>
            </w:r>
            <w:r w:rsidRPr="00C519F7">
              <w:rPr>
                <w:lang w:val="es-MX"/>
              </w:rPr>
              <w:lastRenderedPageBreak/>
              <w:t>este momento.  I</w:t>
            </w:r>
            <w:r>
              <w:rPr>
                <w:lang w:val="es-MX"/>
              </w:rPr>
              <w:t>ntente de nuevo más tarde.</w:t>
            </w:r>
          </w:p>
        </w:tc>
        <w:tc>
          <w:tcPr>
            <w:tcW w:w="3048" w:type="dxa"/>
          </w:tcPr>
          <w:p w:rsidR="00C519F7" w:rsidRPr="00C519F7" w:rsidRDefault="00C519F7" w:rsidP="00543E28">
            <w:pPr>
              <w:spacing w:before="0" w:after="0"/>
              <w:jc w:val="left"/>
            </w:pPr>
            <w:r w:rsidRPr="00C519F7">
              <w:lastRenderedPageBreak/>
              <w:t xml:space="preserve">This is the generic error </w:t>
            </w:r>
            <w:r w:rsidRPr="00C519F7">
              <w:lastRenderedPageBreak/>
              <w:t>message</w:t>
            </w:r>
          </w:p>
        </w:tc>
      </w:tr>
      <w:tr w:rsidR="00C519F7" w:rsidRPr="00C519F7" w:rsidTr="00C519F7">
        <w:tc>
          <w:tcPr>
            <w:tcW w:w="3048" w:type="dxa"/>
          </w:tcPr>
          <w:p w:rsidR="00C519F7" w:rsidRPr="00C519F7" w:rsidRDefault="00C519F7" w:rsidP="00543E28">
            <w:pPr>
              <w:spacing w:before="0" w:after="0"/>
              <w:jc w:val="left"/>
            </w:pPr>
            <w:r>
              <w:lastRenderedPageBreak/>
              <w:t>bankServiceError_235</w:t>
            </w:r>
          </w:p>
        </w:tc>
        <w:tc>
          <w:tcPr>
            <w:tcW w:w="3048" w:type="dxa"/>
          </w:tcPr>
          <w:p w:rsidR="00C519F7" w:rsidRPr="00C519F7" w:rsidRDefault="00C519F7" w:rsidP="00543E28">
            <w:pPr>
              <w:spacing w:before="0" w:after="0"/>
              <w:jc w:val="left"/>
              <w:rPr>
                <w:lang w:val="es-MX"/>
              </w:rPr>
            </w:pPr>
            <w:r>
              <w:rPr>
                <w:lang w:val="es-MX"/>
              </w:rPr>
              <w:t>La contraseña ingresada es incorrecta.</w:t>
            </w:r>
          </w:p>
        </w:tc>
        <w:tc>
          <w:tcPr>
            <w:tcW w:w="3048" w:type="dxa"/>
          </w:tcPr>
          <w:p w:rsidR="00C519F7" w:rsidRPr="00C519F7" w:rsidRDefault="00C519F7" w:rsidP="00543E28">
            <w:pPr>
              <w:spacing w:before="0" w:after="0"/>
              <w:jc w:val="left"/>
            </w:pPr>
            <w:r>
              <w:t>This is only an example of a message specific to return code 234</w:t>
            </w:r>
          </w:p>
        </w:tc>
      </w:tr>
    </w:tbl>
    <w:p w:rsidR="00C519F7" w:rsidRPr="00C519F7" w:rsidRDefault="00C519F7" w:rsidP="00543E28">
      <w:pPr>
        <w:spacing w:before="0" w:after="0"/>
        <w:jc w:val="left"/>
      </w:pPr>
    </w:p>
    <w:p w:rsidR="00C519F7" w:rsidRPr="00C519F7" w:rsidRDefault="00C519F7" w:rsidP="00543E28">
      <w:pPr>
        <w:spacing w:before="0" w:after="0"/>
        <w:jc w:val="left"/>
      </w:pPr>
    </w:p>
    <w:p w:rsidR="00AB3382" w:rsidRDefault="00AB3382" w:rsidP="00AB3382">
      <w:pPr>
        <w:pStyle w:val="Heading3"/>
        <w:jc w:val="left"/>
      </w:pPr>
      <w:bookmarkStart w:id="214" w:name="_Toc358210317"/>
      <w:r>
        <w:t>Error Handling in Mobiliser</w:t>
      </w:r>
      <w:r w:rsidR="00CD7DE7">
        <w:t xml:space="preserve"> mBanking</w:t>
      </w:r>
      <w:bookmarkEnd w:id="214"/>
    </w:p>
    <w:p w:rsidR="00100CBD" w:rsidRDefault="00100CBD" w:rsidP="00543E28">
      <w:pPr>
        <w:spacing w:before="0" w:after="0"/>
        <w:jc w:val="left"/>
      </w:pPr>
      <w:r>
        <w:t xml:space="preserve">When error or failure occurs, </w:t>
      </w:r>
      <w:r w:rsidR="00C01BFF">
        <w:t xml:space="preserve">Mobiliser mBanking </w:t>
      </w:r>
      <w:r>
        <w:t xml:space="preserve">will throw </w:t>
      </w:r>
      <w:r w:rsidR="00C01BFF">
        <w:t xml:space="preserve">a </w:t>
      </w:r>
      <w:r>
        <w:t>specific exception to indicate th</w:t>
      </w:r>
      <w:r w:rsidR="00C01BFF">
        <w:t xml:space="preserve">e exact cause.  The mBanking core </w:t>
      </w:r>
      <w:r>
        <w:t>will embed the deepest error code and message within its own error message.   The exception is unchecked runtime exception and can be automatically handled by the ResponseCodeAspect for Mobiliser services. The error code defined by this exception will be populated into the {@link MobiliserResponseType}. In addition, the exception may carry a number of parameters providing more detail to the exception; these parameter map</w:t>
      </w:r>
      <w:r w:rsidR="00AE5C14">
        <w:t>s</w:t>
      </w:r>
      <w:r>
        <w:t xml:space="preserve"> will also be copied into the response object.</w:t>
      </w:r>
    </w:p>
    <w:p w:rsidR="00100CBD" w:rsidRDefault="00100CBD" w:rsidP="00543E28">
      <w:pPr>
        <w:jc w:val="left"/>
      </w:pPr>
    </w:p>
    <w:p w:rsidR="00100CBD" w:rsidRDefault="00100CBD" w:rsidP="00543E28">
      <w:pPr>
        <w:pStyle w:val="Heading3"/>
        <w:jc w:val="left"/>
      </w:pPr>
      <w:bookmarkStart w:id="215" w:name="_Toc358210318"/>
      <w:r>
        <w:t>Code Implementation</w:t>
      </w:r>
      <w:bookmarkEnd w:id="215"/>
    </w:p>
    <w:p w:rsidR="007023C7" w:rsidRPr="00D75224" w:rsidRDefault="00100CBD" w:rsidP="007023C7">
      <w:pPr>
        <w:jc w:val="left"/>
      </w:pPr>
      <w:r>
        <w:t xml:space="preserve">All custom error codes shall be defined in StatusCode.java in the package of com.sybase365.mobiliser.custom.project.businesslogic.exceptions.  The starting number is 10000.  Any numbers below 9999 currently are reserved for framework errors.  </w:t>
      </w:r>
      <w:r w:rsidR="007023C7">
        <w:t>Therefore, any error number above 10000 will indicate an error specific to the Banco de Chile project.</w:t>
      </w:r>
    </w:p>
    <w:p w:rsidR="007023C7" w:rsidRDefault="007023C7" w:rsidP="00543E28">
      <w:pPr>
        <w:jc w:val="left"/>
      </w:pPr>
    </w:p>
    <w:p w:rsidR="00FA169B" w:rsidRDefault="00100CBD" w:rsidP="00543E28">
      <w:pPr>
        <w:jc w:val="left"/>
      </w:pPr>
      <w:r>
        <w:t xml:space="preserve">The mapping between error code and descriptions are defined in the MOB_ERROR_CODE table in </w:t>
      </w:r>
      <w:r w:rsidR="007023C7">
        <w:t xml:space="preserve">the </w:t>
      </w:r>
      <w:r>
        <w:t xml:space="preserve">database.  </w:t>
      </w:r>
      <w:r w:rsidR="0044366E">
        <w:t>Here is sample SQL to add a new error:</w:t>
      </w:r>
    </w:p>
    <w:p w:rsidR="003039DF" w:rsidRPr="0044366E" w:rsidRDefault="00100CBD" w:rsidP="0044366E">
      <w:pPr>
        <w:spacing w:before="0" w:after="0"/>
        <w:ind w:left="360"/>
        <w:jc w:val="left"/>
        <w:rPr>
          <w:rFonts w:ascii="Courier New" w:hAnsi="Courier New" w:cs="Courier New"/>
        </w:rPr>
      </w:pPr>
      <w:r w:rsidRPr="0044366E">
        <w:rPr>
          <w:rFonts w:ascii="Courier New" w:hAnsi="Courier New" w:cs="Courier New"/>
        </w:rPr>
        <w:t xml:space="preserve">INSERT INTO MOB_ERROR_CODES ( ID_ERROR_CODE ,  ID_ERROR_LEVEL ,  STR_INFORMATION) VALUES  (12000, 'INFO' , ‘General Error Code for UCD’);  </w:t>
      </w:r>
    </w:p>
    <w:p w:rsidR="003039DF" w:rsidRDefault="003039DF" w:rsidP="00543E28">
      <w:pPr>
        <w:spacing w:before="0" w:after="0"/>
        <w:jc w:val="left"/>
      </w:pPr>
    </w:p>
    <w:p w:rsidR="00AA1CF9" w:rsidRDefault="00100CBD" w:rsidP="00543E28">
      <w:pPr>
        <w:spacing w:before="0" w:after="0"/>
        <w:jc w:val="left"/>
      </w:pPr>
      <w:r>
        <w:t xml:space="preserve">Each error code in StatuCodes.java </w:t>
      </w:r>
      <w:r w:rsidR="003039DF">
        <w:t>should</w:t>
      </w:r>
      <w:r>
        <w:t xml:space="preserve"> have a corresponding entry in the MOB_ERROR_CODES.</w:t>
      </w:r>
    </w:p>
    <w:p w:rsidR="003736BC" w:rsidRDefault="003736BC" w:rsidP="00543E28">
      <w:pPr>
        <w:spacing w:before="0" w:after="0"/>
        <w:jc w:val="left"/>
      </w:pPr>
    </w:p>
    <w:p w:rsidR="003736BC" w:rsidRDefault="003736BC" w:rsidP="003736BC">
      <w:pPr>
        <w:pStyle w:val="Heading1"/>
        <w:jc w:val="left"/>
      </w:pPr>
      <w:bookmarkStart w:id="216" w:name="_Toc358210319"/>
      <w:r>
        <w:t>User Interface</w:t>
      </w:r>
      <w:bookmarkEnd w:id="216"/>
    </w:p>
    <w:p w:rsidR="003736BC" w:rsidRDefault="003736BC" w:rsidP="003736BC">
      <w:pPr>
        <w:spacing w:before="0" w:after="0"/>
        <w:jc w:val="left"/>
      </w:pPr>
      <w:r>
        <w:t>The targeted devices for the first phase of the Banco de Chile project are:</w:t>
      </w:r>
    </w:p>
    <w:tbl>
      <w:tblPr>
        <w:tblStyle w:val="TableGrid"/>
        <w:tblW w:w="0" w:type="auto"/>
        <w:tblInd w:w="720"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4A0" w:firstRow="1" w:lastRow="0" w:firstColumn="1" w:lastColumn="0" w:noHBand="0" w:noVBand="1"/>
      </w:tblPr>
      <w:tblGrid>
        <w:gridCol w:w="3258"/>
        <w:gridCol w:w="5166"/>
      </w:tblGrid>
      <w:tr w:rsidR="003736BC" w:rsidRPr="00CE50E2" w:rsidTr="009E64F8">
        <w:tc>
          <w:tcPr>
            <w:tcW w:w="3258" w:type="dxa"/>
          </w:tcPr>
          <w:p w:rsidR="003736BC" w:rsidRPr="00CE50E2" w:rsidRDefault="003736BC" w:rsidP="005425E7">
            <w:pPr>
              <w:pStyle w:val="ListParagraph"/>
              <w:numPr>
                <w:ilvl w:val="0"/>
                <w:numId w:val="18"/>
              </w:numPr>
              <w:spacing w:before="0" w:after="0"/>
              <w:jc w:val="left"/>
            </w:pPr>
            <w:r w:rsidRPr="00CE50E2">
              <w:t>iPhone</w:t>
            </w:r>
          </w:p>
        </w:tc>
        <w:tc>
          <w:tcPr>
            <w:tcW w:w="5166" w:type="dxa"/>
          </w:tcPr>
          <w:p w:rsidR="003736BC" w:rsidRPr="00CE50E2" w:rsidRDefault="003736BC" w:rsidP="009E64F8">
            <w:pPr>
              <w:spacing w:before="0" w:after="0"/>
              <w:jc w:val="left"/>
            </w:pPr>
            <w:r>
              <w:t>Installable app</w:t>
            </w:r>
          </w:p>
        </w:tc>
      </w:tr>
      <w:tr w:rsidR="003736BC" w:rsidRPr="00CE50E2" w:rsidTr="009E64F8">
        <w:tc>
          <w:tcPr>
            <w:tcW w:w="3258" w:type="dxa"/>
          </w:tcPr>
          <w:p w:rsidR="003736BC" w:rsidRPr="00CE50E2" w:rsidRDefault="003736BC" w:rsidP="005425E7">
            <w:pPr>
              <w:pStyle w:val="ListParagraph"/>
              <w:numPr>
                <w:ilvl w:val="0"/>
                <w:numId w:val="18"/>
              </w:numPr>
              <w:spacing w:before="0" w:after="0"/>
              <w:jc w:val="left"/>
            </w:pPr>
            <w:r w:rsidRPr="00CE50E2">
              <w:t>iPad</w:t>
            </w:r>
          </w:p>
        </w:tc>
        <w:tc>
          <w:tcPr>
            <w:tcW w:w="5166" w:type="dxa"/>
          </w:tcPr>
          <w:p w:rsidR="003736BC" w:rsidRPr="00CE50E2" w:rsidRDefault="003736BC" w:rsidP="009E64F8">
            <w:pPr>
              <w:spacing w:before="0" w:after="0"/>
              <w:jc w:val="left"/>
            </w:pPr>
            <w:r>
              <w:t>Installable app</w:t>
            </w:r>
          </w:p>
        </w:tc>
      </w:tr>
      <w:tr w:rsidR="003736BC" w:rsidRPr="00CE50E2" w:rsidTr="009E64F8">
        <w:tc>
          <w:tcPr>
            <w:tcW w:w="3258" w:type="dxa"/>
          </w:tcPr>
          <w:p w:rsidR="003736BC" w:rsidRPr="00CE50E2" w:rsidRDefault="003736BC" w:rsidP="005425E7">
            <w:pPr>
              <w:pStyle w:val="ListParagraph"/>
              <w:numPr>
                <w:ilvl w:val="0"/>
                <w:numId w:val="18"/>
              </w:numPr>
              <w:spacing w:before="0" w:after="0"/>
              <w:jc w:val="left"/>
            </w:pPr>
            <w:r w:rsidRPr="00CE50E2">
              <w:t>Android phones</w:t>
            </w:r>
          </w:p>
        </w:tc>
        <w:tc>
          <w:tcPr>
            <w:tcW w:w="5166" w:type="dxa"/>
          </w:tcPr>
          <w:p w:rsidR="003736BC" w:rsidRPr="00CE50E2" w:rsidRDefault="003736BC" w:rsidP="009E64F8">
            <w:pPr>
              <w:spacing w:before="0" w:after="0"/>
              <w:jc w:val="left"/>
            </w:pPr>
            <w:r>
              <w:t>Installable app</w:t>
            </w:r>
          </w:p>
        </w:tc>
      </w:tr>
      <w:tr w:rsidR="003736BC" w:rsidRPr="00CE50E2" w:rsidTr="009E64F8">
        <w:tc>
          <w:tcPr>
            <w:tcW w:w="3258" w:type="dxa"/>
          </w:tcPr>
          <w:p w:rsidR="003736BC" w:rsidRPr="00CE50E2" w:rsidRDefault="003736BC" w:rsidP="005425E7">
            <w:pPr>
              <w:pStyle w:val="ListParagraph"/>
              <w:numPr>
                <w:ilvl w:val="0"/>
                <w:numId w:val="18"/>
              </w:numPr>
              <w:spacing w:before="0" w:after="0"/>
              <w:jc w:val="left"/>
            </w:pPr>
            <w:r w:rsidRPr="00CE50E2">
              <w:t>Other mobile devices</w:t>
            </w:r>
          </w:p>
        </w:tc>
        <w:tc>
          <w:tcPr>
            <w:tcW w:w="5166" w:type="dxa"/>
          </w:tcPr>
          <w:p w:rsidR="003736BC" w:rsidRPr="00CE50E2" w:rsidRDefault="003736BC" w:rsidP="009E64F8">
            <w:pPr>
              <w:spacing w:before="0" w:after="0"/>
              <w:jc w:val="left"/>
            </w:pPr>
            <w:r>
              <w:t>Using a web browser (WAP)</w:t>
            </w:r>
          </w:p>
        </w:tc>
      </w:tr>
    </w:tbl>
    <w:p w:rsidR="003736BC" w:rsidRDefault="003736BC" w:rsidP="003736BC">
      <w:pPr>
        <w:spacing w:before="0" w:after="0"/>
        <w:jc w:val="left"/>
      </w:pPr>
    </w:p>
    <w:p w:rsidR="003736BC" w:rsidRDefault="003736BC" w:rsidP="003736BC">
      <w:pPr>
        <w:spacing w:before="0" w:after="0"/>
        <w:jc w:val="left"/>
      </w:pPr>
      <w:r>
        <w:t>SAP will deliver installable apps for the devices listed above.</w:t>
      </w:r>
      <w:r w:rsidR="00B53775">
        <w:t xml:space="preserve">  The bank will submit them to the appropriate app stores.</w:t>
      </w:r>
    </w:p>
    <w:p w:rsidR="003736BC" w:rsidRDefault="003736BC" w:rsidP="003736BC">
      <w:pPr>
        <w:spacing w:before="0" w:after="0"/>
        <w:jc w:val="left"/>
      </w:pPr>
    </w:p>
    <w:p w:rsidR="003736BC" w:rsidRDefault="003736BC" w:rsidP="003736BC">
      <w:pPr>
        <w:spacing w:before="0" w:after="0"/>
        <w:jc w:val="left"/>
      </w:pPr>
      <w:r>
        <w:t>The WAP interface is accessible from any device using a web browser.  Its pages will be designed for the small screens of mobile devices.</w:t>
      </w:r>
    </w:p>
    <w:p w:rsidR="003736BC" w:rsidRDefault="003736BC" w:rsidP="003736BC">
      <w:pPr>
        <w:spacing w:before="0" w:after="0"/>
        <w:jc w:val="left"/>
      </w:pPr>
    </w:p>
    <w:p w:rsidR="003736BC" w:rsidRDefault="003736BC" w:rsidP="003736BC">
      <w:pPr>
        <w:spacing w:before="0" w:after="0"/>
        <w:jc w:val="left"/>
      </w:pPr>
      <w:r>
        <w:t>The user interface, and the underlying application code, will be shared by all of the devices listed above.  This will simplify development and maintenance.  Some modifications will need to be made to make the installed applications look like native apps.</w:t>
      </w:r>
    </w:p>
    <w:p w:rsidR="003736BC" w:rsidRDefault="003736BC" w:rsidP="003736BC">
      <w:pPr>
        <w:spacing w:before="0" w:after="0"/>
        <w:jc w:val="left"/>
      </w:pPr>
    </w:p>
    <w:p w:rsidR="003736BC" w:rsidRDefault="003736BC" w:rsidP="003736BC">
      <w:pPr>
        <w:spacing w:before="0" w:after="0"/>
        <w:jc w:val="left"/>
      </w:pPr>
      <w:r>
        <w:t>The user interface for the installed apps will be buil</w:t>
      </w:r>
      <w:r w:rsidR="00D35337">
        <w:t>t</w:t>
      </w:r>
      <w:r>
        <w:t xml:space="preserve"> using Apache Cordova, which is also known as PhoneGap.  This is an open-source multi-platform mobile application framework which allows an installable application to be built using HTML 5, CSS 3, and Javascript.  The application will run inside a web browser running on the native operating system of the device.  PhoneGap provides a wrapper layer implemented using the native code for each specific supported mobile platform to provide the hooks into the mobile device features like geo-location, camera, and contact list.</w:t>
      </w:r>
    </w:p>
    <w:p w:rsidR="003736BC" w:rsidRDefault="003736BC" w:rsidP="003736BC">
      <w:pPr>
        <w:spacing w:before="0" w:after="0"/>
        <w:jc w:val="left"/>
      </w:pPr>
    </w:p>
    <w:p w:rsidR="003736BC" w:rsidRDefault="003736BC" w:rsidP="003736BC">
      <w:pPr>
        <w:spacing w:before="0" w:after="0"/>
        <w:jc w:val="left"/>
      </w:pPr>
      <w:r>
        <w:t xml:space="preserve">The HTML, CSS, and Javascript files for the WAP user interface will be stored on </w:t>
      </w:r>
      <w:ins w:id="217" w:author="Brian Allred" w:date="2013-07-25T16:15:00Z">
        <w:r w:rsidR="00E6686E">
          <w:t xml:space="preserve">Apache </w:t>
        </w:r>
      </w:ins>
      <w:r>
        <w:t>web server</w:t>
      </w:r>
      <w:r w:rsidR="009A7AB1">
        <w:t>s</w:t>
      </w:r>
      <w:r>
        <w:t xml:space="preserve"> at Banco de Chile. </w:t>
      </w:r>
    </w:p>
    <w:p w:rsidR="003736BC" w:rsidRDefault="003736BC" w:rsidP="00543E28">
      <w:pPr>
        <w:spacing w:before="0" w:after="0"/>
        <w:jc w:val="left"/>
      </w:pPr>
    </w:p>
    <w:p w:rsidR="0033575B" w:rsidRDefault="0033575B" w:rsidP="0033575B">
      <w:pPr>
        <w:pStyle w:val="Heading2"/>
        <w:jc w:val="left"/>
      </w:pPr>
      <w:bookmarkStart w:id="218" w:name="_Toc358210320"/>
      <w:r>
        <w:t>Multi-Language</w:t>
      </w:r>
      <w:bookmarkEnd w:id="218"/>
    </w:p>
    <w:p w:rsidR="0033575B" w:rsidRDefault="0033575B" w:rsidP="0033575B">
      <w:r>
        <w:t>The application will only be available in Spanish.</w:t>
      </w:r>
    </w:p>
    <w:p w:rsidR="0033575B" w:rsidRPr="0033575B" w:rsidRDefault="0033575B" w:rsidP="0033575B"/>
    <w:p w:rsidR="0033575B" w:rsidRDefault="0033575B" w:rsidP="0033575B">
      <w:pPr>
        <w:pStyle w:val="Heading2"/>
        <w:jc w:val="left"/>
      </w:pPr>
      <w:bookmarkStart w:id="219" w:name="_Toc358210321"/>
      <w:r>
        <w:t>Multi-Bank</w:t>
      </w:r>
      <w:bookmarkEnd w:id="219"/>
    </w:p>
    <w:p w:rsidR="000C0E6C" w:rsidRDefault="00913AB0" w:rsidP="00543E28">
      <w:pPr>
        <w:spacing w:before="0" w:after="0"/>
        <w:jc w:val="left"/>
      </w:pPr>
      <w:r>
        <w:t>Banco de Chile is actually composed of three different banks: Banco de Chile, CrediChile, and Edwards</w:t>
      </w:r>
      <w:r w:rsidR="00127D28">
        <w:t>Citi</w:t>
      </w:r>
      <w:r>
        <w:t>.</w:t>
      </w:r>
    </w:p>
    <w:p w:rsidR="00330D7B" w:rsidRDefault="00330D7B" w:rsidP="00543E28">
      <w:pPr>
        <w:spacing w:before="0" w:after="0"/>
        <w:jc w:val="left"/>
      </w:pPr>
    </w:p>
    <w:p w:rsidR="00172DB7" w:rsidRDefault="00172DB7" w:rsidP="00543E28">
      <w:pPr>
        <w:spacing w:before="0" w:after="0"/>
        <w:jc w:val="left"/>
      </w:pPr>
      <w:ins w:id="220" w:author="Brian Allred" w:date="2013-07-24T16:00:00Z">
        <w:r>
          <w:t>SAP will deliver separate apps for each of the three banks</w:t>
        </w:r>
      </w:ins>
      <w:ins w:id="221" w:author="Brian Allred" w:date="2013-07-24T16:01:00Z">
        <w:r>
          <w:t>.  The code and functionality for each of the three banks will be almost identical, but the colors and logos will change.</w:t>
        </w:r>
      </w:ins>
      <w:ins w:id="222" w:author="Brian Allred" w:date="2013-07-25T14:41:00Z">
        <w:r w:rsidR="004F02CF">
          <w:t xml:space="preserve">  The bank will need to send each of these different apps to the respective app store.</w:t>
        </w:r>
      </w:ins>
    </w:p>
    <w:p w:rsidR="003C1DC0" w:rsidRDefault="003C1DC0" w:rsidP="00543E28">
      <w:pPr>
        <w:spacing w:before="0" w:after="0"/>
        <w:jc w:val="left"/>
      </w:pPr>
    </w:p>
    <w:p w:rsidR="003C1DC0" w:rsidRDefault="003C1DC0" w:rsidP="003C1DC0">
      <w:pPr>
        <w:pStyle w:val="Heading2"/>
        <w:jc w:val="left"/>
      </w:pPr>
      <w:bookmarkStart w:id="223" w:name="_Toc358210322"/>
      <w:r>
        <w:t xml:space="preserve">Customer </w:t>
      </w:r>
      <w:r w:rsidR="00D20DE3">
        <w:t>Segments</w:t>
      </w:r>
      <w:bookmarkEnd w:id="223"/>
    </w:p>
    <w:p w:rsidR="003C1DC0" w:rsidRDefault="0039128D" w:rsidP="00543E28">
      <w:pPr>
        <w:spacing w:before="0" w:after="0"/>
        <w:jc w:val="left"/>
        <w:rPr>
          <w:ins w:id="224" w:author="Brian Allred" w:date="2013-07-24T16:03:00Z"/>
        </w:rPr>
      </w:pPr>
      <w:r>
        <w:t>The bank has different groups of customers</w:t>
      </w:r>
      <w:r w:rsidR="00D20DE3">
        <w:t>, which are called ‘Segments’</w:t>
      </w:r>
      <w:r>
        <w:t xml:space="preserve">.  The two </w:t>
      </w:r>
      <w:r w:rsidR="00D20DE3">
        <w:t>segments</w:t>
      </w:r>
      <w:r>
        <w:t xml:space="preserve"> of interest to this application are VIP customers and standard customers.  VIP customers have different options available to them.  The application will receive the </w:t>
      </w:r>
      <w:r>
        <w:lastRenderedPageBreak/>
        <w:t xml:space="preserve">customer’s </w:t>
      </w:r>
      <w:r w:rsidR="00D20DE3">
        <w:t>segment</w:t>
      </w:r>
      <w:r>
        <w:t xml:space="preserve"> ID in the web service for login.  The application will keep this </w:t>
      </w:r>
      <w:r w:rsidR="00D20DE3">
        <w:t>Segment</w:t>
      </w:r>
      <w:r>
        <w:t xml:space="preserve"> ID in the session to use to hide or show the relevant options.</w:t>
      </w:r>
    </w:p>
    <w:p w:rsidR="00172DB7" w:rsidRDefault="00172DB7" w:rsidP="00543E28">
      <w:pPr>
        <w:spacing w:before="0" w:after="0"/>
        <w:jc w:val="left"/>
        <w:rPr>
          <w:ins w:id="225" w:author="Brian Allred" w:date="2013-07-24T16:02:00Z"/>
        </w:rPr>
      </w:pPr>
    </w:p>
    <w:p w:rsidR="00172DB7" w:rsidRDefault="00172DB7" w:rsidP="00172DB7">
      <w:pPr>
        <w:pStyle w:val="Heading2"/>
        <w:jc w:val="left"/>
        <w:rPr>
          <w:ins w:id="226" w:author="Brian Allred" w:date="2013-07-24T16:02:00Z"/>
        </w:rPr>
      </w:pPr>
      <w:ins w:id="227" w:author="Brian Allred" w:date="2013-07-24T16:02:00Z">
        <w:r>
          <w:t>Deliverables</w:t>
        </w:r>
      </w:ins>
    </w:p>
    <w:p w:rsidR="00172DB7" w:rsidRDefault="00B453FC" w:rsidP="00543E28">
      <w:pPr>
        <w:spacing w:before="0" w:after="0"/>
        <w:jc w:val="left"/>
        <w:rPr>
          <w:ins w:id="228" w:author="Brian Allred" w:date="2013-07-25T14:24:00Z"/>
        </w:rPr>
      </w:pPr>
      <w:ins w:id="229" w:author="Brian Allred" w:date="2013-07-24T16:03:00Z">
        <w:r>
          <w:t xml:space="preserve">SAP will deliver </w:t>
        </w:r>
      </w:ins>
      <w:ins w:id="230" w:author="Brian Allred" w:date="2013-07-25T14:21:00Z">
        <w:r w:rsidR="00B26700">
          <w:t xml:space="preserve">a single ZIP file </w:t>
        </w:r>
      </w:ins>
      <w:ins w:id="231" w:author="Brian Allred" w:date="2013-07-24T16:04:00Z">
        <w:r>
          <w:t>to Banco de Chile</w:t>
        </w:r>
      </w:ins>
      <w:ins w:id="232" w:author="Brian Allred" w:date="2013-07-25T14:22:00Z">
        <w:r w:rsidR="00B26700">
          <w:t xml:space="preserve">.  </w:t>
        </w:r>
      </w:ins>
      <w:ins w:id="233" w:author="Brian Allred" w:date="2013-07-25T14:24:00Z">
        <w:r w:rsidR="00B26700">
          <w:t>In addition to containing the Mobiliser core, i</w:t>
        </w:r>
      </w:ins>
      <w:ins w:id="234" w:author="Brian Allred" w:date="2013-07-25T14:22:00Z">
        <w:r w:rsidR="00B26700">
          <w:t xml:space="preserve">t will contain the 9 </w:t>
        </w:r>
      </w:ins>
      <w:ins w:id="235" w:author="Brian Allred" w:date="2013-07-25T14:23:00Z">
        <w:r w:rsidR="00B26700">
          <w:t xml:space="preserve">different versions of the </w:t>
        </w:r>
      </w:ins>
      <w:ins w:id="236" w:author="Brian Allred" w:date="2013-07-25T14:22:00Z">
        <w:r w:rsidR="00B26700">
          <w:t>application</w:t>
        </w:r>
      </w:ins>
      <w:ins w:id="237" w:author="Brian Allred" w:date="2013-07-25T14:23:00Z">
        <w:r w:rsidR="00B26700">
          <w:t>, which are as follows</w:t>
        </w:r>
      </w:ins>
      <w:ins w:id="238" w:author="Brian Allred" w:date="2013-07-24T16:03:00Z">
        <w:r>
          <w:t>:</w:t>
        </w:r>
      </w:ins>
    </w:p>
    <w:p w:rsidR="00312BF3" w:rsidRDefault="00312BF3" w:rsidP="00543E28">
      <w:pPr>
        <w:spacing w:before="0" w:after="0"/>
        <w:jc w:val="left"/>
        <w:rPr>
          <w:ins w:id="239" w:author="Brian Allred" w:date="2013-07-24T16:03:00Z"/>
        </w:rPr>
      </w:pPr>
    </w:p>
    <w:p w:rsidR="00B453FC" w:rsidRDefault="00B453FC" w:rsidP="00B453FC">
      <w:pPr>
        <w:pStyle w:val="ListParagraph"/>
        <w:numPr>
          <w:ilvl w:val="0"/>
          <w:numId w:val="18"/>
        </w:numPr>
        <w:spacing w:before="0" w:after="0"/>
        <w:jc w:val="left"/>
        <w:rPr>
          <w:ins w:id="240" w:author="Brian Allred" w:date="2013-07-24T16:05:00Z"/>
        </w:rPr>
      </w:pPr>
      <w:ins w:id="241" w:author="Brian Allred" w:date="2013-07-24T16:04:00Z">
        <w:r>
          <w:t>An installable app for Android, styled for Banco de Chile</w:t>
        </w:r>
      </w:ins>
      <w:ins w:id="242" w:author="Brian Allred" w:date="2013-07-24T16:05:00Z">
        <w:r>
          <w:t>, as an APK file.</w:t>
        </w:r>
      </w:ins>
    </w:p>
    <w:p w:rsidR="00B453FC" w:rsidRDefault="00B453FC" w:rsidP="00B453FC">
      <w:pPr>
        <w:pStyle w:val="ListParagraph"/>
        <w:numPr>
          <w:ilvl w:val="0"/>
          <w:numId w:val="18"/>
        </w:numPr>
        <w:spacing w:before="0" w:after="0"/>
        <w:jc w:val="left"/>
        <w:rPr>
          <w:ins w:id="243" w:author="Brian Allred" w:date="2013-07-24T16:05:00Z"/>
        </w:rPr>
      </w:pPr>
      <w:ins w:id="244" w:author="Brian Allred" w:date="2013-07-24T16:05:00Z">
        <w:r>
          <w:t>An installable app for Android, styled for CrediChile, as an APK file.</w:t>
        </w:r>
      </w:ins>
    </w:p>
    <w:p w:rsidR="00B453FC" w:rsidRDefault="00B453FC" w:rsidP="00B453FC">
      <w:pPr>
        <w:pStyle w:val="ListParagraph"/>
        <w:numPr>
          <w:ilvl w:val="0"/>
          <w:numId w:val="18"/>
        </w:numPr>
        <w:spacing w:before="0" w:after="0"/>
        <w:jc w:val="left"/>
        <w:rPr>
          <w:ins w:id="245" w:author="Brian Allred" w:date="2013-07-24T16:10:00Z"/>
        </w:rPr>
      </w:pPr>
      <w:ins w:id="246" w:author="Brian Allred" w:date="2013-07-24T16:05:00Z">
        <w:r>
          <w:t>An installable app for Android, styled for Citi</w:t>
        </w:r>
      </w:ins>
      <w:ins w:id="247" w:author="Brian Allred" w:date="2013-07-24T16:10:00Z">
        <w:r w:rsidR="007F1A4C">
          <w:t xml:space="preserve"> </w:t>
        </w:r>
      </w:ins>
      <w:ins w:id="248" w:author="Brian Allred" w:date="2013-07-24T16:05:00Z">
        <w:r>
          <w:t>Edwards, as an APK file.</w:t>
        </w:r>
      </w:ins>
    </w:p>
    <w:p w:rsidR="00BD562B" w:rsidRDefault="00BD562B" w:rsidP="00BD562B">
      <w:pPr>
        <w:pStyle w:val="ListParagraph"/>
        <w:numPr>
          <w:ilvl w:val="0"/>
          <w:numId w:val="18"/>
        </w:numPr>
        <w:spacing w:before="0" w:after="0"/>
        <w:jc w:val="left"/>
        <w:rPr>
          <w:ins w:id="249" w:author="Brian Allred" w:date="2013-07-24T16:10:00Z"/>
        </w:rPr>
      </w:pPr>
      <w:ins w:id="250" w:author="Brian Allred" w:date="2013-07-24T16:10:00Z">
        <w:r>
          <w:t>An installable app for iPhone and iPad, styled for Banco de Chile, as an IPA file.</w:t>
        </w:r>
      </w:ins>
    </w:p>
    <w:p w:rsidR="00BD562B" w:rsidRDefault="007F1A4C" w:rsidP="00B453FC">
      <w:pPr>
        <w:pStyle w:val="ListParagraph"/>
        <w:numPr>
          <w:ilvl w:val="0"/>
          <w:numId w:val="18"/>
        </w:numPr>
        <w:spacing w:before="0" w:after="0"/>
        <w:jc w:val="left"/>
        <w:rPr>
          <w:ins w:id="251" w:author="Brian Allred" w:date="2013-07-24T16:10:00Z"/>
        </w:rPr>
      </w:pPr>
      <w:ins w:id="252" w:author="Brian Allred" w:date="2013-07-24T16:10:00Z">
        <w:r>
          <w:t xml:space="preserve">An installable app for iPhone and iPad, styled for CrediChile, as an </w:t>
        </w:r>
      </w:ins>
      <w:ins w:id="253" w:author="Brian Allred" w:date="2013-07-25T14:19:00Z">
        <w:r w:rsidR="005D0CC3">
          <w:t>IPA</w:t>
        </w:r>
      </w:ins>
      <w:ins w:id="254" w:author="Brian Allred" w:date="2013-07-24T16:10:00Z">
        <w:r>
          <w:t xml:space="preserve"> file.</w:t>
        </w:r>
      </w:ins>
    </w:p>
    <w:p w:rsidR="007F1A4C" w:rsidRDefault="007F1A4C" w:rsidP="00B453FC">
      <w:pPr>
        <w:pStyle w:val="ListParagraph"/>
        <w:numPr>
          <w:ilvl w:val="0"/>
          <w:numId w:val="18"/>
        </w:numPr>
        <w:spacing w:before="0" w:after="0"/>
        <w:jc w:val="left"/>
        <w:rPr>
          <w:ins w:id="255" w:author="Brian Allred" w:date="2013-07-24T16:11:00Z"/>
        </w:rPr>
      </w:pPr>
      <w:ins w:id="256" w:author="Brian Allred" w:date="2013-07-24T16:10:00Z">
        <w:r>
          <w:t>An installable app for iPhone and iPad, styled for Citi Edwards, as an IPA file.</w:t>
        </w:r>
      </w:ins>
    </w:p>
    <w:p w:rsidR="007F1A4C" w:rsidRDefault="007F1A4C" w:rsidP="00B453FC">
      <w:pPr>
        <w:pStyle w:val="ListParagraph"/>
        <w:numPr>
          <w:ilvl w:val="0"/>
          <w:numId w:val="18"/>
        </w:numPr>
        <w:spacing w:before="0" w:after="0"/>
        <w:jc w:val="left"/>
        <w:rPr>
          <w:ins w:id="257" w:author="Brian Allred" w:date="2013-07-25T14:19:00Z"/>
        </w:rPr>
      </w:pPr>
      <w:ins w:id="258" w:author="Brian Allred" w:date="2013-07-24T16:11:00Z">
        <w:r>
          <w:t>A</w:t>
        </w:r>
      </w:ins>
      <w:ins w:id="259" w:author="Brian Allred" w:date="2013-07-24T16:12:00Z">
        <w:r>
          <w:t xml:space="preserve"> WAR file containing</w:t>
        </w:r>
      </w:ins>
      <w:ins w:id="260" w:author="Brian Allred" w:date="2013-07-24T16:39:00Z">
        <w:r w:rsidR="00B1538A">
          <w:t xml:space="preserve"> a WAP application</w:t>
        </w:r>
      </w:ins>
      <w:ins w:id="261" w:author="Brian Allred" w:date="2013-07-24T16:11:00Z">
        <w:r>
          <w:t xml:space="preserve"> styled for Banco de Chile.</w:t>
        </w:r>
      </w:ins>
    </w:p>
    <w:p w:rsidR="004076C1" w:rsidRDefault="004076C1" w:rsidP="00B453FC">
      <w:pPr>
        <w:pStyle w:val="ListParagraph"/>
        <w:numPr>
          <w:ilvl w:val="0"/>
          <w:numId w:val="18"/>
        </w:numPr>
        <w:spacing w:before="0" w:after="0"/>
        <w:jc w:val="left"/>
        <w:rPr>
          <w:ins w:id="262" w:author="Brian Allred" w:date="2013-07-25T14:19:00Z"/>
        </w:rPr>
      </w:pPr>
      <w:ins w:id="263" w:author="Brian Allred" w:date="2013-07-25T14:19:00Z">
        <w:r>
          <w:t>A WAR file containing a WAP application styled for CrediChile.</w:t>
        </w:r>
      </w:ins>
    </w:p>
    <w:p w:rsidR="004076C1" w:rsidRDefault="004076C1" w:rsidP="00B453FC">
      <w:pPr>
        <w:pStyle w:val="ListParagraph"/>
        <w:numPr>
          <w:ilvl w:val="0"/>
          <w:numId w:val="18"/>
        </w:numPr>
        <w:spacing w:before="0" w:after="0"/>
        <w:jc w:val="left"/>
        <w:rPr>
          <w:ins w:id="264" w:author="Brian Allred" w:date="2013-07-25T14:22:00Z"/>
        </w:rPr>
      </w:pPr>
      <w:ins w:id="265" w:author="Brian Allred" w:date="2013-07-25T14:19:00Z">
        <w:r>
          <w:t>A WAR file containing a WAP application styled for Citi Edwards.</w:t>
        </w:r>
      </w:ins>
    </w:p>
    <w:p w:rsidR="00B453FC" w:rsidRDefault="00B453FC" w:rsidP="00B26700">
      <w:pPr>
        <w:spacing w:before="0" w:after="0"/>
        <w:ind w:left="360"/>
        <w:jc w:val="left"/>
      </w:pPr>
    </w:p>
    <w:p w:rsidR="00DC3CDA" w:rsidRDefault="00DC3CDA" w:rsidP="00DC3CDA">
      <w:pPr>
        <w:pStyle w:val="Heading1"/>
        <w:jc w:val="left"/>
      </w:pPr>
      <w:bookmarkStart w:id="266" w:name="_Toc358210323"/>
      <w:r>
        <w:t>Web Services for Banking</w:t>
      </w:r>
      <w:bookmarkEnd w:id="266"/>
    </w:p>
    <w:p w:rsidR="00DC3CDA" w:rsidRDefault="00DC3CDA" w:rsidP="00543E28">
      <w:pPr>
        <w:spacing w:before="0" w:after="0"/>
        <w:jc w:val="left"/>
      </w:pPr>
      <w:r>
        <w:t xml:space="preserve">All of the banking data resides in the Banco de Chile back end.  </w:t>
      </w:r>
    </w:p>
    <w:p w:rsidR="00DC3CDA" w:rsidRDefault="00DC3CDA" w:rsidP="00543E28">
      <w:pPr>
        <w:spacing w:before="0" w:after="0"/>
        <w:jc w:val="left"/>
      </w:pPr>
      <w:r>
        <w:t>All of the banking transactions are performed by the Banco de Chile back end.</w:t>
      </w:r>
    </w:p>
    <w:p w:rsidR="00DC3CDA" w:rsidRDefault="00DC3CDA" w:rsidP="00543E28">
      <w:pPr>
        <w:spacing w:before="0" w:after="0"/>
        <w:jc w:val="left"/>
      </w:pPr>
    </w:p>
    <w:p w:rsidR="00DC3CDA" w:rsidRDefault="00DC3CDA" w:rsidP="00543E28">
      <w:pPr>
        <w:spacing w:before="0" w:after="0"/>
        <w:jc w:val="left"/>
      </w:pPr>
      <w:r>
        <w:t>The bank will provide web services that can be called by mBanking to query customer data and to perform banking transactions.  Banco de Chile will provide documents for these web services, including the necessary WSDL files and descriptions of the parameters they require.</w:t>
      </w:r>
    </w:p>
    <w:p w:rsidR="00BA0D4E" w:rsidRDefault="00BA0D4E" w:rsidP="00543E28">
      <w:pPr>
        <w:spacing w:before="0" w:after="0"/>
        <w:jc w:val="left"/>
      </w:pPr>
    </w:p>
    <w:p w:rsidR="00BA0D4E" w:rsidRDefault="00BA0D4E" w:rsidP="00543E28">
      <w:pPr>
        <w:spacing w:before="0" w:after="0"/>
        <w:jc w:val="left"/>
      </w:pPr>
      <w:r>
        <w:t>In order for the web services to be accessible from the different environments, the web services will specify a DNS name in their URL.  Developers will need to modify their ‘hosts’ file to specify the correct IP address for these DNS names.</w:t>
      </w:r>
    </w:p>
    <w:p w:rsidR="00153BD5" w:rsidRDefault="00805772" w:rsidP="00543E28">
      <w:pPr>
        <w:pStyle w:val="Heading1"/>
        <w:jc w:val="left"/>
      </w:pPr>
      <w:bookmarkStart w:id="267" w:name="_Toc210619112"/>
      <w:bookmarkStart w:id="268" w:name="_Toc314734573"/>
      <w:bookmarkStart w:id="269" w:name="_Toc358210324"/>
      <w:r>
        <w:t>Communication</w:t>
      </w:r>
      <w:r w:rsidR="00153BD5">
        <w:t xml:space="preserve"> Design</w:t>
      </w:r>
      <w:bookmarkEnd w:id="267"/>
      <w:bookmarkEnd w:id="268"/>
      <w:bookmarkEnd w:id="269"/>
    </w:p>
    <w:p w:rsidR="00153BD5" w:rsidRDefault="0022508D" w:rsidP="00543E28">
      <w:pPr>
        <w:pStyle w:val="Heading2"/>
        <w:jc w:val="left"/>
      </w:pPr>
      <w:bookmarkStart w:id="270" w:name="_Toc358210325"/>
      <w:r>
        <w:t>SSL Encrypted Communication</w:t>
      </w:r>
      <w:bookmarkEnd w:id="270"/>
    </w:p>
    <w:p w:rsidR="0022508D" w:rsidRDefault="0022508D" w:rsidP="00543E28">
      <w:pPr>
        <w:jc w:val="left"/>
      </w:pPr>
      <w:r w:rsidRPr="0022508D">
        <w:t>Any communications passing over the internet is required to be secured and encrypted.</w:t>
      </w:r>
      <w:r w:rsidR="00CF7EA0">
        <w:t xml:space="preserve"> </w:t>
      </w:r>
      <w:r w:rsidRPr="0022508D">
        <w:t xml:space="preserve"> Such communication paths will use HTTPS / SSL to pass information between systems.</w:t>
      </w:r>
    </w:p>
    <w:p w:rsidR="00A575F6" w:rsidRDefault="00A575F6" w:rsidP="00543E28">
      <w:pPr>
        <w:jc w:val="left"/>
      </w:pPr>
    </w:p>
    <w:p w:rsidR="004E36CC" w:rsidRDefault="004E36CC" w:rsidP="00543E28">
      <w:pPr>
        <w:pStyle w:val="Heading2"/>
        <w:jc w:val="left"/>
      </w:pPr>
      <w:bookmarkStart w:id="271" w:name="_Toc358210326"/>
      <w:r>
        <w:t>Interfaces</w:t>
      </w:r>
      <w:bookmarkEnd w:id="271"/>
    </w:p>
    <w:p w:rsidR="004E36CC" w:rsidRDefault="00AE67D5" w:rsidP="00543E28">
      <w:pPr>
        <w:jc w:val="left"/>
      </w:pPr>
      <w:r>
        <w:lastRenderedPageBreak/>
        <w:t>Mobiliser</w:t>
      </w:r>
      <w:r w:rsidR="004E36CC">
        <w:t xml:space="preserve"> provides the following interfaces:</w:t>
      </w:r>
    </w:p>
    <w:p w:rsidR="004E36CC" w:rsidRDefault="004E36CC" w:rsidP="005425E7">
      <w:pPr>
        <w:pStyle w:val="ListParagraph"/>
        <w:numPr>
          <w:ilvl w:val="0"/>
          <w:numId w:val="11"/>
        </w:numPr>
        <w:jc w:val="left"/>
      </w:pPr>
      <w:r>
        <w:t>SOAP</w:t>
      </w:r>
    </w:p>
    <w:p w:rsidR="004E36CC" w:rsidRDefault="004E36CC" w:rsidP="005425E7">
      <w:pPr>
        <w:pStyle w:val="ListParagraph"/>
        <w:numPr>
          <w:ilvl w:val="0"/>
          <w:numId w:val="11"/>
        </w:numPr>
        <w:jc w:val="left"/>
      </w:pPr>
      <w:r>
        <w:t>JSON/XML</w:t>
      </w:r>
    </w:p>
    <w:p w:rsidR="004E36CC" w:rsidRDefault="004E36CC" w:rsidP="005425E7">
      <w:pPr>
        <w:pStyle w:val="ListParagraph"/>
        <w:numPr>
          <w:ilvl w:val="0"/>
          <w:numId w:val="11"/>
        </w:numPr>
        <w:jc w:val="left"/>
      </w:pPr>
      <w:r>
        <w:t>Internal Service Call</w:t>
      </w:r>
    </w:p>
    <w:p w:rsidR="00A370E1" w:rsidRDefault="00A370E1" w:rsidP="00A370E1">
      <w:pPr>
        <w:jc w:val="left"/>
      </w:pPr>
    </w:p>
    <w:p w:rsidR="00BA43C8" w:rsidRDefault="00BA43C8" w:rsidP="00BA43C8">
      <w:pPr>
        <w:pStyle w:val="Heading1"/>
        <w:jc w:val="left"/>
      </w:pPr>
      <w:bookmarkStart w:id="272" w:name="_Toc358210327"/>
      <w:r>
        <w:t>Customer Messaging</w:t>
      </w:r>
      <w:bookmarkEnd w:id="272"/>
    </w:p>
    <w:p w:rsidR="00A370E1" w:rsidRDefault="00A370E1" w:rsidP="00A370E1">
      <w:pPr>
        <w:jc w:val="left"/>
      </w:pPr>
      <w:r>
        <w:t xml:space="preserve">There are points </w:t>
      </w:r>
      <w:r w:rsidR="006C320B">
        <w:t xml:space="preserve">in the </w:t>
      </w:r>
      <w:r>
        <w:t xml:space="preserve">application flow were SMS messages or email messages need to be sent to customers.  These messages will be sent by the bank by the application </w:t>
      </w:r>
      <w:r w:rsidR="006C320B">
        <w:t xml:space="preserve">by </w:t>
      </w:r>
      <w:r>
        <w:t>calling web service functions</w:t>
      </w:r>
      <w:r w:rsidR="00485B27">
        <w:t xml:space="preserve"> provided by the bank</w:t>
      </w:r>
      <w:r>
        <w:t>.</w:t>
      </w:r>
    </w:p>
    <w:p w:rsidR="008176C7" w:rsidRDefault="008176C7" w:rsidP="00A370E1">
      <w:pPr>
        <w:jc w:val="left"/>
      </w:pPr>
    </w:p>
    <w:p w:rsidR="008176C7" w:rsidRDefault="008176C7" w:rsidP="00A370E1">
      <w:pPr>
        <w:jc w:val="left"/>
      </w:pPr>
      <w:r>
        <w:t>In the development environments, the bank should provide a way to test that SMS and email messages are sent, and a way to see the contents of these messages.</w:t>
      </w:r>
    </w:p>
    <w:p w:rsidR="009405EB" w:rsidRDefault="009405EB" w:rsidP="00A370E1">
      <w:pPr>
        <w:jc w:val="left"/>
      </w:pPr>
    </w:p>
    <w:p w:rsidR="00FE47E1" w:rsidRDefault="009405EB" w:rsidP="00A370E1">
      <w:pPr>
        <w:jc w:val="left"/>
      </w:pPr>
      <w:r>
        <w:t>SAP will store templates in the mBanking database for the different types of messages to be sent to customers.</w:t>
      </w:r>
      <w:r w:rsidR="008E38CC">
        <w:t xml:space="preserve">  </w:t>
      </w:r>
      <w:r w:rsidR="00FE47E1">
        <w:t>These templates will be stored in the database in order to allow the bank to change them without requiring an update to the application.</w:t>
      </w:r>
    </w:p>
    <w:p w:rsidR="00FE47E1" w:rsidRDefault="00FE47E1" w:rsidP="00A370E1">
      <w:pPr>
        <w:jc w:val="left"/>
      </w:pPr>
    </w:p>
    <w:p w:rsidR="009405EB" w:rsidRDefault="00FE47E1" w:rsidP="00A370E1">
      <w:pPr>
        <w:jc w:val="left"/>
      </w:pPr>
      <w:r>
        <w:t>Here is an example of a message template in the database:</w:t>
      </w:r>
    </w:p>
    <w:p w:rsidR="008E38CC" w:rsidRDefault="008E38CC" w:rsidP="00A370E1">
      <w:pPr>
        <w:jc w:val="left"/>
        <w:rPr>
          <w:lang w:val="es-MX"/>
        </w:rPr>
      </w:pPr>
      <w:r>
        <w:rPr>
          <w:lang w:val="es-MX"/>
        </w:rPr>
        <w:t>“</w:t>
      </w:r>
      <w:r w:rsidRPr="008E38CC">
        <w:rPr>
          <w:lang w:val="es-MX"/>
        </w:rPr>
        <w:t>Estimado %1, su debito de %2 a la cuenta %3 fue existoso.</w:t>
      </w:r>
      <w:r>
        <w:rPr>
          <w:lang w:val="es-MX"/>
        </w:rPr>
        <w:t>”</w:t>
      </w:r>
    </w:p>
    <w:p w:rsidR="008E38CC" w:rsidRDefault="008E38CC" w:rsidP="00A370E1">
      <w:pPr>
        <w:jc w:val="left"/>
      </w:pPr>
      <w:r w:rsidRPr="00FE47E1">
        <w:t>In this example, %1 represents the customer name, %2 represents an amount, and %3 represents an account number.</w:t>
      </w:r>
    </w:p>
    <w:p w:rsidR="008E63DE" w:rsidRDefault="008E63DE" w:rsidP="00A370E1">
      <w:pPr>
        <w:jc w:val="left"/>
      </w:pPr>
    </w:p>
    <w:p w:rsidR="008E63DE" w:rsidRDefault="008E63DE" w:rsidP="00A370E1">
      <w:pPr>
        <w:jc w:val="left"/>
      </w:pPr>
      <w:r>
        <w:t>The same is true for any ‘terms and conditions’ text to be displayed to customers.  The text must be stored in the database.</w:t>
      </w:r>
    </w:p>
    <w:p w:rsidR="009A13AA" w:rsidRDefault="009A13AA" w:rsidP="00A370E1">
      <w:pPr>
        <w:jc w:val="left"/>
      </w:pPr>
    </w:p>
    <w:p w:rsidR="009A13AA" w:rsidRDefault="009A13AA" w:rsidP="00A370E1">
      <w:pPr>
        <w:jc w:val="left"/>
      </w:pPr>
      <w:r>
        <w:t>The same is also true for ‘help’ text.</w:t>
      </w:r>
    </w:p>
    <w:p w:rsidR="001A77C7" w:rsidRDefault="001A77C7" w:rsidP="00A370E1">
      <w:pPr>
        <w:jc w:val="left"/>
      </w:pPr>
    </w:p>
    <w:p w:rsidR="001A77C7" w:rsidRDefault="001A77C7" w:rsidP="00A370E1">
      <w:pPr>
        <w:jc w:val="left"/>
      </w:pPr>
      <w:r>
        <w:t>There are cases where the ‘terms and conditions’</w:t>
      </w:r>
      <w:r w:rsidR="009A13AA">
        <w:t xml:space="preserve"> text</w:t>
      </w:r>
      <w:r>
        <w:t xml:space="preserve"> is stored in a PDF file.  In this case, the URL </w:t>
      </w:r>
      <w:r w:rsidR="009A13AA">
        <w:t xml:space="preserve">for the file containing the text </w:t>
      </w:r>
      <w:r>
        <w:t xml:space="preserve">will be stored in </w:t>
      </w:r>
      <w:r w:rsidR="003032DB">
        <w:t>the  MOB_PREFERENCES</w:t>
      </w:r>
      <w:r>
        <w:t xml:space="preserve"> database</w:t>
      </w:r>
      <w:r w:rsidR="003032DB">
        <w:t xml:space="preserve"> table</w:t>
      </w:r>
      <w:r>
        <w:t>.</w:t>
      </w:r>
    </w:p>
    <w:p w:rsidR="009A13AA" w:rsidRDefault="009A13AA" w:rsidP="00A370E1">
      <w:pPr>
        <w:jc w:val="left"/>
      </w:pPr>
    </w:p>
    <w:p w:rsidR="00B16AAD" w:rsidRDefault="00B16AAD" w:rsidP="00B16AAD">
      <w:pPr>
        <w:jc w:val="left"/>
      </w:pPr>
    </w:p>
    <w:p w:rsidR="00B16AAD" w:rsidRDefault="00B16AAD" w:rsidP="00B16AAD">
      <w:pPr>
        <w:jc w:val="left"/>
      </w:pPr>
      <w:r>
        <w:t xml:space="preserve">Records will be added to the </w:t>
      </w:r>
      <w:r w:rsidR="0097583A">
        <w:t xml:space="preserve">MOB_PREFERENCES </w:t>
      </w:r>
      <w:r>
        <w:t>table for each case where we (or the bank) determines that there is a message that may change in the future.  T</w:t>
      </w:r>
      <w:r w:rsidR="008F21CB">
        <w:t xml:space="preserve">here is no need to store every string that we display to customers.  The application will have to hard code </w:t>
      </w:r>
      <w:r w:rsidR="008F21CB">
        <w:lastRenderedPageBreak/>
        <w:t>the KEY value for the text it wants to look up in the database.  The KEY values can be anything, as long as they are unique in the table.</w:t>
      </w:r>
    </w:p>
    <w:p w:rsidR="008F21CB" w:rsidRDefault="008F21CB" w:rsidP="00B16AAD">
      <w:pPr>
        <w:jc w:val="left"/>
      </w:pPr>
    </w:p>
    <w:p w:rsidR="008F21CB" w:rsidRDefault="008F21CB" w:rsidP="00B16AAD">
      <w:pPr>
        <w:jc w:val="left"/>
      </w:pPr>
      <w:r>
        <w:t>If the application wants to use a string as a template containing ‘variables’, the application needs to know the variables and their meanings.</w:t>
      </w:r>
    </w:p>
    <w:p w:rsidR="008F21CB" w:rsidRDefault="008F21CB" w:rsidP="00B16AAD">
      <w:pPr>
        <w:jc w:val="left"/>
      </w:pPr>
    </w:p>
    <w:p w:rsidR="008F21CB" w:rsidRDefault="008F21CB" w:rsidP="00B16AAD">
      <w:pPr>
        <w:jc w:val="left"/>
      </w:pPr>
      <w:r>
        <w:t>Continuing the example above, a record could be added as follows:</w:t>
      </w:r>
    </w:p>
    <w:p w:rsidR="008F21CB" w:rsidRPr="00F25B99" w:rsidRDefault="008F21CB" w:rsidP="00B16AAD">
      <w:pPr>
        <w:jc w:val="left"/>
        <w:rPr>
          <w:lang w:val="es-MX"/>
        </w:rPr>
      </w:pPr>
      <w:r>
        <w:tab/>
      </w:r>
      <w:r w:rsidRPr="00F25B99">
        <w:rPr>
          <w:lang w:val="es-MX"/>
        </w:rPr>
        <w:t>KEY: “debitSuccessful”</w:t>
      </w:r>
    </w:p>
    <w:p w:rsidR="008F21CB" w:rsidRPr="008F21CB" w:rsidRDefault="008F21CB" w:rsidP="00B16AAD">
      <w:pPr>
        <w:jc w:val="left"/>
        <w:rPr>
          <w:lang w:val="es-MX"/>
        </w:rPr>
      </w:pPr>
      <w:r w:rsidRPr="00F25B99">
        <w:rPr>
          <w:lang w:val="es-MX"/>
        </w:rPr>
        <w:tab/>
      </w:r>
      <w:r w:rsidRPr="008F21CB">
        <w:rPr>
          <w:lang w:val="es-MX"/>
        </w:rPr>
        <w:t xml:space="preserve">VALUE: </w:t>
      </w:r>
      <w:r>
        <w:rPr>
          <w:lang w:val="es-MX"/>
        </w:rPr>
        <w:t>“</w:t>
      </w:r>
      <w:r w:rsidRPr="008E38CC">
        <w:rPr>
          <w:lang w:val="es-MX"/>
        </w:rPr>
        <w:t>Estimado %1, su debito de %2 a la cuenta %3 fue existoso.</w:t>
      </w:r>
      <w:r>
        <w:rPr>
          <w:lang w:val="es-MX"/>
        </w:rPr>
        <w:t>”</w:t>
      </w:r>
    </w:p>
    <w:p w:rsidR="008F21CB" w:rsidRPr="008F21CB" w:rsidRDefault="008F21CB" w:rsidP="00B16AAD">
      <w:pPr>
        <w:jc w:val="left"/>
        <w:rPr>
          <w:lang w:val="es-MX"/>
        </w:rPr>
      </w:pPr>
    </w:p>
    <w:p w:rsidR="008F21CB" w:rsidRDefault="008F21CB" w:rsidP="00B16AAD">
      <w:pPr>
        <w:jc w:val="left"/>
      </w:pPr>
      <w:r>
        <w:t>Help text is done in the same way.  For example, the following records could be added:</w:t>
      </w:r>
    </w:p>
    <w:tbl>
      <w:tblPr>
        <w:tblStyle w:val="TableGrid"/>
        <w:tblW w:w="0" w:type="auto"/>
        <w:tblLook w:val="04A0" w:firstRow="1" w:lastRow="0" w:firstColumn="1" w:lastColumn="0" w:noHBand="0" w:noVBand="1"/>
      </w:tblPr>
      <w:tblGrid>
        <w:gridCol w:w="3078"/>
        <w:gridCol w:w="6066"/>
      </w:tblGrid>
      <w:tr w:rsidR="008F21CB" w:rsidTr="008F21CB">
        <w:tc>
          <w:tcPr>
            <w:tcW w:w="3078" w:type="dxa"/>
          </w:tcPr>
          <w:p w:rsidR="008F21CB" w:rsidRPr="008F21CB" w:rsidRDefault="008F21CB" w:rsidP="00B16AAD">
            <w:pPr>
              <w:jc w:val="left"/>
              <w:rPr>
                <w:b/>
              </w:rPr>
            </w:pPr>
            <w:r w:rsidRPr="008F21CB">
              <w:rPr>
                <w:b/>
              </w:rPr>
              <w:t>KEY</w:t>
            </w:r>
          </w:p>
        </w:tc>
        <w:tc>
          <w:tcPr>
            <w:tcW w:w="6066" w:type="dxa"/>
          </w:tcPr>
          <w:p w:rsidR="008F21CB" w:rsidRPr="008F21CB" w:rsidRDefault="008F21CB" w:rsidP="00B16AAD">
            <w:pPr>
              <w:jc w:val="left"/>
              <w:rPr>
                <w:b/>
              </w:rPr>
            </w:pPr>
            <w:r w:rsidRPr="008F21CB">
              <w:rPr>
                <w:b/>
              </w:rPr>
              <w:t>VALUE</w:t>
            </w:r>
          </w:p>
        </w:tc>
      </w:tr>
      <w:tr w:rsidR="008F21CB" w:rsidTr="008F21CB">
        <w:tc>
          <w:tcPr>
            <w:tcW w:w="3078" w:type="dxa"/>
          </w:tcPr>
          <w:p w:rsidR="008F21CB" w:rsidRDefault="008F21CB" w:rsidP="00B16AAD">
            <w:pPr>
              <w:jc w:val="left"/>
            </w:pPr>
            <w:r>
              <w:t>bankPrimaryPhone</w:t>
            </w:r>
          </w:p>
        </w:tc>
        <w:tc>
          <w:tcPr>
            <w:tcW w:w="6066" w:type="dxa"/>
          </w:tcPr>
          <w:p w:rsidR="008F21CB" w:rsidRDefault="008F21CB" w:rsidP="00B16AAD">
            <w:pPr>
              <w:jc w:val="left"/>
            </w:pPr>
            <w:r w:rsidRPr="008F21CB">
              <w:t>+56 2 26373737</w:t>
            </w:r>
          </w:p>
        </w:tc>
      </w:tr>
      <w:tr w:rsidR="008F21CB" w:rsidTr="008F21CB">
        <w:tc>
          <w:tcPr>
            <w:tcW w:w="3078" w:type="dxa"/>
          </w:tcPr>
          <w:p w:rsidR="008F21CB" w:rsidRDefault="008F21CB" w:rsidP="00B16AAD">
            <w:pPr>
              <w:jc w:val="left"/>
            </w:pPr>
            <w:r>
              <w:t>bankEmergencyPhone</w:t>
            </w:r>
          </w:p>
        </w:tc>
        <w:tc>
          <w:tcPr>
            <w:tcW w:w="6066" w:type="dxa"/>
          </w:tcPr>
          <w:p w:rsidR="008F21CB" w:rsidRDefault="008F21CB" w:rsidP="00B16AAD">
            <w:pPr>
              <w:jc w:val="left"/>
            </w:pPr>
            <w:r w:rsidRPr="008F21CB">
              <w:t>+56 9 123 45 67</w:t>
            </w:r>
          </w:p>
        </w:tc>
      </w:tr>
    </w:tbl>
    <w:p w:rsidR="008F21CB" w:rsidRDefault="008F21CB" w:rsidP="00B16AAD">
      <w:pPr>
        <w:jc w:val="left"/>
      </w:pPr>
    </w:p>
    <w:p w:rsidR="0088751C" w:rsidRDefault="00F9768A" w:rsidP="00A370E1">
      <w:pPr>
        <w:jc w:val="left"/>
      </w:pPr>
      <w:r>
        <w:t xml:space="preserve">Terms and conditions text will be stored in the same way.  </w:t>
      </w:r>
      <w:r w:rsidR="0088751C">
        <w:t>There will be other cases where we will call a web service function where the bank will generate a PDF file for terms and conditions</w:t>
      </w:r>
      <w:r w:rsidR="00CB2791">
        <w:t xml:space="preserve">.  </w:t>
      </w:r>
      <w:r>
        <w:t>In these cases, t</w:t>
      </w:r>
      <w:r w:rsidR="00CB2791">
        <w:t>he web service will return the URL to the PDF file.</w:t>
      </w:r>
      <w:r w:rsidR="008F21CB">
        <w:t xml:space="preserve"> </w:t>
      </w:r>
      <w:r>
        <w:t xml:space="preserve">  In other </w:t>
      </w:r>
      <w:ins w:id="273" w:author="Brian Allred" w:date="2013-08-15T09:33:00Z">
        <w:r w:rsidR="004F3085">
          <w:t>c</w:t>
        </w:r>
      </w:ins>
      <w:del w:id="274" w:author="Brian Allred" w:date="2013-08-15T09:33:00Z">
        <w:r w:rsidDel="004F3085">
          <w:delText>f</w:delText>
        </w:r>
      </w:del>
      <w:r>
        <w:t>aces, the terms and conditions text may be in a PDF file and we will store the URL to the file.  For example:</w:t>
      </w:r>
    </w:p>
    <w:tbl>
      <w:tblPr>
        <w:tblStyle w:val="TableGrid"/>
        <w:tblW w:w="0" w:type="auto"/>
        <w:tblLook w:val="04A0" w:firstRow="1" w:lastRow="0" w:firstColumn="1" w:lastColumn="0" w:noHBand="0" w:noVBand="1"/>
      </w:tblPr>
      <w:tblGrid>
        <w:gridCol w:w="2628"/>
        <w:gridCol w:w="6516"/>
      </w:tblGrid>
      <w:tr w:rsidR="00F9768A" w:rsidTr="00F9768A">
        <w:tc>
          <w:tcPr>
            <w:tcW w:w="2628" w:type="dxa"/>
          </w:tcPr>
          <w:p w:rsidR="00F9768A" w:rsidRDefault="00F9768A" w:rsidP="00A370E1">
            <w:pPr>
              <w:jc w:val="left"/>
            </w:pPr>
            <w:r w:rsidRPr="008F21CB">
              <w:rPr>
                <w:b/>
              </w:rPr>
              <w:t>KEY</w:t>
            </w:r>
          </w:p>
        </w:tc>
        <w:tc>
          <w:tcPr>
            <w:tcW w:w="6516" w:type="dxa"/>
          </w:tcPr>
          <w:p w:rsidR="00F9768A" w:rsidRDefault="00F9768A" w:rsidP="00A370E1">
            <w:pPr>
              <w:jc w:val="left"/>
            </w:pPr>
            <w:r w:rsidRPr="008F21CB">
              <w:rPr>
                <w:b/>
              </w:rPr>
              <w:t>VALUE</w:t>
            </w:r>
          </w:p>
        </w:tc>
      </w:tr>
      <w:tr w:rsidR="00F9768A" w:rsidTr="00F9768A">
        <w:tc>
          <w:tcPr>
            <w:tcW w:w="2628" w:type="dxa"/>
          </w:tcPr>
          <w:p w:rsidR="00F9768A" w:rsidRDefault="00F9768A" w:rsidP="00A370E1">
            <w:pPr>
              <w:jc w:val="left"/>
            </w:pPr>
            <w:r>
              <w:t>loanTerms</w:t>
            </w:r>
          </w:p>
        </w:tc>
        <w:tc>
          <w:tcPr>
            <w:tcW w:w="6516" w:type="dxa"/>
          </w:tcPr>
          <w:p w:rsidR="00F9768A" w:rsidRDefault="00F9768A" w:rsidP="00A370E1">
            <w:pPr>
              <w:jc w:val="left"/>
            </w:pPr>
            <w:r>
              <w:t>Lorem ipsum stuff you must accept . . .</w:t>
            </w:r>
          </w:p>
        </w:tc>
      </w:tr>
      <w:tr w:rsidR="00F9768A" w:rsidTr="00F9768A">
        <w:tc>
          <w:tcPr>
            <w:tcW w:w="2628" w:type="dxa"/>
          </w:tcPr>
          <w:p w:rsidR="00F9768A" w:rsidRDefault="00F9768A" w:rsidP="00A370E1">
            <w:pPr>
              <w:jc w:val="left"/>
            </w:pPr>
            <w:r>
              <w:t>mortgageTerms</w:t>
            </w:r>
          </w:p>
        </w:tc>
        <w:tc>
          <w:tcPr>
            <w:tcW w:w="6516" w:type="dxa"/>
          </w:tcPr>
          <w:p w:rsidR="00F9768A" w:rsidRDefault="00F9768A" w:rsidP="00A370E1">
            <w:pPr>
              <w:jc w:val="left"/>
            </w:pPr>
            <w:r>
              <w:t>http://192.168.23.12/mortgageterms.pdf</w:t>
            </w:r>
          </w:p>
        </w:tc>
      </w:tr>
    </w:tbl>
    <w:p w:rsidR="005D050B" w:rsidRDefault="005D050B" w:rsidP="00543E28">
      <w:pPr>
        <w:pStyle w:val="Heading1"/>
        <w:jc w:val="left"/>
      </w:pPr>
      <w:bookmarkStart w:id="275" w:name="_Toc358210328"/>
      <w:r>
        <w:t>Securit</w:t>
      </w:r>
      <w:r w:rsidR="00364EA2">
        <w:t>y</w:t>
      </w:r>
      <w:bookmarkEnd w:id="275"/>
    </w:p>
    <w:p w:rsidR="00364EA2" w:rsidRDefault="00364EA2" w:rsidP="00E44974">
      <w:pPr>
        <w:spacing w:before="0" w:after="0"/>
        <w:jc w:val="left"/>
      </w:pPr>
      <w:r>
        <w:t>The installable mBanking apps will not store any personal or bank data on the mobile device.</w:t>
      </w:r>
      <w:r w:rsidR="00D56930">
        <w:t xml:space="preserve">  The customer’s RUT number will be stored in our database, but not on the mobile device.</w:t>
      </w:r>
      <w:r w:rsidR="004A4E5F">
        <w:t xml:space="preserve">  The only information that we will store on the customer’s local device is:</w:t>
      </w:r>
    </w:p>
    <w:p w:rsidR="004A4E5F" w:rsidRDefault="004A4E5F" w:rsidP="001130A7">
      <w:pPr>
        <w:pStyle w:val="ListParagraph"/>
        <w:numPr>
          <w:ilvl w:val="0"/>
          <w:numId w:val="27"/>
        </w:numPr>
        <w:spacing w:before="0" w:after="0"/>
        <w:jc w:val="left"/>
      </w:pPr>
      <w:r>
        <w:t>The device ID that we generate (See section 13.2)</w:t>
      </w:r>
    </w:p>
    <w:p w:rsidR="004A4E5F" w:rsidRDefault="004A4E5F" w:rsidP="001130A7">
      <w:pPr>
        <w:pStyle w:val="ListParagraph"/>
        <w:numPr>
          <w:ilvl w:val="0"/>
          <w:numId w:val="27"/>
        </w:numPr>
        <w:spacing w:before="0" w:after="0"/>
        <w:jc w:val="left"/>
      </w:pPr>
      <w:r>
        <w:t>The customer’s first name</w:t>
      </w:r>
    </w:p>
    <w:p w:rsidR="00364EA2" w:rsidRDefault="00364EA2" w:rsidP="00E44974">
      <w:pPr>
        <w:spacing w:before="0" w:after="0"/>
        <w:jc w:val="left"/>
      </w:pPr>
    </w:p>
    <w:p w:rsidR="00364EA2" w:rsidRDefault="00364EA2" w:rsidP="00E44974">
      <w:pPr>
        <w:spacing w:before="0" w:after="0"/>
        <w:jc w:val="left"/>
      </w:pPr>
      <w:r>
        <w:t>All communications between the device and the application server will be done through SSL.</w:t>
      </w:r>
    </w:p>
    <w:p w:rsidR="00207DDF" w:rsidRDefault="00207DDF" w:rsidP="00E44974">
      <w:pPr>
        <w:spacing w:before="0" w:after="0"/>
        <w:jc w:val="left"/>
      </w:pPr>
    </w:p>
    <w:p w:rsidR="00207DDF" w:rsidRDefault="00207DDF" w:rsidP="00E44974">
      <w:pPr>
        <w:spacing w:before="0" w:after="0"/>
        <w:jc w:val="left"/>
      </w:pPr>
      <w:r>
        <w:t>Some banking operations, typically any operation where money is moved, require the customer to enter a second factor of authentication.  mBanking will support the DigiCard (bingo card) or DigiPass (token device).</w:t>
      </w:r>
      <w:r w:rsidR="00840711">
        <w:t xml:space="preserve">  The application must call a web service function to </w:t>
      </w:r>
      <w:r w:rsidR="00840711">
        <w:lastRenderedPageBreak/>
        <w:t xml:space="preserve">validate the value entered by the customer.  A separate web service function is used to query the </w:t>
      </w:r>
      <w:r w:rsidR="00285BA4">
        <w:t>DigiCard coordinates that the customer must enter.</w:t>
      </w:r>
    </w:p>
    <w:p w:rsidR="00D903A1" w:rsidRDefault="00D903A1" w:rsidP="00E44974">
      <w:pPr>
        <w:spacing w:before="0" w:after="0"/>
        <w:jc w:val="left"/>
      </w:pPr>
    </w:p>
    <w:p w:rsidR="00D903A1" w:rsidRDefault="00D903A1" w:rsidP="00E44974">
      <w:pPr>
        <w:spacing w:before="0" w:after="0"/>
        <w:jc w:val="left"/>
      </w:pPr>
      <w:r>
        <w:t>The application server and web server at Banco de Chile should be protected by firewalls.</w:t>
      </w:r>
    </w:p>
    <w:p w:rsidR="003B5F25" w:rsidRDefault="003B5F25" w:rsidP="00543E28">
      <w:pPr>
        <w:pStyle w:val="Heading1"/>
        <w:jc w:val="left"/>
      </w:pPr>
      <w:bookmarkStart w:id="276" w:name="_Toc358210329"/>
      <w:r>
        <w:t>Customizations to Database</w:t>
      </w:r>
      <w:bookmarkEnd w:id="276"/>
    </w:p>
    <w:p w:rsidR="006B4D14" w:rsidRDefault="006B4D14" w:rsidP="006B4D14">
      <w:pPr>
        <w:pStyle w:val="Heading2"/>
        <w:jc w:val="left"/>
      </w:pPr>
      <w:bookmarkStart w:id="277" w:name="_Toc358210330"/>
      <w:r>
        <w:t>Customizations for Banco de Chile</w:t>
      </w:r>
      <w:bookmarkEnd w:id="277"/>
    </w:p>
    <w:p w:rsidR="00924A1F" w:rsidRDefault="009E64F8" w:rsidP="006B4D14">
      <w:r>
        <w:t>For the Banco de Chile project, we want to store as little information as possible in the mBanking database.  The primary data repository is the bank’s own databases.</w:t>
      </w:r>
      <w:r w:rsidR="00924A1F">
        <w:t xml:space="preserve">  Only the mBanking tables listed below will be used.</w:t>
      </w:r>
    </w:p>
    <w:p w:rsidR="009E64F8" w:rsidRDefault="009E64F8" w:rsidP="006B4D14"/>
    <w:p w:rsidR="009E64F8" w:rsidRDefault="009E64F8" w:rsidP="006B4D14">
      <w:r>
        <w:t xml:space="preserve">The </w:t>
      </w:r>
      <w:r w:rsidR="00977CB7">
        <w:t xml:space="preserve">mBanking </w:t>
      </w:r>
      <w:r>
        <w:t xml:space="preserve">‘audit’ tables will be </w:t>
      </w:r>
      <w:r w:rsidR="00977CB7">
        <w:t>used extensively.  See the ‘Auditing’ section below.</w:t>
      </w:r>
    </w:p>
    <w:p w:rsidR="006C6928" w:rsidRDefault="006C6928" w:rsidP="006B4D14"/>
    <w:p w:rsidR="006C6928" w:rsidRDefault="00026609" w:rsidP="006B4D14">
      <w:r>
        <w:t>The</w:t>
      </w:r>
      <w:r w:rsidR="006C6928">
        <w:t xml:space="preserve"> </w:t>
      </w:r>
      <w:r>
        <w:t>MOB_PREFERENCES</w:t>
      </w:r>
      <w:r w:rsidR="006C6928">
        <w:t xml:space="preserve"> table will be used for messages that will be displayed to customers.  See section 9 above.</w:t>
      </w:r>
    </w:p>
    <w:p w:rsidR="009E64F8" w:rsidRDefault="009E64F8" w:rsidP="006B4D14"/>
    <w:p w:rsidR="006B4D14" w:rsidRDefault="006B4D14" w:rsidP="006B4D14">
      <w:r>
        <w:t>A new ‘enrollment’ table will be added, where we will store information used during the customer enrollment process which is described below.</w:t>
      </w:r>
    </w:p>
    <w:p w:rsidR="006B4D14" w:rsidRDefault="006B4D14" w:rsidP="006B4D14">
      <w:pPr>
        <w:pStyle w:val="ListParagraph"/>
        <w:numPr>
          <w:ilvl w:val="0"/>
          <w:numId w:val="12"/>
        </w:numPr>
        <w:jc w:val="left"/>
      </w:pPr>
      <w:r>
        <w:t>Customer RUT</w:t>
      </w:r>
    </w:p>
    <w:p w:rsidR="006B4D14" w:rsidRDefault="006B4D14" w:rsidP="006B4D14">
      <w:pPr>
        <w:pStyle w:val="ListParagraph"/>
        <w:numPr>
          <w:ilvl w:val="0"/>
          <w:numId w:val="12"/>
        </w:numPr>
        <w:jc w:val="left"/>
      </w:pPr>
      <w:r>
        <w:t>Date of enrollment</w:t>
      </w:r>
    </w:p>
    <w:p w:rsidR="006B4D14" w:rsidRDefault="006B4D14" w:rsidP="006B4D14">
      <w:pPr>
        <w:pStyle w:val="ListParagraph"/>
        <w:numPr>
          <w:ilvl w:val="0"/>
          <w:numId w:val="12"/>
        </w:numPr>
        <w:jc w:val="left"/>
      </w:pPr>
      <w:r>
        <w:t>Device Id</w:t>
      </w:r>
    </w:p>
    <w:p w:rsidR="006B4D14" w:rsidRDefault="006B4D14" w:rsidP="006B4D14">
      <w:pPr>
        <w:pStyle w:val="ListParagraph"/>
        <w:numPr>
          <w:ilvl w:val="0"/>
          <w:numId w:val="12"/>
        </w:numPr>
        <w:jc w:val="left"/>
      </w:pPr>
      <w:r>
        <w:t>Device Operating System</w:t>
      </w:r>
    </w:p>
    <w:p w:rsidR="006B4D14" w:rsidRDefault="006B4D14" w:rsidP="006B4D14">
      <w:pPr>
        <w:pStyle w:val="ListParagraph"/>
        <w:numPr>
          <w:ilvl w:val="0"/>
          <w:numId w:val="12"/>
        </w:numPr>
        <w:jc w:val="left"/>
      </w:pPr>
      <w:r>
        <w:t>Device Model</w:t>
      </w:r>
    </w:p>
    <w:p w:rsidR="00701CDD" w:rsidRDefault="00701CDD" w:rsidP="006B4D14">
      <w:pPr>
        <w:pStyle w:val="ListParagraph"/>
        <w:numPr>
          <w:ilvl w:val="0"/>
          <w:numId w:val="12"/>
        </w:numPr>
        <w:jc w:val="left"/>
      </w:pPr>
      <w:r>
        <w:t>Device Name (</w:t>
      </w:r>
      <w:r w:rsidR="006C6928">
        <w:t>E</w:t>
      </w:r>
      <w:r>
        <w:t>ntered by user)</w:t>
      </w:r>
      <w:r w:rsidR="00526AC0">
        <w:t xml:space="preserve"> (Can be null)</w:t>
      </w:r>
    </w:p>
    <w:p w:rsidR="00526AC0" w:rsidRDefault="00526AC0" w:rsidP="006B4D14">
      <w:pPr>
        <w:pStyle w:val="ListParagraph"/>
        <w:numPr>
          <w:ilvl w:val="0"/>
          <w:numId w:val="12"/>
        </w:numPr>
        <w:jc w:val="left"/>
      </w:pPr>
      <w:r>
        <w:t>Device Phone Number (Can be null)</w:t>
      </w:r>
    </w:p>
    <w:p w:rsidR="00700F27" w:rsidRDefault="00700F27" w:rsidP="006B4D14">
      <w:pPr>
        <w:pStyle w:val="ListParagraph"/>
        <w:numPr>
          <w:ilvl w:val="0"/>
          <w:numId w:val="12"/>
        </w:numPr>
        <w:jc w:val="left"/>
      </w:pPr>
      <w:r>
        <w:t>Bank Id</w:t>
      </w:r>
    </w:p>
    <w:p w:rsidR="006B4D14" w:rsidRDefault="006B4D14" w:rsidP="006B4D14"/>
    <w:p w:rsidR="00924A1F" w:rsidRDefault="00924A1F" w:rsidP="006B4D14">
      <w:r>
        <w:t xml:space="preserve">Some other minor tables may be used, such as to store </w:t>
      </w:r>
      <w:r w:rsidR="007A1054">
        <w:t xml:space="preserve">information displayed in drop-down lists for such things as </w:t>
      </w:r>
      <w:r>
        <w:t>currency codes, city names, country names, etc.  Not for customer information.</w:t>
      </w:r>
    </w:p>
    <w:p w:rsidR="00924A1F" w:rsidRPr="006B4D14" w:rsidRDefault="00924A1F" w:rsidP="006B4D14"/>
    <w:p w:rsidR="003B5F25" w:rsidRDefault="003B5F25" w:rsidP="00543E28">
      <w:pPr>
        <w:pStyle w:val="Heading2"/>
        <w:jc w:val="left"/>
      </w:pPr>
      <w:bookmarkStart w:id="278" w:name="_Toc358210331"/>
      <w:r>
        <w:t>Best Practices</w:t>
      </w:r>
      <w:bookmarkEnd w:id="278"/>
    </w:p>
    <w:p w:rsidR="003B5F25" w:rsidRDefault="003B5F25" w:rsidP="00543E28">
      <w:pPr>
        <w:jc w:val="left"/>
      </w:pPr>
      <w:r>
        <w:t>In order to provide consistency and simplicity, there are some best practices when making database modifications or additions.</w:t>
      </w:r>
    </w:p>
    <w:p w:rsidR="00FA4410" w:rsidRDefault="00FA4410" w:rsidP="00543E28">
      <w:pPr>
        <w:jc w:val="left"/>
      </w:pPr>
      <w:r>
        <w:t>Restrict the possible field types to:</w:t>
      </w:r>
    </w:p>
    <w:p w:rsidR="00FA4410" w:rsidRDefault="00FA4410" w:rsidP="00543E28">
      <w:pPr>
        <w:jc w:val="left"/>
      </w:pPr>
    </w:p>
    <w:tbl>
      <w:tblPr>
        <w:tblStyle w:val="TableClassic2"/>
        <w:tblW w:w="0" w:type="auto"/>
        <w:tblLook w:val="04A0" w:firstRow="1" w:lastRow="0" w:firstColumn="1" w:lastColumn="0" w:noHBand="0" w:noVBand="1"/>
      </w:tblPr>
      <w:tblGrid>
        <w:gridCol w:w="1576"/>
        <w:gridCol w:w="1575"/>
        <w:gridCol w:w="1722"/>
        <w:gridCol w:w="1722"/>
        <w:gridCol w:w="1722"/>
      </w:tblGrid>
      <w:tr w:rsidR="00FA4410" w:rsidTr="005742D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76" w:type="dxa"/>
          </w:tcPr>
          <w:p w:rsidR="00FA4410" w:rsidRDefault="00FA4410" w:rsidP="00543E28">
            <w:pPr>
              <w:spacing w:before="100" w:beforeAutospacing="1" w:after="100" w:afterAutospacing="1"/>
              <w:jc w:val="left"/>
            </w:pPr>
            <w:r>
              <w:lastRenderedPageBreak/>
              <w:t>XSD-Type</w:t>
            </w:r>
          </w:p>
        </w:tc>
        <w:tc>
          <w:tcPr>
            <w:tcW w:w="1575" w:type="dxa"/>
          </w:tcPr>
          <w:p w:rsidR="00FA4410" w:rsidRDefault="00FA4410" w:rsidP="00543E28">
            <w:pPr>
              <w:spacing w:before="100" w:beforeAutospacing="1" w:after="100" w:afterAutospacing="1"/>
              <w:jc w:val="left"/>
              <w:cnfStyle w:val="100000000000" w:firstRow="1" w:lastRow="0" w:firstColumn="0" w:lastColumn="0" w:oddVBand="0" w:evenVBand="0" w:oddHBand="0" w:evenHBand="0" w:firstRowFirstColumn="0" w:firstRowLastColumn="0" w:lastRowFirstColumn="0" w:lastRowLastColumn="0"/>
            </w:pPr>
            <w:r>
              <w:t>ASE</w:t>
            </w:r>
          </w:p>
        </w:tc>
        <w:tc>
          <w:tcPr>
            <w:tcW w:w="1722" w:type="dxa"/>
          </w:tcPr>
          <w:p w:rsidR="00FA4410" w:rsidRDefault="00FA4410" w:rsidP="00543E28">
            <w:pPr>
              <w:spacing w:before="100" w:beforeAutospacing="1" w:after="100" w:afterAutospacing="1"/>
              <w:jc w:val="left"/>
              <w:cnfStyle w:val="100000000000" w:firstRow="1" w:lastRow="0" w:firstColumn="0" w:lastColumn="0" w:oddVBand="0" w:evenVBand="0" w:oddHBand="0" w:evenHBand="0" w:firstRowFirstColumn="0" w:firstRowLastColumn="0" w:lastRowFirstColumn="0" w:lastRowLastColumn="0"/>
            </w:pPr>
            <w:r>
              <w:t>DB2</w:t>
            </w:r>
          </w:p>
        </w:tc>
        <w:tc>
          <w:tcPr>
            <w:tcW w:w="1722" w:type="dxa"/>
          </w:tcPr>
          <w:p w:rsidR="00FA4410" w:rsidRDefault="00FA4410" w:rsidP="00543E28">
            <w:pPr>
              <w:spacing w:before="100" w:beforeAutospacing="1" w:after="100" w:afterAutospacing="1"/>
              <w:jc w:val="left"/>
              <w:cnfStyle w:val="100000000000" w:firstRow="1" w:lastRow="0" w:firstColumn="0" w:lastColumn="0" w:oddVBand="0" w:evenVBand="0" w:oddHBand="0" w:evenHBand="0" w:firstRowFirstColumn="0" w:firstRowLastColumn="0" w:lastRowFirstColumn="0" w:lastRowLastColumn="0"/>
            </w:pPr>
            <w:r>
              <w:t>Oracle</w:t>
            </w:r>
          </w:p>
        </w:tc>
        <w:tc>
          <w:tcPr>
            <w:tcW w:w="1722" w:type="dxa"/>
          </w:tcPr>
          <w:p w:rsidR="00FA4410" w:rsidRDefault="00FA4410" w:rsidP="00543E28">
            <w:pPr>
              <w:spacing w:before="100" w:beforeAutospacing="1" w:after="100" w:afterAutospacing="1"/>
              <w:jc w:val="left"/>
              <w:cnfStyle w:val="100000000000" w:firstRow="1" w:lastRow="0" w:firstColumn="0" w:lastColumn="0" w:oddVBand="0" w:evenVBand="0" w:oddHBand="0" w:evenHBand="0" w:firstRowFirstColumn="0" w:firstRowLastColumn="0" w:lastRowFirstColumn="0" w:lastRowLastColumn="0"/>
            </w:pPr>
            <w:r>
              <w:t>PostgreSQL</w:t>
            </w:r>
          </w:p>
        </w:tc>
      </w:tr>
      <w:tr w:rsidR="00FA4410" w:rsidRPr="00FA4410" w:rsidTr="005742D0">
        <w:tc>
          <w:tcPr>
            <w:cnfStyle w:val="001000000000" w:firstRow="0" w:lastRow="0" w:firstColumn="1" w:lastColumn="0" w:oddVBand="0" w:evenVBand="0" w:oddHBand="0" w:evenHBand="0" w:firstRowFirstColumn="0" w:firstRowLastColumn="0" w:lastRowFirstColumn="0" w:lastRowLastColumn="0"/>
            <w:tcW w:w="1576" w:type="dxa"/>
          </w:tcPr>
          <w:p w:rsidR="00FA4410" w:rsidRPr="00FA4410" w:rsidRDefault="00FA4410" w:rsidP="00543E28">
            <w:pPr>
              <w:spacing w:before="100" w:beforeAutospacing="1" w:after="100" w:afterAutospacing="1"/>
              <w:jc w:val="left"/>
              <w:rPr>
                <w:rFonts w:asciiTheme="minorHAnsi" w:hAnsiTheme="minorHAnsi"/>
                <w:sz w:val="20"/>
                <w:szCs w:val="20"/>
              </w:rPr>
            </w:pPr>
            <w:r w:rsidRPr="00FA4410">
              <w:rPr>
                <w:rFonts w:asciiTheme="minorHAnsi" w:hAnsiTheme="minorHAnsi"/>
                <w:sz w:val="20"/>
                <w:szCs w:val="20"/>
              </w:rPr>
              <w:t>idShort</w:t>
            </w:r>
          </w:p>
        </w:tc>
        <w:tc>
          <w:tcPr>
            <w:tcW w:w="1575" w:type="dxa"/>
          </w:tcPr>
          <w:p w:rsidR="00FA4410" w:rsidRPr="00FA4410" w:rsidRDefault="00FA4410" w:rsidP="00543E28">
            <w:p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FA4410">
              <w:rPr>
                <w:rFonts w:asciiTheme="minorHAnsi" w:hAnsiTheme="minorHAnsi"/>
                <w:sz w:val="20"/>
                <w:szCs w:val="20"/>
              </w:rPr>
              <w:t>numeric(5)</w:t>
            </w:r>
          </w:p>
        </w:tc>
        <w:tc>
          <w:tcPr>
            <w:tcW w:w="1722" w:type="dxa"/>
          </w:tcPr>
          <w:p w:rsidR="00FA4410" w:rsidRPr="00FA4410" w:rsidRDefault="00FA4410" w:rsidP="00543E28">
            <w:p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722" w:type="dxa"/>
          </w:tcPr>
          <w:p w:rsidR="00FA4410" w:rsidRPr="00FA4410" w:rsidRDefault="00FA4410" w:rsidP="00543E28">
            <w:p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FA4410">
              <w:rPr>
                <w:rFonts w:asciiTheme="minorHAnsi" w:hAnsiTheme="minorHAnsi"/>
                <w:sz w:val="20"/>
                <w:szCs w:val="20"/>
              </w:rPr>
              <w:t>NUMERIC(5)</w:t>
            </w:r>
          </w:p>
        </w:tc>
        <w:tc>
          <w:tcPr>
            <w:tcW w:w="1722" w:type="dxa"/>
          </w:tcPr>
          <w:p w:rsidR="00FA4410" w:rsidRPr="00FA4410" w:rsidRDefault="00FA4410" w:rsidP="00543E28">
            <w:p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FA4410">
              <w:rPr>
                <w:rFonts w:asciiTheme="minorHAnsi" w:hAnsiTheme="minorHAnsi"/>
                <w:sz w:val="20"/>
                <w:szCs w:val="20"/>
              </w:rPr>
              <w:t>NUMERIC(5)</w:t>
            </w:r>
          </w:p>
        </w:tc>
      </w:tr>
      <w:tr w:rsidR="00FA4410" w:rsidRPr="00FA4410" w:rsidTr="005742D0">
        <w:tc>
          <w:tcPr>
            <w:cnfStyle w:val="001000000000" w:firstRow="0" w:lastRow="0" w:firstColumn="1" w:lastColumn="0" w:oddVBand="0" w:evenVBand="0" w:oddHBand="0" w:evenHBand="0" w:firstRowFirstColumn="0" w:firstRowLastColumn="0" w:lastRowFirstColumn="0" w:lastRowLastColumn="0"/>
            <w:tcW w:w="1576" w:type="dxa"/>
          </w:tcPr>
          <w:p w:rsidR="00FA4410" w:rsidRPr="00FA4410" w:rsidRDefault="00FA4410" w:rsidP="008A2153">
            <w:pPr>
              <w:spacing w:before="100" w:beforeAutospacing="1" w:after="100" w:afterAutospacing="1"/>
              <w:jc w:val="left"/>
              <w:rPr>
                <w:rFonts w:asciiTheme="minorHAnsi" w:hAnsiTheme="minorHAnsi"/>
                <w:sz w:val="20"/>
                <w:szCs w:val="20"/>
              </w:rPr>
            </w:pPr>
            <w:r w:rsidRPr="00FA4410">
              <w:rPr>
                <w:rFonts w:asciiTheme="minorHAnsi" w:hAnsiTheme="minorHAnsi"/>
                <w:sz w:val="20"/>
                <w:szCs w:val="20"/>
              </w:rPr>
              <w:t>idLong</w:t>
            </w:r>
          </w:p>
        </w:tc>
        <w:tc>
          <w:tcPr>
            <w:tcW w:w="1575" w:type="dxa"/>
          </w:tcPr>
          <w:p w:rsidR="00FA4410" w:rsidRPr="00FA4410" w:rsidRDefault="00FA4410" w:rsidP="00543E28">
            <w:p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FA4410">
              <w:rPr>
                <w:rFonts w:asciiTheme="minorHAnsi" w:hAnsiTheme="minorHAnsi"/>
                <w:sz w:val="20"/>
                <w:szCs w:val="20"/>
              </w:rPr>
              <w:t>numeric(18)</w:t>
            </w:r>
          </w:p>
        </w:tc>
        <w:tc>
          <w:tcPr>
            <w:tcW w:w="1722" w:type="dxa"/>
          </w:tcPr>
          <w:p w:rsidR="00FA4410" w:rsidRPr="00FA4410" w:rsidRDefault="00FA4410" w:rsidP="00543E28">
            <w:p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722" w:type="dxa"/>
          </w:tcPr>
          <w:p w:rsidR="00FA4410" w:rsidRPr="00FA4410" w:rsidRDefault="00FA4410" w:rsidP="00543E28">
            <w:p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FA4410">
              <w:rPr>
                <w:rFonts w:asciiTheme="minorHAnsi" w:hAnsiTheme="minorHAnsi"/>
                <w:sz w:val="20"/>
                <w:szCs w:val="20"/>
              </w:rPr>
              <w:t>NUMERIC(18)</w:t>
            </w:r>
          </w:p>
        </w:tc>
        <w:tc>
          <w:tcPr>
            <w:tcW w:w="1722" w:type="dxa"/>
          </w:tcPr>
          <w:p w:rsidR="00FA4410" w:rsidRPr="00FA4410" w:rsidRDefault="00FA4410" w:rsidP="00543E28">
            <w:p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FA4410">
              <w:rPr>
                <w:rFonts w:asciiTheme="minorHAnsi" w:hAnsiTheme="minorHAnsi"/>
                <w:sz w:val="20"/>
                <w:szCs w:val="20"/>
              </w:rPr>
              <w:t>NUMERIC(18)</w:t>
            </w:r>
          </w:p>
        </w:tc>
      </w:tr>
      <w:tr w:rsidR="00FA4410" w:rsidRPr="00FA4410" w:rsidTr="005742D0">
        <w:tc>
          <w:tcPr>
            <w:cnfStyle w:val="001000000000" w:firstRow="0" w:lastRow="0" w:firstColumn="1" w:lastColumn="0" w:oddVBand="0" w:evenVBand="0" w:oddHBand="0" w:evenHBand="0" w:firstRowFirstColumn="0" w:firstRowLastColumn="0" w:lastRowFirstColumn="0" w:lastRowLastColumn="0"/>
            <w:tcW w:w="1576" w:type="dxa"/>
          </w:tcPr>
          <w:p w:rsidR="00FA4410" w:rsidRPr="00FA4410" w:rsidRDefault="00FA4410" w:rsidP="00543E28">
            <w:pPr>
              <w:spacing w:before="100" w:beforeAutospacing="1" w:after="100" w:afterAutospacing="1"/>
              <w:jc w:val="left"/>
              <w:rPr>
                <w:rFonts w:asciiTheme="minorHAnsi" w:hAnsiTheme="minorHAnsi"/>
                <w:sz w:val="20"/>
                <w:szCs w:val="20"/>
              </w:rPr>
            </w:pPr>
          </w:p>
        </w:tc>
        <w:tc>
          <w:tcPr>
            <w:tcW w:w="1575" w:type="dxa"/>
          </w:tcPr>
          <w:p w:rsidR="00FA4410" w:rsidRPr="00FA4410" w:rsidRDefault="00FA4410" w:rsidP="00543E28">
            <w:p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FA4410">
              <w:rPr>
                <w:rFonts w:asciiTheme="minorHAnsi" w:hAnsiTheme="minorHAnsi"/>
                <w:sz w:val="20"/>
                <w:szCs w:val="20"/>
              </w:rPr>
              <w:t>number(38,19)</w:t>
            </w:r>
          </w:p>
        </w:tc>
        <w:tc>
          <w:tcPr>
            <w:tcW w:w="1722" w:type="dxa"/>
          </w:tcPr>
          <w:p w:rsidR="00FA4410" w:rsidRPr="00FA4410" w:rsidRDefault="00FA4410" w:rsidP="00543E28">
            <w:p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FA4410">
              <w:rPr>
                <w:rFonts w:asciiTheme="minorHAnsi" w:hAnsiTheme="minorHAnsi"/>
                <w:sz w:val="20"/>
                <w:szCs w:val="20"/>
              </w:rPr>
              <w:t>NUMERIC(29,9)</w:t>
            </w:r>
          </w:p>
        </w:tc>
        <w:tc>
          <w:tcPr>
            <w:tcW w:w="1722" w:type="dxa"/>
          </w:tcPr>
          <w:p w:rsidR="00FA4410" w:rsidRPr="00FA4410" w:rsidRDefault="00FA4410" w:rsidP="00543E28">
            <w:p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FA4410">
              <w:rPr>
                <w:rFonts w:asciiTheme="minorHAnsi" w:hAnsiTheme="minorHAnsi"/>
                <w:sz w:val="20"/>
                <w:szCs w:val="20"/>
              </w:rPr>
              <w:t>NUMERIC(32,19)</w:t>
            </w:r>
          </w:p>
        </w:tc>
        <w:tc>
          <w:tcPr>
            <w:tcW w:w="1722" w:type="dxa"/>
          </w:tcPr>
          <w:p w:rsidR="00FA4410" w:rsidRPr="00FA4410" w:rsidRDefault="00FA4410" w:rsidP="00543E28">
            <w:p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FA4410">
              <w:rPr>
                <w:rFonts w:asciiTheme="minorHAnsi" w:hAnsiTheme="minorHAnsi"/>
                <w:sz w:val="20"/>
                <w:szCs w:val="20"/>
              </w:rPr>
              <w:t>NUMERIC(32,19)</w:t>
            </w:r>
          </w:p>
        </w:tc>
      </w:tr>
      <w:tr w:rsidR="00FA4410" w:rsidRPr="00FA4410" w:rsidTr="005742D0">
        <w:tc>
          <w:tcPr>
            <w:cnfStyle w:val="001000000000" w:firstRow="0" w:lastRow="0" w:firstColumn="1" w:lastColumn="0" w:oddVBand="0" w:evenVBand="0" w:oddHBand="0" w:evenHBand="0" w:firstRowFirstColumn="0" w:firstRowLastColumn="0" w:lastRowFirstColumn="0" w:lastRowLastColumn="0"/>
            <w:tcW w:w="1576" w:type="dxa"/>
          </w:tcPr>
          <w:p w:rsidR="00FA4410" w:rsidRPr="00FA4410" w:rsidRDefault="00FA4410" w:rsidP="00543E28">
            <w:pPr>
              <w:spacing w:before="100" w:beforeAutospacing="1" w:after="100" w:afterAutospacing="1"/>
              <w:jc w:val="left"/>
              <w:rPr>
                <w:rFonts w:asciiTheme="minorHAnsi" w:hAnsiTheme="minorHAnsi"/>
                <w:sz w:val="20"/>
                <w:szCs w:val="20"/>
              </w:rPr>
            </w:pPr>
          </w:p>
        </w:tc>
        <w:tc>
          <w:tcPr>
            <w:tcW w:w="1575" w:type="dxa"/>
          </w:tcPr>
          <w:p w:rsidR="00FA4410" w:rsidRPr="00FA4410" w:rsidRDefault="00FA4410" w:rsidP="00543E28">
            <w:p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FA4410">
              <w:rPr>
                <w:rFonts w:asciiTheme="minorHAnsi" w:hAnsiTheme="minorHAnsi"/>
                <w:sz w:val="20"/>
                <w:szCs w:val="20"/>
              </w:rPr>
              <w:t>char(1)</w:t>
            </w:r>
          </w:p>
        </w:tc>
        <w:tc>
          <w:tcPr>
            <w:tcW w:w="1722" w:type="dxa"/>
          </w:tcPr>
          <w:p w:rsidR="00FA4410" w:rsidRPr="00FA4410" w:rsidRDefault="00FA4410" w:rsidP="00543E28">
            <w:p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FA4410">
              <w:rPr>
                <w:rFonts w:asciiTheme="minorHAnsi" w:hAnsiTheme="minorHAnsi"/>
                <w:sz w:val="20"/>
                <w:szCs w:val="20"/>
              </w:rPr>
              <w:t>CHAR(1)</w:t>
            </w:r>
          </w:p>
        </w:tc>
        <w:tc>
          <w:tcPr>
            <w:tcW w:w="1722" w:type="dxa"/>
          </w:tcPr>
          <w:p w:rsidR="00FA4410" w:rsidRPr="00FA4410" w:rsidRDefault="00FA4410" w:rsidP="00543E28">
            <w:p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FA4410">
              <w:rPr>
                <w:rFonts w:asciiTheme="minorHAnsi" w:hAnsiTheme="minorHAnsi"/>
                <w:sz w:val="20"/>
                <w:szCs w:val="20"/>
              </w:rPr>
              <w:t>CHAR(1 BYTE)</w:t>
            </w:r>
          </w:p>
        </w:tc>
        <w:tc>
          <w:tcPr>
            <w:tcW w:w="1722" w:type="dxa"/>
          </w:tcPr>
          <w:p w:rsidR="00FA4410" w:rsidRPr="00FA4410" w:rsidRDefault="00FA4410" w:rsidP="00543E28">
            <w:p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FA4410">
              <w:rPr>
                <w:rFonts w:asciiTheme="minorHAnsi" w:hAnsiTheme="minorHAnsi"/>
                <w:sz w:val="20"/>
                <w:szCs w:val="20"/>
              </w:rPr>
              <w:t>CHAR(1)</w:t>
            </w:r>
          </w:p>
        </w:tc>
      </w:tr>
      <w:tr w:rsidR="00FA4410" w:rsidRPr="00FA4410" w:rsidTr="005742D0">
        <w:tc>
          <w:tcPr>
            <w:cnfStyle w:val="001000000000" w:firstRow="0" w:lastRow="0" w:firstColumn="1" w:lastColumn="0" w:oddVBand="0" w:evenVBand="0" w:oddHBand="0" w:evenHBand="0" w:firstRowFirstColumn="0" w:firstRowLastColumn="0" w:lastRowFirstColumn="0" w:lastRowLastColumn="0"/>
            <w:tcW w:w="1576" w:type="dxa"/>
          </w:tcPr>
          <w:p w:rsidR="00FA4410" w:rsidRPr="00FA4410" w:rsidRDefault="00FA4410" w:rsidP="00543E28">
            <w:pPr>
              <w:spacing w:before="100" w:beforeAutospacing="1" w:after="100" w:afterAutospacing="1"/>
              <w:jc w:val="left"/>
              <w:rPr>
                <w:rFonts w:asciiTheme="minorHAnsi" w:hAnsiTheme="minorHAnsi"/>
                <w:sz w:val="20"/>
                <w:szCs w:val="20"/>
              </w:rPr>
            </w:pPr>
          </w:p>
        </w:tc>
        <w:tc>
          <w:tcPr>
            <w:tcW w:w="1575" w:type="dxa"/>
          </w:tcPr>
          <w:p w:rsidR="00FA4410" w:rsidRPr="00FA4410" w:rsidRDefault="00FA4410" w:rsidP="00543E28">
            <w:p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FA4410">
              <w:rPr>
                <w:rFonts w:asciiTheme="minorHAnsi" w:hAnsiTheme="minorHAnsi"/>
                <w:sz w:val="20"/>
                <w:szCs w:val="20"/>
              </w:rPr>
              <w:t>char(2)</w:t>
            </w:r>
          </w:p>
        </w:tc>
        <w:tc>
          <w:tcPr>
            <w:tcW w:w="1722" w:type="dxa"/>
          </w:tcPr>
          <w:p w:rsidR="00FA4410" w:rsidRPr="00FA4410" w:rsidRDefault="00FA4410" w:rsidP="00543E28">
            <w:p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FA4410">
              <w:rPr>
                <w:rFonts w:asciiTheme="minorHAnsi" w:hAnsiTheme="minorHAnsi"/>
                <w:sz w:val="20"/>
                <w:szCs w:val="20"/>
              </w:rPr>
              <w:t>CHAR(2)</w:t>
            </w:r>
          </w:p>
        </w:tc>
        <w:tc>
          <w:tcPr>
            <w:tcW w:w="1722" w:type="dxa"/>
          </w:tcPr>
          <w:p w:rsidR="00FA4410" w:rsidRPr="00FA4410" w:rsidRDefault="00FA4410" w:rsidP="00543E28">
            <w:p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FA4410">
              <w:rPr>
                <w:rFonts w:asciiTheme="minorHAnsi" w:hAnsiTheme="minorHAnsi"/>
                <w:sz w:val="20"/>
                <w:szCs w:val="20"/>
              </w:rPr>
              <w:t>CHAR(2 BYTE)</w:t>
            </w:r>
          </w:p>
        </w:tc>
        <w:tc>
          <w:tcPr>
            <w:tcW w:w="1722" w:type="dxa"/>
          </w:tcPr>
          <w:p w:rsidR="00FA4410" w:rsidRPr="00FA4410" w:rsidRDefault="00FA4410" w:rsidP="00543E28">
            <w:p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FA4410">
              <w:rPr>
                <w:rFonts w:asciiTheme="minorHAnsi" w:hAnsiTheme="minorHAnsi"/>
                <w:sz w:val="20"/>
                <w:szCs w:val="20"/>
              </w:rPr>
              <w:t>CHAR(2)</w:t>
            </w:r>
          </w:p>
        </w:tc>
      </w:tr>
      <w:tr w:rsidR="00FA4410" w:rsidRPr="00FA4410" w:rsidTr="005742D0">
        <w:tc>
          <w:tcPr>
            <w:cnfStyle w:val="001000000000" w:firstRow="0" w:lastRow="0" w:firstColumn="1" w:lastColumn="0" w:oddVBand="0" w:evenVBand="0" w:oddHBand="0" w:evenHBand="0" w:firstRowFirstColumn="0" w:firstRowLastColumn="0" w:lastRowFirstColumn="0" w:lastRowLastColumn="0"/>
            <w:tcW w:w="1576" w:type="dxa"/>
          </w:tcPr>
          <w:p w:rsidR="00FA4410" w:rsidRPr="00FA4410" w:rsidRDefault="00FA4410" w:rsidP="00543E28">
            <w:pPr>
              <w:spacing w:before="100" w:beforeAutospacing="1" w:after="100" w:afterAutospacing="1"/>
              <w:jc w:val="left"/>
              <w:rPr>
                <w:rFonts w:asciiTheme="minorHAnsi" w:hAnsiTheme="minorHAnsi"/>
                <w:sz w:val="20"/>
                <w:szCs w:val="20"/>
              </w:rPr>
            </w:pPr>
          </w:p>
        </w:tc>
        <w:tc>
          <w:tcPr>
            <w:tcW w:w="1575" w:type="dxa"/>
          </w:tcPr>
          <w:p w:rsidR="00FA4410" w:rsidRPr="00FA4410" w:rsidRDefault="00FA4410" w:rsidP="00543E28">
            <w:p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FA4410">
              <w:rPr>
                <w:rFonts w:asciiTheme="minorHAnsi" w:hAnsiTheme="minorHAnsi"/>
                <w:sz w:val="20"/>
                <w:szCs w:val="20"/>
              </w:rPr>
              <w:t>char(3)</w:t>
            </w:r>
          </w:p>
        </w:tc>
        <w:tc>
          <w:tcPr>
            <w:tcW w:w="1722" w:type="dxa"/>
          </w:tcPr>
          <w:p w:rsidR="00FA4410" w:rsidRPr="00FA4410" w:rsidRDefault="00FA4410" w:rsidP="00543E28">
            <w:p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FA4410">
              <w:rPr>
                <w:rFonts w:asciiTheme="minorHAnsi" w:hAnsiTheme="minorHAnsi"/>
                <w:sz w:val="20"/>
                <w:szCs w:val="20"/>
              </w:rPr>
              <w:t>CHAR(3)</w:t>
            </w:r>
          </w:p>
        </w:tc>
        <w:tc>
          <w:tcPr>
            <w:tcW w:w="1722" w:type="dxa"/>
          </w:tcPr>
          <w:p w:rsidR="00FA4410" w:rsidRPr="00FA4410" w:rsidRDefault="00FA4410" w:rsidP="00543E28">
            <w:p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FA4410">
              <w:rPr>
                <w:rFonts w:asciiTheme="minorHAnsi" w:hAnsiTheme="minorHAnsi"/>
                <w:sz w:val="20"/>
                <w:szCs w:val="20"/>
              </w:rPr>
              <w:t>CHAR(3 BYTE)</w:t>
            </w:r>
          </w:p>
        </w:tc>
        <w:tc>
          <w:tcPr>
            <w:tcW w:w="1722" w:type="dxa"/>
          </w:tcPr>
          <w:p w:rsidR="00FA4410" w:rsidRPr="00FA4410" w:rsidRDefault="00FA4410" w:rsidP="00543E28">
            <w:p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FA4410">
              <w:rPr>
                <w:rFonts w:asciiTheme="minorHAnsi" w:hAnsiTheme="minorHAnsi"/>
                <w:sz w:val="20"/>
                <w:szCs w:val="20"/>
              </w:rPr>
              <w:t>CHAR(3)</w:t>
            </w:r>
          </w:p>
        </w:tc>
      </w:tr>
      <w:tr w:rsidR="00FA4410" w:rsidRPr="00FA4410" w:rsidTr="005742D0">
        <w:tc>
          <w:tcPr>
            <w:cnfStyle w:val="001000000000" w:firstRow="0" w:lastRow="0" w:firstColumn="1" w:lastColumn="0" w:oddVBand="0" w:evenVBand="0" w:oddHBand="0" w:evenHBand="0" w:firstRowFirstColumn="0" w:firstRowLastColumn="0" w:lastRowFirstColumn="0" w:lastRowLastColumn="0"/>
            <w:tcW w:w="1576" w:type="dxa"/>
          </w:tcPr>
          <w:p w:rsidR="00FA4410" w:rsidRPr="00FA4410" w:rsidRDefault="00FA4410" w:rsidP="00543E28">
            <w:pPr>
              <w:spacing w:before="100" w:beforeAutospacing="1" w:after="100" w:afterAutospacing="1"/>
              <w:jc w:val="left"/>
              <w:rPr>
                <w:rFonts w:asciiTheme="minorHAnsi" w:hAnsiTheme="minorHAnsi"/>
                <w:sz w:val="20"/>
                <w:szCs w:val="20"/>
              </w:rPr>
            </w:pPr>
            <w:r w:rsidRPr="00FA4410">
              <w:rPr>
                <w:rFonts w:asciiTheme="minorHAnsi" w:hAnsiTheme="minorHAnsi"/>
                <w:sz w:val="20"/>
                <w:szCs w:val="20"/>
              </w:rPr>
              <w:t>strShort</w:t>
            </w:r>
          </w:p>
        </w:tc>
        <w:tc>
          <w:tcPr>
            <w:tcW w:w="1575" w:type="dxa"/>
          </w:tcPr>
          <w:p w:rsidR="00FA4410" w:rsidRPr="00FA4410" w:rsidRDefault="00FA4410" w:rsidP="00543E28">
            <w:p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FA4410">
              <w:rPr>
                <w:rFonts w:asciiTheme="minorHAnsi" w:hAnsiTheme="minorHAnsi"/>
                <w:sz w:val="20"/>
                <w:szCs w:val="20"/>
              </w:rPr>
              <w:t>varchar(6)</w:t>
            </w:r>
          </w:p>
        </w:tc>
        <w:tc>
          <w:tcPr>
            <w:tcW w:w="1722" w:type="dxa"/>
          </w:tcPr>
          <w:p w:rsidR="00FA4410" w:rsidRPr="00FA4410" w:rsidRDefault="00FA4410" w:rsidP="00543E28">
            <w:p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FA4410">
              <w:rPr>
                <w:rFonts w:asciiTheme="minorHAnsi" w:hAnsiTheme="minorHAnsi"/>
                <w:sz w:val="20"/>
                <w:szCs w:val="20"/>
              </w:rPr>
              <w:t>VARCHAR(6)</w:t>
            </w:r>
          </w:p>
        </w:tc>
        <w:tc>
          <w:tcPr>
            <w:tcW w:w="1722" w:type="dxa"/>
          </w:tcPr>
          <w:p w:rsidR="00FA4410" w:rsidRPr="00FA4410" w:rsidRDefault="00FA4410" w:rsidP="00543E28">
            <w:p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FA4410">
              <w:rPr>
                <w:rFonts w:asciiTheme="minorHAnsi" w:hAnsiTheme="minorHAnsi"/>
                <w:sz w:val="20"/>
                <w:szCs w:val="20"/>
              </w:rPr>
              <w:t>VARCHAR2(6 CHAR)</w:t>
            </w:r>
          </w:p>
        </w:tc>
        <w:tc>
          <w:tcPr>
            <w:tcW w:w="1722" w:type="dxa"/>
          </w:tcPr>
          <w:p w:rsidR="00FA4410" w:rsidRPr="00FA4410" w:rsidRDefault="00FA4410" w:rsidP="00543E28">
            <w:p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FA4410">
              <w:rPr>
                <w:rFonts w:asciiTheme="minorHAnsi" w:hAnsiTheme="minorHAnsi"/>
                <w:sz w:val="20"/>
                <w:szCs w:val="20"/>
              </w:rPr>
              <w:t>VARCHAR(6)</w:t>
            </w:r>
          </w:p>
        </w:tc>
      </w:tr>
      <w:tr w:rsidR="00FA4410" w:rsidRPr="00FA4410" w:rsidTr="005742D0">
        <w:tc>
          <w:tcPr>
            <w:cnfStyle w:val="001000000000" w:firstRow="0" w:lastRow="0" w:firstColumn="1" w:lastColumn="0" w:oddVBand="0" w:evenVBand="0" w:oddHBand="0" w:evenHBand="0" w:firstRowFirstColumn="0" w:firstRowLastColumn="0" w:lastRowFirstColumn="0" w:lastRowLastColumn="0"/>
            <w:tcW w:w="1576" w:type="dxa"/>
          </w:tcPr>
          <w:p w:rsidR="00FA4410" w:rsidRPr="00FA4410" w:rsidRDefault="00FA4410" w:rsidP="00543E28">
            <w:pPr>
              <w:spacing w:before="100" w:beforeAutospacing="1" w:after="100" w:afterAutospacing="1"/>
              <w:jc w:val="left"/>
              <w:rPr>
                <w:rFonts w:asciiTheme="minorHAnsi" w:hAnsiTheme="minorHAnsi"/>
                <w:sz w:val="20"/>
                <w:szCs w:val="20"/>
              </w:rPr>
            </w:pPr>
            <w:r w:rsidRPr="00FA4410">
              <w:rPr>
                <w:rFonts w:asciiTheme="minorHAnsi" w:hAnsiTheme="minorHAnsi"/>
                <w:sz w:val="20"/>
                <w:szCs w:val="20"/>
              </w:rPr>
              <w:t>strMedium</w:t>
            </w:r>
          </w:p>
        </w:tc>
        <w:tc>
          <w:tcPr>
            <w:tcW w:w="1575" w:type="dxa"/>
          </w:tcPr>
          <w:p w:rsidR="00FA4410" w:rsidRPr="00FA4410" w:rsidRDefault="00FA4410" w:rsidP="00543E28">
            <w:p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FA4410">
              <w:rPr>
                <w:rFonts w:asciiTheme="minorHAnsi" w:hAnsiTheme="minorHAnsi"/>
                <w:sz w:val="20"/>
                <w:szCs w:val="20"/>
              </w:rPr>
              <w:t>varchar(80)</w:t>
            </w:r>
          </w:p>
        </w:tc>
        <w:tc>
          <w:tcPr>
            <w:tcW w:w="1722" w:type="dxa"/>
          </w:tcPr>
          <w:p w:rsidR="00FA4410" w:rsidRPr="00FA4410" w:rsidRDefault="00FA4410" w:rsidP="00543E28">
            <w:p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FA4410">
              <w:rPr>
                <w:rFonts w:asciiTheme="minorHAnsi" w:hAnsiTheme="minorHAnsi"/>
                <w:sz w:val="20"/>
                <w:szCs w:val="20"/>
              </w:rPr>
              <w:t>VARCHAR(80)</w:t>
            </w:r>
          </w:p>
        </w:tc>
        <w:tc>
          <w:tcPr>
            <w:tcW w:w="1722" w:type="dxa"/>
          </w:tcPr>
          <w:p w:rsidR="00FA4410" w:rsidRPr="00FA4410" w:rsidRDefault="00FA4410" w:rsidP="00543E28">
            <w:p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FA4410">
              <w:rPr>
                <w:rFonts w:asciiTheme="minorHAnsi" w:hAnsiTheme="minorHAnsi"/>
                <w:sz w:val="20"/>
                <w:szCs w:val="20"/>
              </w:rPr>
              <w:t>VARCHAR2(80 CHAR)</w:t>
            </w:r>
          </w:p>
        </w:tc>
        <w:tc>
          <w:tcPr>
            <w:tcW w:w="1722" w:type="dxa"/>
          </w:tcPr>
          <w:p w:rsidR="00FA4410" w:rsidRPr="00FA4410" w:rsidRDefault="00FA4410" w:rsidP="00543E28">
            <w:p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FA4410">
              <w:rPr>
                <w:rFonts w:asciiTheme="minorHAnsi" w:hAnsiTheme="minorHAnsi"/>
                <w:sz w:val="20"/>
                <w:szCs w:val="20"/>
              </w:rPr>
              <w:t>VARCHAR(80)</w:t>
            </w:r>
          </w:p>
        </w:tc>
      </w:tr>
      <w:tr w:rsidR="00FA4410" w:rsidRPr="00FA4410" w:rsidTr="005742D0">
        <w:tc>
          <w:tcPr>
            <w:cnfStyle w:val="001000000000" w:firstRow="0" w:lastRow="0" w:firstColumn="1" w:lastColumn="0" w:oddVBand="0" w:evenVBand="0" w:oddHBand="0" w:evenHBand="0" w:firstRowFirstColumn="0" w:firstRowLastColumn="0" w:lastRowFirstColumn="0" w:lastRowLastColumn="0"/>
            <w:tcW w:w="1576" w:type="dxa"/>
          </w:tcPr>
          <w:p w:rsidR="00FA4410" w:rsidRPr="00FA4410" w:rsidRDefault="00FA4410" w:rsidP="00543E28">
            <w:pPr>
              <w:spacing w:before="100" w:beforeAutospacing="1" w:after="100" w:afterAutospacing="1"/>
              <w:jc w:val="left"/>
              <w:rPr>
                <w:rFonts w:asciiTheme="minorHAnsi" w:hAnsiTheme="minorHAnsi"/>
                <w:sz w:val="20"/>
                <w:szCs w:val="20"/>
              </w:rPr>
            </w:pPr>
            <w:r w:rsidRPr="00FA4410">
              <w:rPr>
                <w:rFonts w:asciiTheme="minorHAnsi" w:hAnsiTheme="minorHAnsi"/>
                <w:sz w:val="20"/>
                <w:szCs w:val="20"/>
              </w:rPr>
              <w:t>strLong</w:t>
            </w:r>
          </w:p>
        </w:tc>
        <w:tc>
          <w:tcPr>
            <w:tcW w:w="1575" w:type="dxa"/>
          </w:tcPr>
          <w:p w:rsidR="00FA4410" w:rsidRPr="00FA4410" w:rsidRDefault="00FA4410" w:rsidP="00543E28">
            <w:p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FA4410">
              <w:rPr>
                <w:rFonts w:asciiTheme="minorHAnsi" w:hAnsiTheme="minorHAnsi"/>
                <w:sz w:val="20"/>
                <w:szCs w:val="20"/>
              </w:rPr>
              <w:t>varchar(200)</w:t>
            </w:r>
          </w:p>
        </w:tc>
        <w:tc>
          <w:tcPr>
            <w:tcW w:w="1722" w:type="dxa"/>
          </w:tcPr>
          <w:p w:rsidR="00FA4410" w:rsidRPr="00FA4410" w:rsidRDefault="00FA4410" w:rsidP="00543E28">
            <w:p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FA4410">
              <w:rPr>
                <w:rFonts w:asciiTheme="minorHAnsi" w:hAnsiTheme="minorHAnsi"/>
                <w:sz w:val="20"/>
                <w:szCs w:val="20"/>
              </w:rPr>
              <w:t>VARCHAR(200)</w:t>
            </w:r>
          </w:p>
        </w:tc>
        <w:tc>
          <w:tcPr>
            <w:tcW w:w="1722" w:type="dxa"/>
          </w:tcPr>
          <w:p w:rsidR="00FA4410" w:rsidRPr="00FA4410" w:rsidRDefault="00FA4410" w:rsidP="00543E28">
            <w:p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FA4410">
              <w:rPr>
                <w:rFonts w:asciiTheme="minorHAnsi" w:hAnsiTheme="minorHAnsi"/>
                <w:sz w:val="20"/>
                <w:szCs w:val="20"/>
              </w:rPr>
              <w:t>VARCHAR2(200 CHAR)</w:t>
            </w:r>
          </w:p>
        </w:tc>
        <w:tc>
          <w:tcPr>
            <w:tcW w:w="1722" w:type="dxa"/>
          </w:tcPr>
          <w:p w:rsidR="00FA4410" w:rsidRPr="00FA4410" w:rsidRDefault="00FA4410" w:rsidP="00543E28">
            <w:p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FA4410">
              <w:rPr>
                <w:rFonts w:asciiTheme="minorHAnsi" w:hAnsiTheme="minorHAnsi"/>
                <w:sz w:val="20"/>
                <w:szCs w:val="20"/>
              </w:rPr>
              <w:t>VARCHAR(200)</w:t>
            </w:r>
          </w:p>
        </w:tc>
      </w:tr>
      <w:tr w:rsidR="00FA4410" w:rsidRPr="00FA4410" w:rsidTr="005742D0">
        <w:tc>
          <w:tcPr>
            <w:cnfStyle w:val="001000000000" w:firstRow="0" w:lastRow="0" w:firstColumn="1" w:lastColumn="0" w:oddVBand="0" w:evenVBand="0" w:oddHBand="0" w:evenHBand="0" w:firstRowFirstColumn="0" w:firstRowLastColumn="0" w:lastRowFirstColumn="0" w:lastRowLastColumn="0"/>
            <w:tcW w:w="1576" w:type="dxa"/>
          </w:tcPr>
          <w:p w:rsidR="00FA4410" w:rsidRPr="00FA4410" w:rsidRDefault="00FA4410" w:rsidP="00543E28">
            <w:pPr>
              <w:spacing w:before="100" w:beforeAutospacing="1" w:after="100" w:afterAutospacing="1"/>
              <w:jc w:val="left"/>
              <w:rPr>
                <w:rFonts w:asciiTheme="minorHAnsi" w:hAnsiTheme="minorHAnsi"/>
                <w:sz w:val="20"/>
                <w:szCs w:val="20"/>
              </w:rPr>
            </w:pPr>
            <w:r w:rsidRPr="00FA4410">
              <w:rPr>
                <w:rFonts w:asciiTheme="minorHAnsi" w:hAnsiTheme="minorHAnsi"/>
                <w:sz w:val="20"/>
                <w:szCs w:val="20"/>
              </w:rPr>
              <w:t>strHuge</w:t>
            </w:r>
          </w:p>
        </w:tc>
        <w:tc>
          <w:tcPr>
            <w:tcW w:w="1575" w:type="dxa"/>
          </w:tcPr>
          <w:p w:rsidR="00FA4410" w:rsidRPr="00FA4410" w:rsidRDefault="00FA4410" w:rsidP="00543E28">
            <w:p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FA4410">
              <w:rPr>
                <w:rFonts w:asciiTheme="minorHAnsi" w:hAnsiTheme="minorHAnsi"/>
                <w:sz w:val="20"/>
                <w:szCs w:val="20"/>
              </w:rPr>
              <w:t>varchat(2048)</w:t>
            </w:r>
          </w:p>
        </w:tc>
        <w:tc>
          <w:tcPr>
            <w:tcW w:w="1722" w:type="dxa"/>
          </w:tcPr>
          <w:p w:rsidR="00FA4410" w:rsidRPr="00FA4410" w:rsidRDefault="00FA4410" w:rsidP="00543E28">
            <w:p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FA4410">
              <w:rPr>
                <w:rFonts w:asciiTheme="minorHAnsi" w:hAnsiTheme="minorHAnsi"/>
                <w:sz w:val="20"/>
                <w:szCs w:val="20"/>
              </w:rPr>
              <w:t>VARCHAR(2048)</w:t>
            </w:r>
          </w:p>
        </w:tc>
        <w:tc>
          <w:tcPr>
            <w:tcW w:w="1722" w:type="dxa"/>
          </w:tcPr>
          <w:p w:rsidR="00FA4410" w:rsidRPr="00FA4410" w:rsidRDefault="00FA4410" w:rsidP="00543E28">
            <w:p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FA4410">
              <w:rPr>
                <w:rFonts w:asciiTheme="minorHAnsi" w:hAnsiTheme="minorHAnsi"/>
                <w:sz w:val="20"/>
                <w:szCs w:val="20"/>
              </w:rPr>
              <w:t>VARCHAR2(2048 CHAR)</w:t>
            </w:r>
          </w:p>
        </w:tc>
        <w:tc>
          <w:tcPr>
            <w:tcW w:w="1722" w:type="dxa"/>
          </w:tcPr>
          <w:p w:rsidR="00FA4410" w:rsidRPr="00FA4410" w:rsidRDefault="00FA4410" w:rsidP="00543E28">
            <w:p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FA4410">
              <w:rPr>
                <w:rFonts w:asciiTheme="minorHAnsi" w:hAnsiTheme="minorHAnsi"/>
                <w:sz w:val="20"/>
                <w:szCs w:val="20"/>
              </w:rPr>
              <w:t>VARCHAR(2048)</w:t>
            </w:r>
          </w:p>
        </w:tc>
      </w:tr>
      <w:tr w:rsidR="00FA4410" w:rsidRPr="00FA4410" w:rsidTr="005742D0">
        <w:tc>
          <w:tcPr>
            <w:cnfStyle w:val="001000000000" w:firstRow="0" w:lastRow="0" w:firstColumn="1" w:lastColumn="0" w:oddVBand="0" w:evenVBand="0" w:oddHBand="0" w:evenHBand="0" w:firstRowFirstColumn="0" w:firstRowLastColumn="0" w:lastRowFirstColumn="0" w:lastRowLastColumn="0"/>
            <w:tcW w:w="1576" w:type="dxa"/>
          </w:tcPr>
          <w:p w:rsidR="00FA4410" w:rsidRPr="00FA4410" w:rsidRDefault="00FA4410" w:rsidP="00543E28">
            <w:pPr>
              <w:spacing w:before="100" w:beforeAutospacing="1" w:after="100" w:afterAutospacing="1"/>
              <w:jc w:val="left"/>
              <w:rPr>
                <w:rFonts w:asciiTheme="minorHAnsi" w:hAnsiTheme="minorHAnsi"/>
                <w:sz w:val="20"/>
                <w:szCs w:val="20"/>
              </w:rPr>
            </w:pPr>
            <w:r w:rsidRPr="00FA4410">
              <w:rPr>
                <w:rFonts w:asciiTheme="minorHAnsi" w:hAnsiTheme="minorHAnsi"/>
                <w:sz w:val="20"/>
                <w:szCs w:val="20"/>
              </w:rPr>
              <w:t>dateTime</w:t>
            </w:r>
          </w:p>
        </w:tc>
        <w:tc>
          <w:tcPr>
            <w:tcW w:w="1575" w:type="dxa"/>
          </w:tcPr>
          <w:p w:rsidR="00FA4410" w:rsidRPr="00FA4410" w:rsidRDefault="00FA4410" w:rsidP="00543E28">
            <w:p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FA4410">
              <w:rPr>
                <w:rFonts w:asciiTheme="minorHAnsi" w:hAnsiTheme="minorHAnsi"/>
                <w:sz w:val="20"/>
                <w:szCs w:val="20"/>
              </w:rPr>
              <w:t>datetime</w:t>
            </w:r>
          </w:p>
        </w:tc>
        <w:tc>
          <w:tcPr>
            <w:tcW w:w="1722" w:type="dxa"/>
          </w:tcPr>
          <w:p w:rsidR="00FA4410" w:rsidRPr="00FA4410" w:rsidRDefault="00FA4410" w:rsidP="00543E28">
            <w:p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FA4410">
              <w:rPr>
                <w:rFonts w:asciiTheme="minorHAnsi" w:hAnsiTheme="minorHAnsi"/>
                <w:sz w:val="20"/>
                <w:szCs w:val="20"/>
              </w:rPr>
              <w:t>TIMESTAMP</w:t>
            </w:r>
          </w:p>
        </w:tc>
        <w:tc>
          <w:tcPr>
            <w:tcW w:w="1722" w:type="dxa"/>
          </w:tcPr>
          <w:p w:rsidR="00FA4410" w:rsidRPr="00FA4410" w:rsidRDefault="00FA4410" w:rsidP="00543E28">
            <w:p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FA4410">
              <w:rPr>
                <w:rFonts w:asciiTheme="minorHAnsi" w:hAnsiTheme="minorHAnsi"/>
                <w:sz w:val="20"/>
                <w:szCs w:val="20"/>
              </w:rPr>
              <w:t>TIMESTAMP</w:t>
            </w:r>
          </w:p>
        </w:tc>
        <w:tc>
          <w:tcPr>
            <w:tcW w:w="1722" w:type="dxa"/>
          </w:tcPr>
          <w:p w:rsidR="00FA4410" w:rsidRPr="00FA4410" w:rsidRDefault="00FA4410" w:rsidP="00543E28">
            <w:p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FA4410">
              <w:rPr>
                <w:rFonts w:asciiTheme="minorHAnsi" w:hAnsiTheme="minorHAnsi"/>
                <w:sz w:val="20"/>
                <w:szCs w:val="20"/>
              </w:rPr>
              <w:t>TIMESTAMP</w:t>
            </w:r>
          </w:p>
        </w:tc>
      </w:tr>
    </w:tbl>
    <w:p w:rsidR="003B5F25" w:rsidRDefault="003B5F25" w:rsidP="00543E28">
      <w:pPr>
        <w:jc w:val="left"/>
      </w:pPr>
    </w:p>
    <w:p w:rsidR="003B5F25" w:rsidRDefault="003B5F25" w:rsidP="005425E7">
      <w:pPr>
        <w:pStyle w:val="ListParagraph"/>
        <w:numPr>
          <w:ilvl w:val="0"/>
          <w:numId w:val="14"/>
        </w:numPr>
        <w:jc w:val="left"/>
      </w:pPr>
      <w:r w:rsidRPr="0018300D">
        <w:t>The table names for a customization project should all start with a fix 3 character prefix plus an underscore character to identify them more easily. The following ones are already reserved for internal usage: AMS_, MOB_, EVT_, MSG_, QTZ_</w:t>
      </w:r>
      <w:r>
        <w:t>.  E.g. if we are adding additional customer data, CUS_MOB_CUSTOMER.  The CUS_ identifies this as a custom extension</w:t>
      </w:r>
    </w:p>
    <w:p w:rsidR="003B5F25" w:rsidRDefault="00571D2A" w:rsidP="005425E7">
      <w:pPr>
        <w:pStyle w:val="ListParagraph"/>
        <w:numPr>
          <w:ilvl w:val="0"/>
          <w:numId w:val="14"/>
        </w:numPr>
        <w:jc w:val="left"/>
      </w:pPr>
      <w:r>
        <w:t>W</w:t>
      </w:r>
      <w:r w:rsidR="003B5F25">
        <w:t xml:space="preserve">e do not </w:t>
      </w:r>
      <w:r>
        <w:t xml:space="preserve">drop </w:t>
      </w:r>
      <w:r w:rsidR="003B5F25">
        <w:t xml:space="preserve">any </w:t>
      </w:r>
      <w:r>
        <w:t xml:space="preserve">columns from </w:t>
      </w:r>
      <w:r w:rsidR="003B5F25">
        <w:t>existing tables</w:t>
      </w:r>
      <w:r w:rsidR="00385AB0">
        <w:t>, and we avoid making any modifications to existing tables</w:t>
      </w:r>
      <w:r w:rsidR="003B5F25">
        <w:t>. This provides for a smoother upgrade path.</w:t>
      </w:r>
    </w:p>
    <w:p w:rsidR="003B5F25" w:rsidRDefault="003B5F25" w:rsidP="005425E7">
      <w:pPr>
        <w:pStyle w:val="ListParagraph"/>
        <w:numPr>
          <w:ilvl w:val="0"/>
          <w:numId w:val="14"/>
        </w:numPr>
        <w:jc w:val="left"/>
      </w:pPr>
      <w:r>
        <w:t>Column names must start with</w:t>
      </w:r>
    </w:p>
    <w:p w:rsidR="003B5F25" w:rsidRDefault="003B5F25" w:rsidP="005425E7">
      <w:pPr>
        <w:pStyle w:val="ListParagraph"/>
        <w:numPr>
          <w:ilvl w:val="1"/>
          <w:numId w:val="14"/>
        </w:numPr>
        <w:jc w:val="left"/>
      </w:pPr>
      <w:r>
        <w:t>ID_ for NUMBER, CHAR(1 BYTE), CHAR(2 BYTE) and CHAR(3 BYTE) types</w:t>
      </w:r>
    </w:p>
    <w:p w:rsidR="003B5F25" w:rsidRDefault="003B5F25" w:rsidP="005425E7">
      <w:pPr>
        <w:pStyle w:val="ListParagraph"/>
        <w:numPr>
          <w:ilvl w:val="1"/>
          <w:numId w:val="14"/>
        </w:numPr>
        <w:jc w:val="left"/>
      </w:pPr>
      <w:r>
        <w:t>BOL_ for CHAR(1 BYTE) type</w:t>
      </w:r>
    </w:p>
    <w:p w:rsidR="003B5F25" w:rsidRDefault="003B5F25" w:rsidP="005425E7">
      <w:pPr>
        <w:pStyle w:val="ListParagraph"/>
        <w:numPr>
          <w:ilvl w:val="1"/>
          <w:numId w:val="14"/>
        </w:numPr>
        <w:jc w:val="left"/>
      </w:pPr>
      <w:r>
        <w:t>STR_ for VARCHAR2 types</w:t>
      </w:r>
    </w:p>
    <w:p w:rsidR="003B5F25" w:rsidRDefault="003B5F25" w:rsidP="005425E7">
      <w:pPr>
        <w:pStyle w:val="ListParagraph"/>
        <w:numPr>
          <w:ilvl w:val="1"/>
          <w:numId w:val="14"/>
        </w:numPr>
        <w:jc w:val="left"/>
      </w:pPr>
      <w:r>
        <w:t>DAT_ for TIMESTAMP types</w:t>
      </w:r>
    </w:p>
    <w:p w:rsidR="003B5F25" w:rsidRDefault="003B5F25" w:rsidP="005425E7">
      <w:pPr>
        <w:pStyle w:val="ListParagraph"/>
        <w:numPr>
          <w:ilvl w:val="0"/>
          <w:numId w:val="14"/>
        </w:numPr>
        <w:jc w:val="left"/>
      </w:pPr>
      <w:r>
        <w:t>Add comment to explain the purpose of the field.</w:t>
      </w:r>
    </w:p>
    <w:p w:rsidR="003B5F25" w:rsidRDefault="003B5F25" w:rsidP="005425E7">
      <w:pPr>
        <w:pStyle w:val="ListParagraph"/>
        <w:numPr>
          <w:ilvl w:val="0"/>
          <w:numId w:val="14"/>
        </w:numPr>
        <w:jc w:val="left"/>
      </w:pPr>
      <w:r w:rsidRPr="0018300D">
        <w:t>Each table must include the columns DAT_CREATION, ID_CUSTOMER_CREATION. Each table that also gets updated (not extending DbEntry or NoneUpdatableGeneratedIdEntry) needs to include the additional columns DAT_LAST_UPDATE and ID_CUSTOMER_LAST_UPDATE.</w:t>
      </w:r>
    </w:p>
    <w:p w:rsidR="003B5F25" w:rsidRDefault="003B5F25" w:rsidP="005425E7">
      <w:pPr>
        <w:pStyle w:val="ListParagraph"/>
        <w:numPr>
          <w:ilvl w:val="0"/>
          <w:numId w:val="14"/>
        </w:numPr>
        <w:jc w:val="left"/>
      </w:pPr>
      <w:r>
        <w:t>All scripts file names must be ordered (001, 002, ….)</w:t>
      </w:r>
    </w:p>
    <w:p w:rsidR="003B5F25" w:rsidRDefault="003B5F25" w:rsidP="005425E7">
      <w:pPr>
        <w:pStyle w:val="ListParagraph"/>
        <w:numPr>
          <w:ilvl w:val="0"/>
          <w:numId w:val="14"/>
        </w:numPr>
        <w:jc w:val="left"/>
      </w:pPr>
      <w:r>
        <w:t>The scripts must not contain a commit</w:t>
      </w:r>
    </w:p>
    <w:p w:rsidR="003B5F25" w:rsidRDefault="003B5F25" w:rsidP="005425E7">
      <w:pPr>
        <w:pStyle w:val="ListParagraph"/>
        <w:numPr>
          <w:ilvl w:val="0"/>
          <w:numId w:val="14"/>
        </w:numPr>
        <w:jc w:val="left"/>
      </w:pPr>
      <w:r>
        <w:t>The scripts must never be changed (once executed successfully)</w:t>
      </w:r>
    </w:p>
    <w:p w:rsidR="003B5F25" w:rsidRDefault="003B5F25" w:rsidP="005425E7">
      <w:pPr>
        <w:pStyle w:val="ListParagraph"/>
        <w:numPr>
          <w:ilvl w:val="0"/>
          <w:numId w:val="14"/>
        </w:numPr>
        <w:jc w:val="left"/>
      </w:pPr>
      <w:r>
        <w:t>Custom scripts will be kept in known location in source control</w:t>
      </w:r>
    </w:p>
    <w:p w:rsidR="003B5F25" w:rsidRDefault="003B5F25" w:rsidP="00543E28">
      <w:pPr>
        <w:jc w:val="left"/>
      </w:pPr>
      <w:bookmarkStart w:id="279" w:name="_Flex_Field_Dynamic"/>
      <w:bookmarkEnd w:id="279"/>
    </w:p>
    <w:p w:rsidR="003B5F25" w:rsidRDefault="003B5F25" w:rsidP="00543E28">
      <w:pPr>
        <w:pStyle w:val="Heading2"/>
        <w:jc w:val="left"/>
      </w:pPr>
      <w:bookmarkStart w:id="280" w:name="_Toc358210332"/>
      <w:r>
        <w:t>Persistence Layer</w:t>
      </w:r>
      <w:bookmarkEnd w:id="280"/>
    </w:p>
    <w:p w:rsidR="003B5F25" w:rsidRDefault="003B5F25" w:rsidP="00543E28">
      <w:pPr>
        <w:jc w:val="left"/>
      </w:pPr>
      <w:r>
        <w:lastRenderedPageBreak/>
        <w:t>When adding persistence code, the following steps should be performed:</w:t>
      </w:r>
    </w:p>
    <w:p w:rsidR="003B5F25" w:rsidRDefault="003B5F25" w:rsidP="005425E7">
      <w:pPr>
        <w:pStyle w:val="ListParagraph"/>
        <w:numPr>
          <w:ilvl w:val="0"/>
          <w:numId w:val="15"/>
        </w:numPr>
        <w:jc w:val="left"/>
      </w:pPr>
      <w:r>
        <w:t>Create an entity class in dao-model package using only JPA compatible annotations. The reason why we want to keep it JPA compatible and not use Hibernate specific annotations is if we decide to change the implementation in the future.</w:t>
      </w:r>
    </w:p>
    <w:p w:rsidR="003B5F25" w:rsidRDefault="003B5F25" w:rsidP="005425E7">
      <w:pPr>
        <w:pStyle w:val="ListParagraph"/>
        <w:numPr>
          <w:ilvl w:val="0"/>
          <w:numId w:val="15"/>
        </w:numPr>
        <w:jc w:val="left"/>
      </w:pPr>
      <w:r>
        <w:t>Create a new DAO interface in dao-api extending a sub-interface of BaseDAO.</w:t>
      </w:r>
    </w:p>
    <w:p w:rsidR="003B5F25" w:rsidRDefault="003B5F25" w:rsidP="005425E7">
      <w:pPr>
        <w:pStyle w:val="ListParagraph"/>
        <w:numPr>
          <w:ilvl w:val="0"/>
          <w:numId w:val="15"/>
        </w:numPr>
        <w:jc w:val="left"/>
      </w:pPr>
      <w:r>
        <w:t>Add a new DAO interface getter and setter to the DAOFactory interface.  Make sure to define the encapsulated entity class and its primary key class as generic arguments.</w:t>
      </w:r>
    </w:p>
    <w:p w:rsidR="003B5F25" w:rsidRDefault="003B5F25" w:rsidP="005425E7">
      <w:pPr>
        <w:pStyle w:val="ListParagraph"/>
        <w:numPr>
          <w:ilvl w:val="0"/>
          <w:numId w:val="15"/>
        </w:numPr>
        <w:jc w:val="left"/>
      </w:pPr>
      <w:r>
        <w:t>Create new DAO hibernate implementation in dao-hibernate of interface which extends a sub-class of BaseDAOHbnImpl.</w:t>
      </w:r>
    </w:p>
    <w:p w:rsidR="003B5F25" w:rsidRDefault="003B5F25" w:rsidP="005425E7">
      <w:pPr>
        <w:pStyle w:val="ListParagraph"/>
        <w:numPr>
          <w:ilvl w:val="0"/>
          <w:numId w:val="15"/>
        </w:numPr>
        <w:jc w:val="left"/>
      </w:pPr>
      <w:r>
        <w:t>Enhance HibernateDaoFactoryImpl and add a new class variable for the DAO interface as well as a set of getter and setter methods.</w:t>
      </w:r>
    </w:p>
    <w:p w:rsidR="003B5F25" w:rsidRDefault="003B5F25" w:rsidP="005425E7">
      <w:pPr>
        <w:pStyle w:val="ListParagraph"/>
        <w:numPr>
          <w:ilvl w:val="0"/>
          <w:numId w:val="15"/>
        </w:numPr>
        <w:jc w:val="left"/>
      </w:pPr>
      <w:r>
        <w:t>Add to Spring context</w:t>
      </w:r>
    </w:p>
    <w:p w:rsidR="003B5F25" w:rsidRDefault="003B5F25" w:rsidP="005425E7">
      <w:pPr>
        <w:pStyle w:val="ListParagraph"/>
        <w:numPr>
          <w:ilvl w:val="0"/>
          <w:numId w:val="15"/>
        </w:numPr>
        <w:jc w:val="left"/>
      </w:pPr>
      <w:r>
        <w:t>Configure DAO Factory in Spring context to inject new instance of implementation.</w:t>
      </w:r>
    </w:p>
    <w:p w:rsidR="00023560" w:rsidRDefault="00023560" w:rsidP="00023560">
      <w:pPr>
        <w:jc w:val="left"/>
      </w:pPr>
    </w:p>
    <w:p w:rsidR="00610ABD" w:rsidRDefault="00EC279B" w:rsidP="00543E28">
      <w:pPr>
        <w:pStyle w:val="Heading1"/>
        <w:jc w:val="left"/>
      </w:pPr>
      <w:bookmarkStart w:id="281" w:name="_Toc358210333"/>
      <w:r>
        <w:t>Drop-down lists</w:t>
      </w:r>
      <w:bookmarkEnd w:id="281"/>
    </w:p>
    <w:p w:rsidR="00134353" w:rsidRDefault="000F1D1D" w:rsidP="00543E28">
      <w:pPr>
        <w:jc w:val="left"/>
        <w:rPr>
          <w:rFonts w:asciiTheme="minorHAnsi" w:hAnsiTheme="minorHAnsi"/>
        </w:rPr>
      </w:pPr>
      <w:r>
        <w:t xml:space="preserve">The core </w:t>
      </w:r>
      <w:r w:rsidR="007604A7">
        <w:t xml:space="preserve">Mobiliser </w:t>
      </w:r>
      <w:r>
        <w:t>system has a mechanism for storing data used to populate UI elements and other functions.  This data is typically non-sensitive data such as country, state and currency list</w:t>
      </w:r>
      <w:r w:rsidR="00EF7E56">
        <w:t xml:space="preserve">s. </w:t>
      </w:r>
      <w:r w:rsidR="004D0E1A">
        <w:rPr>
          <w:rFonts w:asciiTheme="minorHAnsi" w:hAnsiTheme="minorHAnsi"/>
        </w:rPr>
        <w:t xml:space="preserve">This service call maps the entity name in the request to the </w:t>
      </w:r>
      <w:r w:rsidR="004D0E1A" w:rsidRPr="004D0E1A">
        <w:rPr>
          <w:rFonts w:asciiTheme="minorHAnsi" w:hAnsiTheme="minorHAnsi"/>
        </w:rPr>
        <w:t>MOB_LOOKUP_QUERIES</w:t>
      </w:r>
      <w:r w:rsidR="004D0E1A">
        <w:rPr>
          <w:rFonts w:asciiTheme="minorHAnsi" w:hAnsiTheme="minorHAnsi"/>
        </w:rPr>
        <w:t xml:space="preserve">.ID_QUERY field.  The code then runs the </w:t>
      </w:r>
      <w:r w:rsidR="004D0E1A" w:rsidRPr="004D0E1A">
        <w:rPr>
          <w:rFonts w:asciiTheme="minorHAnsi" w:hAnsiTheme="minorHAnsi"/>
        </w:rPr>
        <w:t>MOB_LOOKUP_QUERIES</w:t>
      </w:r>
      <w:r w:rsidR="004D0E1A">
        <w:rPr>
          <w:rFonts w:asciiTheme="minorHAnsi" w:hAnsiTheme="minorHAnsi"/>
        </w:rPr>
        <w:t>.STR_QUERY and returns the ID, Name values as look up entities.</w:t>
      </w:r>
    </w:p>
    <w:p w:rsidR="00F55427" w:rsidRDefault="00F55427" w:rsidP="00543E28">
      <w:pPr>
        <w:jc w:val="left"/>
        <w:rPr>
          <w:rFonts w:asciiTheme="minorHAnsi" w:hAnsiTheme="minorHAnsi"/>
        </w:rPr>
      </w:pPr>
    </w:p>
    <w:p w:rsidR="00F55427" w:rsidRDefault="00F55427" w:rsidP="00F55427">
      <w:pPr>
        <w:pStyle w:val="Heading1"/>
        <w:jc w:val="left"/>
      </w:pPr>
      <w:bookmarkStart w:id="282" w:name="_Toc358210334"/>
      <w:r>
        <w:t xml:space="preserve">Customer </w:t>
      </w:r>
      <w:r w:rsidR="000563E0">
        <w:t>Identification</w:t>
      </w:r>
      <w:bookmarkEnd w:id="282"/>
    </w:p>
    <w:p w:rsidR="000563E0" w:rsidRDefault="000563E0" w:rsidP="000563E0">
      <w:pPr>
        <w:pStyle w:val="Heading2"/>
        <w:jc w:val="left"/>
      </w:pPr>
      <w:bookmarkStart w:id="283" w:name="_Toc358210335"/>
      <w:r>
        <w:t>RUT number</w:t>
      </w:r>
      <w:bookmarkEnd w:id="283"/>
    </w:p>
    <w:p w:rsidR="00F55427" w:rsidRDefault="00F55427" w:rsidP="00543E28">
      <w:pPr>
        <w:jc w:val="left"/>
      </w:pPr>
      <w:r>
        <w:t xml:space="preserve">The primary customer identifier is called the </w:t>
      </w:r>
      <w:r w:rsidR="007E5D90">
        <w:t>customer ‘RUT’.  The RUT is the tax-payer ID number used by the government of Chile.  Every customer of Banco de Chile must have a RUT number, so it is used as the primary ID for customers.</w:t>
      </w:r>
    </w:p>
    <w:p w:rsidR="00F55427" w:rsidRDefault="00F55427" w:rsidP="00543E28">
      <w:pPr>
        <w:jc w:val="left"/>
      </w:pPr>
    </w:p>
    <w:p w:rsidR="00F55427" w:rsidRDefault="00F55427" w:rsidP="00543E28">
      <w:pPr>
        <w:jc w:val="left"/>
      </w:pPr>
      <w:r>
        <w:t>RUT numbers in Chile follow some basic formatting rules, and must match a defined checksum.  Here is a sample Javasc</w:t>
      </w:r>
      <w:r w:rsidR="007373ED">
        <w:t>ript function to validate a RUT.  This function needs improvement, but is provided here only as an example.</w:t>
      </w:r>
    </w:p>
    <w:p w:rsidR="00F55427" w:rsidRDefault="00F55427" w:rsidP="00543E28">
      <w:pPr>
        <w:jc w:val="left"/>
      </w:pPr>
    </w:p>
    <w:p w:rsidR="007373ED" w:rsidRPr="007373ED" w:rsidRDefault="007373ED" w:rsidP="007373ED">
      <w:pPr>
        <w:jc w:val="left"/>
        <w:rPr>
          <w:rFonts w:ascii="Courier New" w:hAnsi="Courier New" w:cs="Courier New"/>
          <w:sz w:val="18"/>
          <w:szCs w:val="18"/>
        </w:rPr>
      </w:pPr>
      <w:r w:rsidRPr="007373ED">
        <w:rPr>
          <w:rFonts w:ascii="Courier New" w:hAnsi="Courier New" w:cs="Courier New"/>
          <w:sz w:val="18"/>
          <w:szCs w:val="18"/>
        </w:rPr>
        <w:t>function CheckRut(Object)</w:t>
      </w:r>
    </w:p>
    <w:p w:rsidR="007373ED" w:rsidRPr="007373ED" w:rsidRDefault="007373ED" w:rsidP="007373ED">
      <w:pPr>
        <w:jc w:val="left"/>
        <w:rPr>
          <w:rFonts w:ascii="Courier New" w:hAnsi="Courier New" w:cs="Courier New"/>
          <w:sz w:val="18"/>
          <w:szCs w:val="18"/>
        </w:rPr>
      </w:pPr>
      <w:r w:rsidRPr="007373ED">
        <w:rPr>
          <w:rFonts w:ascii="Courier New" w:hAnsi="Courier New" w:cs="Courier New"/>
          <w:sz w:val="18"/>
          <w:szCs w:val="18"/>
        </w:rPr>
        <w:t>{</w:t>
      </w:r>
    </w:p>
    <w:p w:rsidR="007373ED" w:rsidRPr="007373ED" w:rsidRDefault="007373ED" w:rsidP="007373ED">
      <w:pPr>
        <w:jc w:val="left"/>
        <w:rPr>
          <w:rFonts w:ascii="Courier New" w:hAnsi="Courier New" w:cs="Courier New"/>
          <w:sz w:val="18"/>
          <w:szCs w:val="18"/>
        </w:rPr>
      </w:pPr>
      <w:r w:rsidRPr="007373ED">
        <w:rPr>
          <w:rFonts w:ascii="Courier New" w:hAnsi="Courier New" w:cs="Courier New"/>
          <w:sz w:val="18"/>
          <w:szCs w:val="18"/>
        </w:rPr>
        <w:tab/>
        <w:t>var sTemp = "";</w:t>
      </w:r>
    </w:p>
    <w:p w:rsidR="007373ED" w:rsidRPr="007373ED" w:rsidRDefault="007373ED" w:rsidP="007373ED">
      <w:pPr>
        <w:jc w:val="left"/>
        <w:rPr>
          <w:rFonts w:ascii="Courier New" w:hAnsi="Courier New" w:cs="Courier New"/>
          <w:sz w:val="18"/>
          <w:szCs w:val="18"/>
        </w:rPr>
      </w:pPr>
      <w:r w:rsidRPr="007373ED">
        <w:rPr>
          <w:rFonts w:ascii="Courier New" w:hAnsi="Courier New" w:cs="Courier New"/>
          <w:sz w:val="18"/>
          <w:szCs w:val="18"/>
        </w:rPr>
        <w:tab/>
        <w:t>var sRutAux = "";</w:t>
      </w:r>
    </w:p>
    <w:p w:rsidR="007373ED" w:rsidRPr="007373ED" w:rsidRDefault="007373ED" w:rsidP="007373ED">
      <w:pPr>
        <w:jc w:val="left"/>
        <w:rPr>
          <w:rFonts w:ascii="Courier New" w:hAnsi="Courier New" w:cs="Courier New"/>
          <w:sz w:val="18"/>
          <w:szCs w:val="18"/>
        </w:rPr>
      </w:pPr>
      <w:r w:rsidRPr="007373ED">
        <w:rPr>
          <w:rFonts w:ascii="Courier New" w:hAnsi="Courier New" w:cs="Courier New"/>
          <w:sz w:val="18"/>
          <w:szCs w:val="18"/>
        </w:rPr>
        <w:lastRenderedPageBreak/>
        <w:tab/>
        <w:t>var sDV;  //string for checksum digit</w:t>
      </w:r>
    </w:p>
    <w:p w:rsidR="007373ED" w:rsidRPr="007373ED" w:rsidRDefault="007373ED" w:rsidP="007373ED">
      <w:pPr>
        <w:jc w:val="left"/>
        <w:rPr>
          <w:rFonts w:ascii="Courier New" w:hAnsi="Courier New" w:cs="Courier New"/>
          <w:sz w:val="18"/>
          <w:szCs w:val="18"/>
        </w:rPr>
      </w:pPr>
      <w:r w:rsidRPr="007373ED">
        <w:rPr>
          <w:rFonts w:ascii="Courier New" w:hAnsi="Courier New" w:cs="Courier New"/>
          <w:sz w:val="18"/>
          <w:szCs w:val="18"/>
        </w:rPr>
        <w:tab/>
        <w:t>var iLength = Object.value;</w:t>
      </w:r>
    </w:p>
    <w:p w:rsidR="007373ED" w:rsidRPr="007373ED" w:rsidRDefault="007373ED" w:rsidP="007373ED">
      <w:pPr>
        <w:jc w:val="left"/>
        <w:rPr>
          <w:rFonts w:ascii="Courier New" w:hAnsi="Courier New" w:cs="Courier New"/>
          <w:sz w:val="18"/>
          <w:szCs w:val="18"/>
        </w:rPr>
      </w:pPr>
      <w:r w:rsidRPr="007373ED">
        <w:rPr>
          <w:rFonts w:ascii="Courier New" w:hAnsi="Courier New" w:cs="Courier New"/>
          <w:sz w:val="18"/>
          <w:szCs w:val="18"/>
        </w:rPr>
        <w:tab/>
        <w:t>if (iLength.length == 0)</w:t>
      </w:r>
    </w:p>
    <w:p w:rsidR="007373ED" w:rsidRPr="007373ED" w:rsidRDefault="007373ED" w:rsidP="007373ED">
      <w:pPr>
        <w:jc w:val="left"/>
        <w:rPr>
          <w:rFonts w:ascii="Courier New" w:hAnsi="Courier New" w:cs="Courier New"/>
          <w:sz w:val="18"/>
          <w:szCs w:val="18"/>
        </w:rPr>
      </w:pPr>
      <w:r w:rsidRPr="007373ED">
        <w:rPr>
          <w:rFonts w:ascii="Courier New" w:hAnsi="Courier New" w:cs="Courier New"/>
          <w:sz w:val="18"/>
          <w:szCs w:val="18"/>
        </w:rPr>
        <w:tab/>
      </w:r>
      <w:r w:rsidRPr="007373ED">
        <w:rPr>
          <w:rFonts w:ascii="Courier New" w:hAnsi="Courier New" w:cs="Courier New"/>
          <w:sz w:val="18"/>
          <w:szCs w:val="18"/>
        </w:rPr>
        <w:tab/>
        <w:t>return false;</w:t>
      </w:r>
    </w:p>
    <w:p w:rsidR="007373ED" w:rsidRPr="007373ED" w:rsidRDefault="007373ED" w:rsidP="007373ED">
      <w:pPr>
        <w:jc w:val="left"/>
        <w:rPr>
          <w:rFonts w:ascii="Courier New" w:hAnsi="Courier New" w:cs="Courier New"/>
          <w:sz w:val="18"/>
          <w:szCs w:val="18"/>
        </w:rPr>
      </w:pPr>
      <w:r w:rsidRPr="007373ED">
        <w:rPr>
          <w:rFonts w:ascii="Courier New" w:hAnsi="Courier New" w:cs="Courier New"/>
          <w:sz w:val="18"/>
          <w:szCs w:val="18"/>
        </w:rPr>
        <w:tab/>
        <w:t>sRut = Object.value</w:t>
      </w:r>
    </w:p>
    <w:p w:rsidR="007373ED" w:rsidRPr="007373ED" w:rsidRDefault="007373ED" w:rsidP="007373ED">
      <w:pPr>
        <w:jc w:val="left"/>
        <w:rPr>
          <w:rFonts w:ascii="Courier New" w:hAnsi="Courier New" w:cs="Courier New"/>
          <w:sz w:val="18"/>
          <w:szCs w:val="18"/>
        </w:rPr>
      </w:pPr>
      <w:r w:rsidRPr="007373ED">
        <w:rPr>
          <w:rFonts w:ascii="Courier New" w:hAnsi="Courier New" w:cs="Courier New"/>
          <w:sz w:val="18"/>
          <w:szCs w:val="18"/>
        </w:rPr>
        <w:tab/>
        <w:t>iRutLength = sRut.length;</w:t>
      </w:r>
    </w:p>
    <w:p w:rsidR="007373ED" w:rsidRPr="007373ED" w:rsidRDefault="007373ED" w:rsidP="007373ED">
      <w:pPr>
        <w:jc w:val="left"/>
        <w:rPr>
          <w:rFonts w:ascii="Courier New" w:hAnsi="Courier New" w:cs="Courier New"/>
          <w:sz w:val="18"/>
          <w:szCs w:val="18"/>
        </w:rPr>
      </w:pPr>
      <w:r w:rsidRPr="007373ED">
        <w:rPr>
          <w:rFonts w:ascii="Courier New" w:hAnsi="Courier New" w:cs="Courier New"/>
          <w:sz w:val="18"/>
          <w:szCs w:val="18"/>
        </w:rPr>
        <w:tab/>
        <w:t>if (iRutLength &lt; 2) //at least 2 characters length</w:t>
      </w:r>
    </w:p>
    <w:p w:rsidR="007373ED" w:rsidRPr="007373ED" w:rsidRDefault="007373ED" w:rsidP="007373ED">
      <w:pPr>
        <w:jc w:val="left"/>
        <w:rPr>
          <w:rFonts w:ascii="Courier New" w:hAnsi="Courier New" w:cs="Courier New"/>
          <w:sz w:val="18"/>
          <w:szCs w:val="18"/>
        </w:rPr>
      </w:pPr>
      <w:r w:rsidRPr="007373ED">
        <w:rPr>
          <w:rFonts w:ascii="Courier New" w:hAnsi="Courier New" w:cs="Courier New"/>
          <w:sz w:val="18"/>
          <w:szCs w:val="18"/>
        </w:rPr>
        <w:tab/>
        <w:t>{</w:t>
      </w:r>
    </w:p>
    <w:p w:rsidR="007373ED" w:rsidRPr="007373ED" w:rsidRDefault="007373ED" w:rsidP="007373ED">
      <w:pPr>
        <w:jc w:val="left"/>
        <w:rPr>
          <w:rFonts w:ascii="Courier New" w:hAnsi="Courier New" w:cs="Courier New"/>
          <w:sz w:val="18"/>
          <w:szCs w:val="18"/>
        </w:rPr>
      </w:pPr>
      <w:r w:rsidRPr="007373ED">
        <w:rPr>
          <w:rFonts w:ascii="Courier New" w:hAnsi="Courier New" w:cs="Courier New"/>
          <w:sz w:val="18"/>
          <w:szCs w:val="18"/>
        </w:rPr>
        <w:tab/>
      </w:r>
      <w:r w:rsidRPr="007373ED">
        <w:rPr>
          <w:rFonts w:ascii="Courier New" w:hAnsi="Courier New" w:cs="Courier New"/>
          <w:sz w:val="18"/>
          <w:szCs w:val="18"/>
        </w:rPr>
        <w:tab/>
        <w:t>alert('Rut invalid');</w:t>
      </w:r>
    </w:p>
    <w:p w:rsidR="007373ED" w:rsidRPr="007373ED" w:rsidRDefault="007373ED" w:rsidP="007373ED">
      <w:pPr>
        <w:jc w:val="left"/>
        <w:rPr>
          <w:rFonts w:ascii="Courier New" w:hAnsi="Courier New" w:cs="Courier New"/>
          <w:sz w:val="18"/>
          <w:szCs w:val="18"/>
        </w:rPr>
      </w:pPr>
      <w:r w:rsidRPr="007373ED">
        <w:rPr>
          <w:rFonts w:ascii="Courier New" w:hAnsi="Courier New" w:cs="Courier New"/>
          <w:sz w:val="18"/>
          <w:szCs w:val="18"/>
        </w:rPr>
        <w:tab/>
      </w:r>
      <w:r w:rsidRPr="007373ED">
        <w:rPr>
          <w:rFonts w:ascii="Courier New" w:hAnsi="Courier New" w:cs="Courier New"/>
          <w:sz w:val="18"/>
          <w:szCs w:val="18"/>
        </w:rPr>
        <w:tab/>
        <w:t>Object.focus();</w:t>
      </w:r>
    </w:p>
    <w:p w:rsidR="007373ED" w:rsidRPr="007373ED" w:rsidRDefault="007373ED" w:rsidP="007373ED">
      <w:pPr>
        <w:jc w:val="left"/>
        <w:rPr>
          <w:rFonts w:ascii="Courier New" w:hAnsi="Courier New" w:cs="Courier New"/>
          <w:sz w:val="18"/>
          <w:szCs w:val="18"/>
        </w:rPr>
      </w:pPr>
      <w:r w:rsidRPr="007373ED">
        <w:rPr>
          <w:rFonts w:ascii="Courier New" w:hAnsi="Courier New" w:cs="Courier New"/>
          <w:sz w:val="18"/>
          <w:szCs w:val="18"/>
        </w:rPr>
        <w:tab/>
      </w:r>
      <w:r w:rsidRPr="007373ED">
        <w:rPr>
          <w:rFonts w:ascii="Courier New" w:hAnsi="Courier New" w:cs="Courier New"/>
          <w:sz w:val="18"/>
          <w:szCs w:val="18"/>
        </w:rPr>
        <w:tab/>
        <w:t>return false;</w:t>
      </w:r>
    </w:p>
    <w:p w:rsidR="007373ED" w:rsidRPr="007373ED" w:rsidRDefault="007373ED" w:rsidP="007373ED">
      <w:pPr>
        <w:jc w:val="left"/>
        <w:rPr>
          <w:rFonts w:ascii="Courier New" w:hAnsi="Courier New" w:cs="Courier New"/>
          <w:sz w:val="18"/>
          <w:szCs w:val="18"/>
        </w:rPr>
      </w:pPr>
      <w:r w:rsidRPr="007373ED">
        <w:rPr>
          <w:rFonts w:ascii="Courier New" w:hAnsi="Courier New" w:cs="Courier New"/>
          <w:sz w:val="18"/>
          <w:szCs w:val="18"/>
        </w:rPr>
        <w:tab/>
        <w:t>}</w:t>
      </w:r>
    </w:p>
    <w:p w:rsidR="007373ED" w:rsidRPr="007373ED" w:rsidRDefault="007373ED" w:rsidP="007373ED">
      <w:pPr>
        <w:jc w:val="left"/>
        <w:rPr>
          <w:rFonts w:ascii="Courier New" w:hAnsi="Courier New" w:cs="Courier New"/>
          <w:sz w:val="18"/>
          <w:szCs w:val="18"/>
        </w:rPr>
      </w:pPr>
      <w:r w:rsidRPr="007373ED">
        <w:rPr>
          <w:rFonts w:ascii="Courier New" w:hAnsi="Courier New" w:cs="Courier New"/>
          <w:sz w:val="18"/>
          <w:szCs w:val="18"/>
        </w:rPr>
        <w:tab/>
        <w:t>for ( i=0; i &lt; sRut.length ; i++ )</w:t>
      </w:r>
    </w:p>
    <w:p w:rsidR="007373ED" w:rsidRPr="007373ED" w:rsidRDefault="007373ED" w:rsidP="007373ED">
      <w:pPr>
        <w:jc w:val="left"/>
        <w:rPr>
          <w:rFonts w:ascii="Courier New" w:hAnsi="Courier New" w:cs="Courier New"/>
          <w:sz w:val="18"/>
          <w:szCs w:val="18"/>
        </w:rPr>
      </w:pPr>
      <w:r w:rsidRPr="007373ED">
        <w:rPr>
          <w:rFonts w:ascii="Courier New" w:hAnsi="Courier New" w:cs="Courier New"/>
          <w:sz w:val="18"/>
          <w:szCs w:val="18"/>
        </w:rPr>
        <w:tab/>
        <w:t>{</w:t>
      </w:r>
    </w:p>
    <w:p w:rsidR="007373ED" w:rsidRDefault="007373ED" w:rsidP="007373ED">
      <w:pPr>
        <w:jc w:val="left"/>
        <w:rPr>
          <w:rFonts w:ascii="Courier New" w:hAnsi="Courier New" w:cs="Courier New"/>
          <w:sz w:val="18"/>
          <w:szCs w:val="18"/>
        </w:rPr>
      </w:pPr>
      <w:r w:rsidRPr="007373ED">
        <w:rPr>
          <w:rFonts w:ascii="Courier New" w:hAnsi="Courier New" w:cs="Courier New"/>
          <w:sz w:val="18"/>
          <w:szCs w:val="18"/>
        </w:rPr>
        <w:tab/>
      </w:r>
      <w:r w:rsidRPr="007373ED">
        <w:rPr>
          <w:rFonts w:ascii="Courier New" w:hAnsi="Courier New" w:cs="Courier New"/>
          <w:sz w:val="18"/>
          <w:szCs w:val="18"/>
        </w:rPr>
        <w:tab/>
        <w:t xml:space="preserve">if (sRut.charAt(i) != ' ' &amp;&amp; sRut.charAt(i) != '.' </w:t>
      </w:r>
    </w:p>
    <w:p w:rsidR="007373ED" w:rsidRPr="007373ED" w:rsidRDefault="007373ED" w:rsidP="007373ED">
      <w:pPr>
        <w:ind w:left="1080" w:firstLine="360"/>
        <w:jc w:val="left"/>
        <w:rPr>
          <w:rFonts w:ascii="Courier New" w:hAnsi="Courier New" w:cs="Courier New"/>
          <w:sz w:val="18"/>
          <w:szCs w:val="18"/>
        </w:rPr>
      </w:pPr>
      <w:r w:rsidRPr="007373ED">
        <w:rPr>
          <w:rFonts w:ascii="Courier New" w:hAnsi="Courier New" w:cs="Courier New"/>
          <w:sz w:val="18"/>
          <w:szCs w:val="18"/>
        </w:rPr>
        <w:t>&amp;&amp; sRut.charAt(i) != '-')</w:t>
      </w:r>
    </w:p>
    <w:p w:rsidR="007373ED" w:rsidRPr="007373ED" w:rsidRDefault="007373ED" w:rsidP="007373ED">
      <w:pPr>
        <w:jc w:val="left"/>
        <w:rPr>
          <w:rFonts w:ascii="Courier New" w:hAnsi="Courier New" w:cs="Courier New"/>
          <w:sz w:val="18"/>
          <w:szCs w:val="18"/>
        </w:rPr>
      </w:pPr>
      <w:r w:rsidRPr="007373ED">
        <w:rPr>
          <w:rFonts w:ascii="Courier New" w:hAnsi="Courier New" w:cs="Courier New"/>
          <w:sz w:val="18"/>
          <w:szCs w:val="18"/>
        </w:rPr>
        <w:tab/>
      </w:r>
      <w:r w:rsidRPr="007373ED">
        <w:rPr>
          <w:rFonts w:ascii="Courier New" w:hAnsi="Courier New" w:cs="Courier New"/>
          <w:sz w:val="18"/>
          <w:szCs w:val="18"/>
        </w:rPr>
        <w:tab/>
        <w:t>{</w:t>
      </w:r>
    </w:p>
    <w:p w:rsidR="007373ED" w:rsidRPr="007373ED" w:rsidRDefault="007373ED" w:rsidP="007373ED">
      <w:pPr>
        <w:jc w:val="left"/>
        <w:rPr>
          <w:rFonts w:ascii="Courier New" w:hAnsi="Courier New" w:cs="Courier New"/>
          <w:sz w:val="18"/>
          <w:szCs w:val="18"/>
        </w:rPr>
      </w:pPr>
      <w:r w:rsidRPr="007373ED">
        <w:rPr>
          <w:rFonts w:ascii="Courier New" w:hAnsi="Courier New" w:cs="Courier New"/>
          <w:sz w:val="18"/>
          <w:szCs w:val="18"/>
        </w:rPr>
        <w:tab/>
      </w:r>
      <w:r w:rsidRPr="007373ED">
        <w:rPr>
          <w:rFonts w:ascii="Courier New" w:hAnsi="Courier New" w:cs="Courier New"/>
          <w:sz w:val="18"/>
          <w:szCs w:val="18"/>
        </w:rPr>
        <w:tab/>
      </w:r>
      <w:r w:rsidRPr="007373ED">
        <w:rPr>
          <w:rFonts w:ascii="Courier New" w:hAnsi="Courier New" w:cs="Courier New"/>
          <w:sz w:val="18"/>
          <w:szCs w:val="18"/>
        </w:rPr>
        <w:tab/>
        <w:t>sTemp = sTemp + sRut.charAt(i);</w:t>
      </w:r>
    </w:p>
    <w:p w:rsidR="007373ED" w:rsidRPr="007373ED" w:rsidRDefault="007373ED" w:rsidP="007373ED">
      <w:pPr>
        <w:jc w:val="left"/>
        <w:rPr>
          <w:rFonts w:ascii="Courier New" w:hAnsi="Courier New" w:cs="Courier New"/>
          <w:sz w:val="18"/>
          <w:szCs w:val="18"/>
        </w:rPr>
      </w:pPr>
      <w:r w:rsidRPr="007373ED">
        <w:rPr>
          <w:rFonts w:ascii="Courier New" w:hAnsi="Courier New" w:cs="Courier New"/>
          <w:sz w:val="18"/>
          <w:szCs w:val="18"/>
        </w:rPr>
        <w:tab/>
      </w:r>
      <w:r w:rsidRPr="007373ED">
        <w:rPr>
          <w:rFonts w:ascii="Courier New" w:hAnsi="Courier New" w:cs="Courier New"/>
          <w:sz w:val="18"/>
          <w:szCs w:val="18"/>
        </w:rPr>
        <w:tab/>
        <w:t>}</w:t>
      </w:r>
    </w:p>
    <w:p w:rsidR="007373ED" w:rsidRPr="007373ED" w:rsidRDefault="007373ED" w:rsidP="007373ED">
      <w:pPr>
        <w:jc w:val="left"/>
        <w:rPr>
          <w:rFonts w:ascii="Courier New" w:hAnsi="Courier New" w:cs="Courier New"/>
          <w:sz w:val="18"/>
          <w:szCs w:val="18"/>
        </w:rPr>
      </w:pPr>
      <w:r w:rsidRPr="007373ED">
        <w:rPr>
          <w:rFonts w:ascii="Courier New" w:hAnsi="Courier New" w:cs="Courier New"/>
          <w:sz w:val="18"/>
          <w:szCs w:val="18"/>
        </w:rPr>
        <w:tab/>
        <w:t>}</w:t>
      </w:r>
    </w:p>
    <w:p w:rsidR="007373ED" w:rsidRPr="007373ED" w:rsidRDefault="007373ED" w:rsidP="007373ED">
      <w:pPr>
        <w:jc w:val="left"/>
        <w:rPr>
          <w:rFonts w:ascii="Courier New" w:hAnsi="Courier New" w:cs="Courier New"/>
          <w:sz w:val="18"/>
          <w:szCs w:val="18"/>
        </w:rPr>
      </w:pPr>
      <w:r w:rsidRPr="007373ED">
        <w:rPr>
          <w:rFonts w:ascii="Courier New" w:hAnsi="Courier New" w:cs="Courier New"/>
          <w:sz w:val="18"/>
          <w:szCs w:val="18"/>
        </w:rPr>
        <w:tab/>
        <w:t>sRutAux = sTemp;</w:t>
      </w:r>
    </w:p>
    <w:p w:rsidR="007373ED" w:rsidRPr="007373ED" w:rsidRDefault="007373ED" w:rsidP="007373ED">
      <w:pPr>
        <w:jc w:val="left"/>
        <w:rPr>
          <w:rFonts w:ascii="Courier New" w:hAnsi="Courier New" w:cs="Courier New"/>
          <w:sz w:val="18"/>
          <w:szCs w:val="18"/>
        </w:rPr>
      </w:pPr>
      <w:r w:rsidRPr="007373ED">
        <w:rPr>
          <w:rFonts w:ascii="Courier New" w:hAnsi="Courier New" w:cs="Courier New"/>
          <w:sz w:val="18"/>
          <w:szCs w:val="18"/>
        </w:rPr>
        <w:tab/>
        <w:t>sRut=sTemp;</w:t>
      </w:r>
    </w:p>
    <w:p w:rsidR="007373ED" w:rsidRPr="007373ED" w:rsidRDefault="007373ED" w:rsidP="007373ED">
      <w:pPr>
        <w:jc w:val="left"/>
        <w:rPr>
          <w:rFonts w:ascii="Courier New" w:hAnsi="Courier New" w:cs="Courier New"/>
          <w:sz w:val="18"/>
          <w:szCs w:val="18"/>
        </w:rPr>
      </w:pPr>
      <w:r w:rsidRPr="007373ED">
        <w:rPr>
          <w:rFonts w:ascii="Courier New" w:hAnsi="Courier New" w:cs="Courier New"/>
          <w:sz w:val="18"/>
          <w:szCs w:val="18"/>
        </w:rPr>
        <w:tab/>
        <w:t>iRutLength = sRut.length;</w:t>
      </w:r>
    </w:p>
    <w:p w:rsidR="007373ED" w:rsidRPr="007373ED" w:rsidRDefault="007373ED" w:rsidP="007373ED">
      <w:pPr>
        <w:jc w:val="left"/>
        <w:rPr>
          <w:rFonts w:ascii="Courier New" w:hAnsi="Courier New" w:cs="Courier New"/>
          <w:sz w:val="18"/>
          <w:szCs w:val="18"/>
        </w:rPr>
      </w:pPr>
      <w:r w:rsidRPr="007373ED">
        <w:rPr>
          <w:rFonts w:ascii="Courier New" w:hAnsi="Courier New" w:cs="Courier New"/>
          <w:sz w:val="18"/>
          <w:szCs w:val="18"/>
        </w:rPr>
        <w:tab/>
        <w:t>if ( iRutLength &gt; 2 )</w:t>
      </w:r>
    </w:p>
    <w:p w:rsidR="007373ED" w:rsidRPr="007373ED" w:rsidRDefault="007373ED" w:rsidP="007373ED">
      <w:pPr>
        <w:jc w:val="left"/>
        <w:rPr>
          <w:rFonts w:ascii="Courier New" w:hAnsi="Courier New" w:cs="Courier New"/>
          <w:sz w:val="18"/>
          <w:szCs w:val="18"/>
        </w:rPr>
      </w:pPr>
      <w:r w:rsidRPr="007373ED">
        <w:rPr>
          <w:rFonts w:ascii="Courier New" w:hAnsi="Courier New" w:cs="Courier New"/>
          <w:sz w:val="18"/>
          <w:szCs w:val="18"/>
        </w:rPr>
        <w:tab/>
      </w:r>
      <w:r w:rsidRPr="007373ED">
        <w:rPr>
          <w:rFonts w:ascii="Courier New" w:hAnsi="Courier New" w:cs="Courier New"/>
          <w:sz w:val="18"/>
          <w:szCs w:val="18"/>
        </w:rPr>
        <w:tab/>
        <w:t>sRutAux = sRut.substring(0, iRutLength - 1);</w:t>
      </w:r>
    </w:p>
    <w:p w:rsidR="007373ED" w:rsidRPr="007373ED" w:rsidRDefault="007373ED" w:rsidP="007373ED">
      <w:pPr>
        <w:jc w:val="left"/>
        <w:rPr>
          <w:rFonts w:ascii="Courier New" w:hAnsi="Courier New" w:cs="Courier New"/>
          <w:sz w:val="18"/>
          <w:szCs w:val="18"/>
        </w:rPr>
      </w:pPr>
      <w:r w:rsidRPr="007373ED">
        <w:rPr>
          <w:rFonts w:ascii="Courier New" w:hAnsi="Courier New" w:cs="Courier New"/>
          <w:sz w:val="18"/>
          <w:szCs w:val="18"/>
        </w:rPr>
        <w:tab/>
        <w:t>else</w:t>
      </w:r>
    </w:p>
    <w:p w:rsidR="007373ED" w:rsidRPr="007373ED" w:rsidRDefault="007373ED" w:rsidP="007373ED">
      <w:pPr>
        <w:jc w:val="left"/>
        <w:rPr>
          <w:rFonts w:ascii="Courier New" w:hAnsi="Courier New" w:cs="Courier New"/>
          <w:sz w:val="18"/>
          <w:szCs w:val="18"/>
        </w:rPr>
      </w:pPr>
      <w:r w:rsidRPr="007373ED">
        <w:rPr>
          <w:rFonts w:ascii="Courier New" w:hAnsi="Courier New" w:cs="Courier New"/>
          <w:sz w:val="18"/>
          <w:szCs w:val="18"/>
        </w:rPr>
        <w:tab/>
      </w:r>
      <w:r w:rsidRPr="007373ED">
        <w:rPr>
          <w:rFonts w:ascii="Courier New" w:hAnsi="Courier New" w:cs="Courier New"/>
          <w:sz w:val="18"/>
          <w:szCs w:val="18"/>
        </w:rPr>
        <w:tab/>
        <w:t>sRutAux = sRut.charAt(0);</w:t>
      </w:r>
    </w:p>
    <w:p w:rsidR="007373ED" w:rsidRPr="007373ED" w:rsidRDefault="007373ED" w:rsidP="007373ED">
      <w:pPr>
        <w:jc w:val="left"/>
        <w:rPr>
          <w:rFonts w:ascii="Courier New" w:hAnsi="Courier New" w:cs="Courier New"/>
          <w:sz w:val="18"/>
          <w:szCs w:val="18"/>
        </w:rPr>
      </w:pPr>
      <w:r w:rsidRPr="007373ED">
        <w:rPr>
          <w:rFonts w:ascii="Courier New" w:hAnsi="Courier New" w:cs="Courier New"/>
          <w:sz w:val="18"/>
          <w:szCs w:val="18"/>
        </w:rPr>
        <w:tab/>
        <w:t>sDV = sRut.charAt(iRutLength-1);</w:t>
      </w:r>
    </w:p>
    <w:p w:rsidR="007373ED" w:rsidRPr="007373ED" w:rsidRDefault="007373ED" w:rsidP="007373ED">
      <w:pPr>
        <w:jc w:val="left"/>
        <w:rPr>
          <w:rFonts w:ascii="Courier New" w:hAnsi="Courier New" w:cs="Courier New"/>
          <w:sz w:val="18"/>
          <w:szCs w:val="18"/>
        </w:rPr>
      </w:pPr>
      <w:r w:rsidRPr="007373ED">
        <w:rPr>
          <w:rFonts w:ascii="Courier New" w:hAnsi="Courier New" w:cs="Courier New"/>
          <w:sz w:val="18"/>
          <w:szCs w:val="18"/>
        </w:rPr>
        <w:tab/>
        <w:t>if ( sRutAux == null || sDV == null )</w:t>
      </w:r>
    </w:p>
    <w:p w:rsidR="007373ED" w:rsidRPr="007373ED" w:rsidRDefault="007373ED" w:rsidP="007373ED">
      <w:pPr>
        <w:jc w:val="left"/>
        <w:rPr>
          <w:rFonts w:ascii="Courier New" w:hAnsi="Courier New" w:cs="Courier New"/>
          <w:sz w:val="18"/>
          <w:szCs w:val="18"/>
        </w:rPr>
      </w:pPr>
      <w:r w:rsidRPr="007373ED">
        <w:rPr>
          <w:rFonts w:ascii="Courier New" w:hAnsi="Courier New" w:cs="Courier New"/>
          <w:sz w:val="18"/>
          <w:szCs w:val="18"/>
        </w:rPr>
        <w:tab/>
      </w:r>
      <w:r w:rsidRPr="007373ED">
        <w:rPr>
          <w:rFonts w:ascii="Courier New" w:hAnsi="Courier New" w:cs="Courier New"/>
          <w:sz w:val="18"/>
          <w:szCs w:val="18"/>
        </w:rPr>
        <w:tab/>
        <w:t>return 0;</w:t>
      </w:r>
    </w:p>
    <w:p w:rsidR="007373ED" w:rsidRPr="007373ED" w:rsidRDefault="007373ED" w:rsidP="007373ED">
      <w:pPr>
        <w:jc w:val="left"/>
        <w:rPr>
          <w:rFonts w:ascii="Courier New" w:hAnsi="Courier New" w:cs="Courier New"/>
          <w:sz w:val="18"/>
          <w:szCs w:val="18"/>
        </w:rPr>
      </w:pPr>
      <w:r w:rsidRPr="007373ED">
        <w:rPr>
          <w:rFonts w:ascii="Courier New" w:hAnsi="Courier New" w:cs="Courier New"/>
          <w:sz w:val="18"/>
          <w:szCs w:val="18"/>
        </w:rPr>
        <w:tab/>
        <w:t>var dvr = '0';</w:t>
      </w:r>
    </w:p>
    <w:p w:rsidR="007373ED" w:rsidRPr="007373ED" w:rsidRDefault="007373ED" w:rsidP="007373ED">
      <w:pPr>
        <w:jc w:val="left"/>
        <w:rPr>
          <w:rFonts w:ascii="Courier New" w:hAnsi="Courier New" w:cs="Courier New"/>
          <w:sz w:val="18"/>
          <w:szCs w:val="18"/>
        </w:rPr>
      </w:pPr>
      <w:r w:rsidRPr="007373ED">
        <w:rPr>
          <w:rFonts w:ascii="Courier New" w:hAnsi="Courier New" w:cs="Courier New"/>
          <w:sz w:val="18"/>
          <w:szCs w:val="18"/>
        </w:rPr>
        <w:tab/>
        <w:t>suma = 0; //var to sum</w:t>
      </w:r>
    </w:p>
    <w:p w:rsidR="007373ED" w:rsidRPr="007373ED" w:rsidRDefault="007373ED" w:rsidP="007373ED">
      <w:pPr>
        <w:jc w:val="left"/>
        <w:rPr>
          <w:rFonts w:ascii="Courier New" w:hAnsi="Courier New" w:cs="Courier New"/>
          <w:sz w:val="18"/>
          <w:szCs w:val="18"/>
        </w:rPr>
      </w:pPr>
      <w:r w:rsidRPr="007373ED">
        <w:rPr>
          <w:rFonts w:ascii="Courier New" w:hAnsi="Courier New" w:cs="Courier New"/>
          <w:sz w:val="18"/>
          <w:szCs w:val="18"/>
        </w:rPr>
        <w:tab/>
        <w:t>mul = 2; //  checksum factor</w:t>
      </w:r>
    </w:p>
    <w:p w:rsidR="007373ED" w:rsidRPr="007373ED" w:rsidRDefault="007373ED" w:rsidP="007373ED">
      <w:pPr>
        <w:jc w:val="left"/>
        <w:rPr>
          <w:rFonts w:ascii="Courier New" w:hAnsi="Courier New" w:cs="Courier New"/>
          <w:sz w:val="18"/>
          <w:szCs w:val="18"/>
        </w:rPr>
      </w:pPr>
      <w:r w:rsidRPr="007373ED">
        <w:rPr>
          <w:rFonts w:ascii="Courier New" w:hAnsi="Courier New" w:cs="Courier New"/>
          <w:sz w:val="18"/>
          <w:szCs w:val="18"/>
        </w:rPr>
        <w:tab/>
        <w:t>for (i= sRutAux.length-1 ; i &gt;= 0; i–)</w:t>
      </w:r>
    </w:p>
    <w:p w:rsidR="007373ED" w:rsidRPr="007373ED" w:rsidRDefault="007373ED" w:rsidP="007373ED">
      <w:pPr>
        <w:jc w:val="left"/>
        <w:rPr>
          <w:rFonts w:ascii="Courier New" w:hAnsi="Courier New" w:cs="Courier New"/>
          <w:sz w:val="18"/>
          <w:szCs w:val="18"/>
        </w:rPr>
      </w:pPr>
      <w:r w:rsidRPr="007373ED">
        <w:rPr>
          <w:rFonts w:ascii="Courier New" w:hAnsi="Courier New" w:cs="Courier New"/>
          <w:sz w:val="18"/>
          <w:szCs w:val="18"/>
        </w:rPr>
        <w:tab/>
        <w:t>{</w:t>
      </w:r>
    </w:p>
    <w:p w:rsidR="007373ED" w:rsidRPr="007373ED" w:rsidRDefault="007373ED" w:rsidP="007373ED">
      <w:pPr>
        <w:jc w:val="left"/>
        <w:rPr>
          <w:rFonts w:ascii="Courier New" w:hAnsi="Courier New" w:cs="Courier New"/>
          <w:sz w:val="18"/>
          <w:szCs w:val="18"/>
        </w:rPr>
      </w:pPr>
      <w:r w:rsidRPr="007373ED">
        <w:rPr>
          <w:rFonts w:ascii="Courier New" w:hAnsi="Courier New" w:cs="Courier New"/>
          <w:sz w:val="18"/>
          <w:szCs w:val="18"/>
        </w:rPr>
        <w:tab/>
      </w:r>
      <w:r w:rsidRPr="007373ED">
        <w:rPr>
          <w:rFonts w:ascii="Courier New" w:hAnsi="Courier New" w:cs="Courier New"/>
          <w:sz w:val="18"/>
          <w:szCs w:val="18"/>
        </w:rPr>
        <w:tab/>
        <w:t>suma = suma + sRutAux.charAt(i) * mul;</w:t>
      </w:r>
    </w:p>
    <w:p w:rsidR="007373ED" w:rsidRPr="007373ED" w:rsidRDefault="007373ED" w:rsidP="007373ED">
      <w:pPr>
        <w:jc w:val="left"/>
        <w:rPr>
          <w:rFonts w:ascii="Courier New" w:hAnsi="Courier New" w:cs="Courier New"/>
          <w:sz w:val="18"/>
          <w:szCs w:val="18"/>
        </w:rPr>
      </w:pPr>
      <w:r w:rsidRPr="007373ED">
        <w:rPr>
          <w:rFonts w:ascii="Courier New" w:hAnsi="Courier New" w:cs="Courier New"/>
          <w:sz w:val="18"/>
          <w:szCs w:val="18"/>
        </w:rPr>
        <w:tab/>
      </w:r>
      <w:r w:rsidRPr="007373ED">
        <w:rPr>
          <w:rFonts w:ascii="Courier New" w:hAnsi="Courier New" w:cs="Courier New"/>
          <w:sz w:val="18"/>
          <w:szCs w:val="18"/>
        </w:rPr>
        <w:tab/>
        <w:t>if (mul == 7)</w:t>
      </w:r>
    </w:p>
    <w:p w:rsidR="007373ED" w:rsidRPr="007373ED" w:rsidRDefault="007373ED" w:rsidP="007373ED">
      <w:pPr>
        <w:jc w:val="left"/>
        <w:rPr>
          <w:rFonts w:ascii="Courier New" w:hAnsi="Courier New" w:cs="Courier New"/>
          <w:sz w:val="18"/>
          <w:szCs w:val="18"/>
        </w:rPr>
      </w:pPr>
      <w:r w:rsidRPr="007373ED">
        <w:rPr>
          <w:rFonts w:ascii="Courier New" w:hAnsi="Courier New" w:cs="Courier New"/>
          <w:sz w:val="18"/>
          <w:szCs w:val="18"/>
        </w:rPr>
        <w:tab/>
      </w:r>
      <w:r w:rsidRPr="007373ED">
        <w:rPr>
          <w:rFonts w:ascii="Courier New" w:hAnsi="Courier New" w:cs="Courier New"/>
          <w:sz w:val="18"/>
          <w:szCs w:val="18"/>
        </w:rPr>
        <w:tab/>
        <w:t>mul = 2;</w:t>
      </w:r>
    </w:p>
    <w:p w:rsidR="007373ED" w:rsidRPr="007373ED" w:rsidRDefault="007373ED" w:rsidP="007373ED">
      <w:pPr>
        <w:jc w:val="left"/>
        <w:rPr>
          <w:rFonts w:ascii="Courier New" w:hAnsi="Courier New" w:cs="Courier New"/>
          <w:sz w:val="18"/>
          <w:szCs w:val="18"/>
        </w:rPr>
      </w:pPr>
      <w:r w:rsidRPr="007373ED">
        <w:rPr>
          <w:rFonts w:ascii="Courier New" w:hAnsi="Courier New" w:cs="Courier New"/>
          <w:sz w:val="18"/>
          <w:szCs w:val="18"/>
        </w:rPr>
        <w:tab/>
      </w:r>
      <w:r w:rsidRPr="007373ED">
        <w:rPr>
          <w:rFonts w:ascii="Courier New" w:hAnsi="Courier New" w:cs="Courier New"/>
          <w:sz w:val="18"/>
          <w:szCs w:val="18"/>
        </w:rPr>
        <w:tab/>
        <w:t>else</w:t>
      </w:r>
    </w:p>
    <w:p w:rsidR="007373ED" w:rsidRPr="007373ED" w:rsidRDefault="007373ED" w:rsidP="007373ED">
      <w:pPr>
        <w:jc w:val="left"/>
        <w:rPr>
          <w:rFonts w:ascii="Courier New" w:hAnsi="Courier New" w:cs="Courier New"/>
          <w:sz w:val="18"/>
          <w:szCs w:val="18"/>
        </w:rPr>
      </w:pPr>
      <w:r w:rsidRPr="007373ED">
        <w:rPr>
          <w:rFonts w:ascii="Courier New" w:hAnsi="Courier New" w:cs="Courier New"/>
          <w:sz w:val="18"/>
          <w:szCs w:val="18"/>
        </w:rPr>
        <w:tab/>
      </w:r>
      <w:r w:rsidRPr="007373ED">
        <w:rPr>
          <w:rFonts w:ascii="Courier New" w:hAnsi="Courier New" w:cs="Courier New"/>
          <w:sz w:val="18"/>
          <w:szCs w:val="18"/>
        </w:rPr>
        <w:tab/>
        <w:t>mul++;</w:t>
      </w:r>
    </w:p>
    <w:p w:rsidR="007373ED" w:rsidRPr="007373ED" w:rsidRDefault="007373ED" w:rsidP="007373ED">
      <w:pPr>
        <w:jc w:val="left"/>
        <w:rPr>
          <w:rFonts w:ascii="Courier New" w:hAnsi="Courier New" w:cs="Courier New"/>
          <w:sz w:val="18"/>
          <w:szCs w:val="18"/>
        </w:rPr>
      </w:pPr>
      <w:r w:rsidRPr="007373ED">
        <w:rPr>
          <w:rFonts w:ascii="Courier New" w:hAnsi="Courier New" w:cs="Courier New"/>
          <w:sz w:val="18"/>
          <w:szCs w:val="18"/>
        </w:rPr>
        <w:tab/>
        <w:t>}</w:t>
      </w:r>
    </w:p>
    <w:p w:rsidR="007373ED" w:rsidRPr="007373ED" w:rsidRDefault="007373ED" w:rsidP="007373ED">
      <w:pPr>
        <w:jc w:val="left"/>
        <w:rPr>
          <w:rFonts w:ascii="Courier New" w:hAnsi="Courier New" w:cs="Courier New"/>
          <w:sz w:val="18"/>
          <w:szCs w:val="18"/>
        </w:rPr>
      </w:pPr>
      <w:r w:rsidRPr="007373ED">
        <w:rPr>
          <w:rFonts w:ascii="Courier New" w:hAnsi="Courier New" w:cs="Courier New"/>
          <w:sz w:val="18"/>
          <w:szCs w:val="18"/>
        </w:rPr>
        <w:tab/>
        <w:t>res = suma % 11; //mod 11 formula</w:t>
      </w:r>
    </w:p>
    <w:p w:rsidR="007373ED" w:rsidRPr="007373ED" w:rsidRDefault="007373ED" w:rsidP="007373ED">
      <w:pPr>
        <w:jc w:val="left"/>
        <w:rPr>
          <w:rFonts w:ascii="Courier New" w:hAnsi="Courier New" w:cs="Courier New"/>
          <w:sz w:val="18"/>
          <w:szCs w:val="18"/>
        </w:rPr>
      </w:pPr>
      <w:r w:rsidRPr="007373ED">
        <w:rPr>
          <w:rFonts w:ascii="Courier New" w:hAnsi="Courier New" w:cs="Courier New"/>
          <w:sz w:val="18"/>
          <w:szCs w:val="18"/>
        </w:rPr>
        <w:tab/>
        <w:t>if (res==1)</w:t>
      </w:r>
    </w:p>
    <w:p w:rsidR="007373ED" w:rsidRPr="007373ED" w:rsidRDefault="007373ED" w:rsidP="007373ED">
      <w:pPr>
        <w:jc w:val="left"/>
        <w:rPr>
          <w:rFonts w:ascii="Courier New" w:hAnsi="Courier New" w:cs="Courier New"/>
          <w:sz w:val="18"/>
          <w:szCs w:val="18"/>
        </w:rPr>
      </w:pPr>
      <w:r w:rsidRPr="007373ED">
        <w:rPr>
          <w:rFonts w:ascii="Courier New" w:hAnsi="Courier New" w:cs="Courier New"/>
          <w:sz w:val="18"/>
          <w:szCs w:val="18"/>
        </w:rPr>
        <w:tab/>
        <w:t>{</w:t>
      </w:r>
    </w:p>
    <w:p w:rsidR="007373ED" w:rsidRPr="007373ED" w:rsidRDefault="007373ED" w:rsidP="007373ED">
      <w:pPr>
        <w:jc w:val="left"/>
        <w:rPr>
          <w:rFonts w:ascii="Courier New" w:hAnsi="Courier New" w:cs="Courier New"/>
          <w:sz w:val="18"/>
          <w:szCs w:val="18"/>
        </w:rPr>
      </w:pPr>
      <w:r w:rsidRPr="007373ED">
        <w:rPr>
          <w:rFonts w:ascii="Courier New" w:hAnsi="Courier New" w:cs="Courier New"/>
          <w:sz w:val="18"/>
          <w:szCs w:val="18"/>
        </w:rPr>
        <w:tab/>
      </w:r>
      <w:r w:rsidRPr="007373ED">
        <w:rPr>
          <w:rFonts w:ascii="Courier New" w:hAnsi="Courier New" w:cs="Courier New"/>
          <w:sz w:val="18"/>
          <w:szCs w:val="18"/>
        </w:rPr>
        <w:tab/>
        <w:t>dvr = 'k';</w:t>
      </w:r>
    </w:p>
    <w:p w:rsidR="007373ED" w:rsidRPr="007373ED" w:rsidRDefault="007373ED" w:rsidP="007373ED">
      <w:pPr>
        <w:jc w:val="left"/>
        <w:rPr>
          <w:rFonts w:ascii="Courier New" w:hAnsi="Courier New" w:cs="Courier New"/>
          <w:sz w:val="18"/>
          <w:szCs w:val="18"/>
        </w:rPr>
      </w:pPr>
      <w:r w:rsidRPr="007373ED">
        <w:rPr>
          <w:rFonts w:ascii="Courier New" w:hAnsi="Courier New" w:cs="Courier New"/>
          <w:sz w:val="18"/>
          <w:szCs w:val="18"/>
        </w:rPr>
        <w:tab/>
        <w:t>}</w:t>
      </w:r>
    </w:p>
    <w:p w:rsidR="007373ED" w:rsidRPr="007373ED" w:rsidRDefault="007373ED" w:rsidP="007373ED">
      <w:pPr>
        <w:jc w:val="left"/>
        <w:rPr>
          <w:rFonts w:ascii="Courier New" w:hAnsi="Courier New" w:cs="Courier New"/>
          <w:sz w:val="18"/>
          <w:szCs w:val="18"/>
        </w:rPr>
      </w:pPr>
      <w:r w:rsidRPr="007373ED">
        <w:rPr>
          <w:rFonts w:ascii="Courier New" w:hAnsi="Courier New" w:cs="Courier New"/>
          <w:sz w:val="18"/>
          <w:szCs w:val="18"/>
        </w:rPr>
        <w:tab/>
        <w:t>else if (res==0)</w:t>
      </w:r>
    </w:p>
    <w:p w:rsidR="007373ED" w:rsidRPr="007373ED" w:rsidRDefault="007373ED" w:rsidP="007373ED">
      <w:pPr>
        <w:jc w:val="left"/>
        <w:rPr>
          <w:rFonts w:ascii="Courier New" w:hAnsi="Courier New" w:cs="Courier New"/>
          <w:sz w:val="18"/>
          <w:szCs w:val="18"/>
        </w:rPr>
      </w:pPr>
      <w:r w:rsidRPr="007373ED">
        <w:rPr>
          <w:rFonts w:ascii="Courier New" w:hAnsi="Courier New" w:cs="Courier New"/>
          <w:sz w:val="18"/>
          <w:szCs w:val="18"/>
        </w:rPr>
        <w:tab/>
        <w:t>{</w:t>
      </w:r>
    </w:p>
    <w:p w:rsidR="007373ED" w:rsidRPr="007373ED" w:rsidRDefault="007373ED" w:rsidP="007373ED">
      <w:pPr>
        <w:jc w:val="left"/>
        <w:rPr>
          <w:rFonts w:ascii="Courier New" w:hAnsi="Courier New" w:cs="Courier New"/>
          <w:sz w:val="18"/>
          <w:szCs w:val="18"/>
        </w:rPr>
      </w:pPr>
      <w:r w:rsidRPr="007373ED">
        <w:rPr>
          <w:rFonts w:ascii="Courier New" w:hAnsi="Courier New" w:cs="Courier New"/>
          <w:sz w:val="18"/>
          <w:szCs w:val="18"/>
        </w:rPr>
        <w:tab/>
      </w:r>
      <w:r w:rsidRPr="007373ED">
        <w:rPr>
          <w:rFonts w:ascii="Courier New" w:hAnsi="Courier New" w:cs="Courier New"/>
          <w:sz w:val="18"/>
          <w:szCs w:val="18"/>
        </w:rPr>
        <w:tab/>
        <w:t>dvr = '0';</w:t>
      </w:r>
    </w:p>
    <w:p w:rsidR="007373ED" w:rsidRPr="007373ED" w:rsidRDefault="007373ED" w:rsidP="007373ED">
      <w:pPr>
        <w:jc w:val="left"/>
        <w:rPr>
          <w:rFonts w:ascii="Courier New" w:hAnsi="Courier New" w:cs="Courier New"/>
          <w:sz w:val="18"/>
          <w:szCs w:val="18"/>
        </w:rPr>
      </w:pPr>
      <w:r w:rsidRPr="007373ED">
        <w:rPr>
          <w:rFonts w:ascii="Courier New" w:hAnsi="Courier New" w:cs="Courier New"/>
          <w:sz w:val="18"/>
          <w:szCs w:val="18"/>
        </w:rPr>
        <w:tab/>
        <w:t>}</w:t>
      </w:r>
    </w:p>
    <w:p w:rsidR="007373ED" w:rsidRPr="007373ED" w:rsidRDefault="007373ED" w:rsidP="007373ED">
      <w:pPr>
        <w:jc w:val="left"/>
        <w:rPr>
          <w:rFonts w:ascii="Courier New" w:hAnsi="Courier New" w:cs="Courier New"/>
          <w:sz w:val="18"/>
          <w:szCs w:val="18"/>
        </w:rPr>
      </w:pPr>
      <w:r w:rsidRPr="007373ED">
        <w:rPr>
          <w:rFonts w:ascii="Courier New" w:hAnsi="Courier New" w:cs="Courier New"/>
          <w:sz w:val="18"/>
          <w:szCs w:val="18"/>
        </w:rPr>
        <w:lastRenderedPageBreak/>
        <w:tab/>
        <w:t>else</w:t>
      </w:r>
    </w:p>
    <w:p w:rsidR="007373ED" w:rsidRPr="007373ED" w:rsidRDefault="007373ED" w:rsidP="007373ED">
      <w:pPr>
        <w:jc w:val="left"/>
        <w:rPr>
          <w:rFonts w:ascii="Courier New" w:hAnsi="Courier New" w:cs="Courier New"/>
          <w:sz w:val="18"/>
          <w:szCs w:val="18"/>
        </w:rPr>
      </w:pPr>
      <w:r w:rsidRPr="007373ED">
        <w:rPr>
          <w:rFonts w:ascii="Courier New" w:hAnsi="Courier New" w:cs="Courier New"/>
          <w:sz w:val="18"/>
          <w:szCs w:val="18"/>
        </w:rPr>
        <w:tab/>
        <w:t>{</w:t>
      </w:r>
    </w:p>
    <w:p w:rsidR="007373ED" w:rsidRPr="007373ED" w:rsidRDefault="007373ED" w:rsidP="007373ED">
      <w:pPr>
        <w:jc w:val="left"/>
        <w:rPr>
          <w:rFonts w:ascii="Courier New" w:hAnsi="Courier New" w:cs="Courier New"/>
          <w:sz w:val="18"/>
          <w:szCs w:val="18"/>
        </w:rPr>
      </w:pPr>
      <w:r w:rsidRPr="007373ED">
        <w:rPr>
          <w:rFonts w:ascii="Courier New" w:hAnsi="Courier New" w:cs="Courier New"/>
          <w:sz w:val="18"/>
          <w:szCs w:val="18"/>
        </w:rPr>
        <w:tab/>
      </w:r>
      <w:r w:rsidRPr="007373ED">
        <w:rPr>
          <w:rFonts w:ascii="Courier New" w:hAnsi="Courier New" w:cs="Courier New"/>
          <w:sz w:val="18"/>
          <w:szCs w:val="18"/>
        </w:rPr>
        <w:tab/>
        <w:t>dvi = 11-res;</w:t>
      </w:r>
    </w:p>
    <w:p w:rsidR="007373ED" w:rsidRPr="007373ED" w:rsidRDefault="007373ED" w:rsidP="007373ED">
      <w:pPr>
        <w:jc w:val="left"/>
        <w:rPr>
          <w:rFonts w:ascii="Courier New" w:hAnsi="Courier New" w:cs="Courier New"/>
          <w:sz w:val="18"/>
          <w:szCs w:val="18"/>
        </w:rPr>
      </w:pPr>
      <w:r w:rsidRPr="007373ED">
        <w:rPr>
          <w:rFonts w:ascii="Courier New" w:hAnsi="Courier New" w:cs="Courier New"/>
          <w:sz w:val="18"/>
          <w:szCs w:val="18"/>
        </w:rPr>
        <w:tab/>
      </w:r>
      <w:r w:rsidRPr="007373ED">
        <w:rPr>
          <w:rFonts w:ascii="Courier New" w:hAnsi="Courier New" w:cs="Courier New"/>
          <w:sz w:val="18"/>
          <w:szCs w:val="18"/>
        </w:rPr>
        <w:tab/>
        <w:t>dvr = dvi + "";</w:t>
      </w:r>
    </w:p>
    <w:p w:rsidR="007373ED" w:rsidRPr="007373ED" w:rsidRDefault="007373ED" w:rsidP="007373ED">
      <w:pPr>
        <w:jc w:val="left"/>
        <w:rPr>
          <w:rFonts w:ascii="Courier New" w:hAnsi="Courier New" w:cs="Courier New"/>
          <w:sz w:val="18"/>
          <w:szCs w:val="18"/>
        </w:rPr>
      </w:pPr>
      <w:r w:rsidRPr="007373ED">
        <w:rPr>
          <w:rFonts w:ascii="Courier New" w:hAnsi="Courier New" w:cs="Courier New"/>
          <w:sz w:val="18"/>
          <w:szCs w:val="18"/>
        </w:rPr>
        <w:tab/>
        <w:t>}</w:t>
      </w:r>
    </w:p>
    <w:p w:rsidR="007373ED" w:rsidRPr="007373ED" w:rsidRDefault="007373ED" w:rsidP="007373ED">
      <w:pPr>
        <w:jc w:val="left"/>
        <w:rPr>
          <w:rFonts w:ascii="Courier New" w:hAnsi="Courier New" w:cs="Courier New"/>
          <w:sz w:val="18"/>
          <w:szCs w:val="18"/>
        </w:rPr>
      </w:pPr>
      <w:r w:rsidRPr="007373ED">
        <w:rPr>
          <w:rFonts w:ascii="Courier New" w:hAnsi="Courier New" w:cs="Courier New"/>
          <w:sz w:val="18"/>
          <w:szCs w:val="18"/>
        </w:rPr>
        <w:tab/>
        <w:t>if (dvr != dv.toLowerCase())</w:t>
      </w:r>
    </w:p>
    <w:p w:rsidR="007373ED" w:rsidRPr="007373ED" w:rsidRDefault="007373ED" w:rsidP="007373ED">
      <w:pPr>
        <w:jc w:val="left"/>
        <w:rPr>
          <w:rFonts w:ascii="Courier New" w:hAnsi="Courier New" w:cs="Courier New"/>
          <w:sz w:val="18"/>
          <w:szCs w:val="18"/>
        </w:rPr>
      </w:pPr>
      <w:r w:rsidRPr="007373ED">
        <w:rPr>
          <w:rFonts w:ascii="Courier New" w:hAnsi="Courier New" w:cs="Courier New"/>
          <w:sz w:val="18"/>
          <w:szCs w:val="18"/>
        </w:rPr>
        <w:tab/>
        <w:t>{</w:t>
      </w:r>
    </w:p>
    <w:p w:rsidR="007373ED" w:rsidRPr="007373ED" w:rsidRDefault="007373ED" w:rsidP="007373ED">
      <w:pPr>
        <w:jc w:val="left"/>
        <w:rPr>
          <w:rFonts w:ascii="Courier New" w:hAnsi="Courier New" w:cs="Courier New"/>
          <w:sz w:val="18"/>
          <w:szCs w:val="18"/>
        </w:rPr>
      </w:pPr>
      <w:r w:rsidRPr="007373ED">
        <w:rPr>
          <w:rFonts w:ascii="Courier New" w:hAnsi="Courier New" w:cs="Courier New"/>
          <w:sz w:val="18"/>
          <w:szCs w:val="18"/>
        </w:rPr>
        <w:tab/>
      </w:r>
      <w:r w:rsidRPr="007373ED">
        <w:rPr>
          <w:rFonts w:ascii="Courier New" w:hAnsi="Courier New" w:cs="Courier New"/>
          <w:sz w:val="18"/>
          <w:szCs w:val="18"/>
        </w:rPr>
        <w:tab/>
        <w:t>alert('RUT invalid')</w:t>
      </w:r>
      <w:r w:rsidR="003B047A">
        <w:rPr>
          <w:rFonts w:ascii="Courier New" w:hAnsi="Courier New" w:cs="Courier New"/>
          <w:sz w:val="18"/>
          <w:szCs w:val="18"/>
        </w:rPr>
        <w:t>;</w:t>
      </w:r>
    </w:p>
    <w:p w:rsidR="007373ED" w:rsidRPr="007373ED" w:rsidRDefault="007373ED" w:rsidP="007373ED">
      <w:pPr>
        <w:jc w:val="left"/>
        <w:rPr>
          <w:rFonts w:ascii="Courier New" w:hAnsi="Courier New" w:cs="Courier New"/>
          <w:sz w:val="18"/>
          <w:szCs w:val="18"/>
        </w:rPr>
      </w:pPr>
      <w:r w:rsidRPr="007373ED">
        <w:rPr>
          <w:rFonts w:ascii="Courier New" w:hAnsi="Courier New" w:cs="Courier New"/>
          <w:sz w:val="18"/>
          <w:szCs w:val="18"/>
        </w:rPr>
        <w:tab/>
      </w:r>
      <w:r w:rsidRPr="007373ED">
        <w:rPr>
          <w:rFonts w:ascii="Courier New" w:hAnsi="Courier New" w:cs="Courier New"/>
          <w:sz w:val="18"/>
          <w:szCs w:val="18"/>
        </w:rPr>
        <w:tab/>
        <w:t>Object.focus()</w:t>
      </w:r>
      <w:r w:rsidR="003B047A">
        <w:rPr>
          <w:rFonts w:ascii="Courier New" w:hAnsi="Courier New" w:cs="Courier New"/>
          <w:sz w:val="18"/>
          <w:szCs w:val="18"/>
        </w:rPr>
        <w:t>;</w:t>
      </w:r>
    </w:p>
    <w:p w:rsidR="007373ED" w:rsidRPr="007373ED" w:rsidRDefault="007373ED" w:rsidP="007373ED">
      <w:pPr>
        <w:jc w:val="left"/>
        <w:rPr>
          <w:rFonts w:ascii="Courier New" w:hAnsi="Courier New" w:cs="Courier New"/>
          <w:sz w:val="18"/>
          <w:szCs w:val="18"/>
        </w:rPr>
      </w:pPr>
      <w:r w:rsidRPr="007373ED">
        <w:rPr>
          <w:rFonts w:ascii="Courier New" w:hAnsi="Courier New" w:cs="Courier New"/>
          <w:sz w:val="18"/>
          <w:szCs w:val="18"/>
        </w:rPr>
        <w:tab/>
      </w:r>
      <w:r w:rsidRPr="007373ED">
        <w:rPr>
          <w:rFonts w:ascii="Courier New" w:hAnsi="Courier New" w:cs="Courier New"/>
          <w:sz w:val="18"/>
          <w:szCs w:val="18"/>
        </w:rPr>
        <w:tab/>
        <w:t>return false;</w:t>
      </w:r>
    </w:p>
    <w:p w:rsidR="007373ED" w:rsidRPr="007373ED" w:rsidRDefault="007373ED" w:rsidP="007373ED">
      <w:pPr>
        <w:jc w:val="left"/>
        <w:rPr>
          <w:rFonts w:ascii="Courier New" w:hAnsi="Courier New" w:cs="Courier New"/>
          <w:sz w:val="18"/>
          <w:szCs w:val="18"/>
        </w:rPr>
      </w:pPr>
      <w:r w:rsidRPr="007373ED">
        <w:rPr>
          <w:rFonts w:ascii="Courier New" w:hAnsi="Courier New" w:cs="Courier New"/>
          <w:sz w:val="18"/>
          <w:szCs w:val="18"/>
        </w:rPr>
        <w:tab/>
        <w:t>}</w:t>
      </w:r>
    </w:p>
    <w:p w:rsidR="007373ED" w:rsidRPr="007373ED" w:rsidRDefault="007373ED" w:rsidP="007373ED">
      <w:pPr>
        <w:jc w:val="left"/>
        <w:rPr>
          <w:rFonts w:ascii="Courier New" w:hAnsi="Courier New" w:cs="Courier New"/>
          <w:sz w:val="18"/>
          <w:szCs w:val="18"/>
        </w:rPr>
      </w:pPr>
      <w:r w:rsidRPr="007373ED">
        <w:rPr>
          <w:rFonts w:ascii="Courier New" w:hAnsi="Courier New" w:cs="Courier New"/>
          <w:sz w:val="18"/>
          <w:szCs w:val="18"/>
        </w:rPr>
        <w:tab/>
        <w:t>alert(‘RUT is OK!’)</w:t>
      </w:r>
      <w:r w:rsidR="003B047A">
        <w:rPr>
          <w:rFonts w:ascii="Courier New" w:hAnsi="Courier New" w:cs="Courier New"/>
          <w:sz w:val="18"/>
          <w:szCs w:val="18"/>
        </w:rPr>
        <w:t>;</w:t>
      </w:r>
    </w:p>
    <w:p w:rsidR="007373ED" w:rsidRPr="007373ED" w:rsidRDefault="007373ED" w:rsidP="007373ED">
      <w:pPr>
        <w:jc w:val="left"/>
        <w:rPr>
          <w:rFonts w:ascii="Courier New" w:hAnsi="Courier New" w:cs="Courier New"/>
          <w:sz w:val="18"/>
          <w:szCs w:val="18"/>
        </w:rPr>
      </w:pPr>
      <w:r w:rsidRPr="007373ED">
        <w:rPr>
          <w:rFonts w:ascii="Courier New" w:hAnsi="Courier New" w:cs="Courier New"/>
          <w:sz w:val="18"/>
          <w:szCs w:val="18"/>
        </w:rPr>
        <w:tab/>
        <w:t>Object.focus()</w:t>
      </w:r>
      <w:r w:rsidR="007E5D90">
        <w:rPr>
          <w:rFonts w:ascii="Courier New" w:hAnsi="Courier New" w:cs="Courier New"/>
          <w:sz w:val="18"/>
          <w:szCs w:val="18"/>
        </w:rPr>
        <w:t>;</w:t>
      </w:r>
    </w:p>
    <w:p w:rsidR="007373ED" w:rsidRPr="007373ED" w:rsidRDefault="007373ED" w:rsidP="007373ED">
      <w:pPr>
        <w:jc w:val="left"/>
        <w:rPr>
          <w:rFonts w:ascii="Courier New" w:hAnsi="Courier New" w:cs="Courier New"/>
          <w:sz w:val="18"/>
          <w:szCs w:val="18"/>
        </w:rPr>
      </w:pPr>
      <w:r w:rsidRPr="007373ED">
        <w:rPr>
          <w:rFonts w:ascii="Courier New" w:hAnsi="Courier New" w:cs="Courier New"/>
          <w:sz w:val="18"/>
          <w:szCs w:val="18"/>
        </w:rPr>
        <w:tab/>
        <w:t>return true;</w:t>
      </w:r>
    </w:p>
    <w:p w:rsidR="007373ED" w:rsidRPr="007373ED" w:rsidRDefault="007373ED" w:rsidP="007373ED">
      <w:pPr>
        <w:jc w:val="left"/>
        <w:rPr>
          <w:rFonts w:ascii="Courier New" w:hAnsi="Courier New" w:cs="Courier New"/>
          <w:sz w:val="18"/>
          <w:szCs w:val="18"/>
        </w:rPr>
      </w:pPr>
      <w:r w:rsidRPr="007373ED">
        <w:rPr>
          <w:rFonts w:ascii="Courier New" w:hAnsi="Courier New" w:cs="Courier New"/>
          <w:sz w:val="18"/>
          <w:szCs w:val="18"/>
        </w:rPr>
        <w:t>}</w:t>
      </w:r>
    </w:p>
    <w:p w:rsidR="00F55427" w:rsidRDefault="00F55427" w:rsidP="007373ED">
      <w:pPr>
        <w:jc w:val="left"/>
      </w:pPr>
    </w:p>
    <w:p w:rsidR="0073212C" w:rsidRPr="0073212C" w:rsidRDefault="0073212C" w:rsidP="0073212C">
      <w:pPr>
        <w:rPr>
          <w:color w:val="1F497D"/>
        </w:rPr>
      </w:pPr>
      <w:r>
        <w:t xml:space="preserve">There is also a JQuery plugin available, if it makes sense to use it, at this URL:  </w:t>
      </w:r>
      <w:hyperlink r:id="rId17" w:history="1">
        <w:r w:rsidRPr="0073212C">
          <w:rPr>
            <w:rStyle w:val="Hyperlink"/>
          </w:rPr>
          <w:t>http://joaquinnunez.cl/jQueryRutPlugin/</w:t>
        </w:r>
      </w:hyperlink>
    </w:p>
    <w:p w:rsidR="0073212C" w:rsidRDefault="0073212C" w:rsidP="007373ED">
      <w:pPr>
        <w:jc w:val="left"/>
      </w:pPr>
    </w:p>
    <w:p w:rsidR="000563E0" w:rsidRDefault="000563E0" w:rsidP="000563E0">
      <w:pPr>
        <w:pStyle w:val="Heading2"/>
        <w:jc w:val="left"/>
      </w:pPr>
      <w:bookmarkStart w:id="284" w:name="_Toc358210336"/>
      <w:r>
        <w:t>Device ID</w:t>
      </w:r>
      <w:bookmarkEnd w:id="284"/>
    </w:p>
    <w:p w:rsidR="000563E0" w:rsidRDefault="000563E0" w:rsidP="007373ED">
      <w:pPr>
        <w:jc w:val="left"/>
      </w:pPr>
      <w:r>
        <w:t xml:space="preserve">During the enrollment process (described below), we need to store the device’s unique ID to the database.  There are </w:t>
      </w:r>
      <w:r w:rsidR="00B65ED3">
        <w:t xml:space="preserve">three </w:t>
      </w:r>
      <w:r>
        <w:t>purposes for using this ID:</w:t>
      </w:r>
    </w:p>
    <w:p w:rsidR="000563E0" w:rsidRDefault="000563E0" w:rsidP="000563E0">
      <w:pPr>
        <w:pStyle w:val="ListParagraph"/>
        <w:numPr>
          <w:ilvl w:val="0"/>
          <w:numId w:val="25"/>
        </w:numPr>
        <w:jc w:val="left"/>
      </w:pPr>
      <w:r>
        <w:t>To ensure that a single device is only used by a single customer.</w:t>
      </w:r>
    </w:p>
    <w:p w:rsidR="000563E0" w:rsidRDefault="000563E0" w:rsidP="000563E0">
      <w:pPr>
        <w:pStyle w:val="ListParagraph"/>
        <w:numPr>
          <w:ilvl w:val="0"/>
          <w:numId w:val="25"/>
        </w:numPr>
        <w:jc w:val="left"/>
      </w:pPr>
      <w:r>
        <w:t>To allow us to look up a customer’s RUT number based on the device being used.</w:t>
      </w:r>
    </w:p>
    <w:p w:rsidR="00B65ED3" w:rsidRDefault="00B65ED3" w:rsidP="000563E0">
      <w:pPr>
        <w:pStyle w:val="ListParagraph"/>
        <w:numPr>
          <w:ilvl w:val="0"/>
          <w:numId w:val="25"/>
        </w:numPr>
        <w:jc w:val="left"/>
      </w:pPr>
      <w:r>
        <w:t>To know if a device is already enrolled.</w:t>
      </w:r>
    </w:p>
    <w:p w:rsidR="000563E0" w:rsidRDefault="000563E0" w:rsidP="000563E0">
      <w:pPr>
        <w:jc w:val="left"/>
      </w:pPr>
    </w:p>
    <w:p w:rsidR="004D36A7" w:rsidRDefault="000563E0" w:rsidP="000563E0">
      <w:pPr>
        <w:jc w:val="left"/>
      </w:pPr>
      <w:r>
        <w:t xml:space="preserve">We have learned that Apple rejects apps that attempt to retrieve and use the Unique </w:t>
      </w:r>
      <w:r>
        <w:br/>
        <w:t>Device ID for devices, so we will not be using that as our device ID.  For our purposes, we only need an ID that is unique to each device, so any Universally Unique Identifier (UUID) will suffice.  Therefore, during the enrollment process, we will generate a unique ID and store that in the device’s local storage.</w:t>
      </w:r>
      <w:r w:rsidR="006D0880">
        <w:t xml:space="preserve">  </w:t>
      </w:r>
    </w:p>
    <w:p w:rsidR="004D36A7" w:rsidRDefault="004D36A7" w:rsidP="000563E0">
      <w:pPr>
        <w:jc w:val="left"/>
      </w:pPr>
    </w:p>
    <w:p w:rsidR="000563E0" w:rsidRDefault="006D0880" w:rsidP="000563E0">
      <w:pPr>
        <w:jc w:val="left"/>
      </w:pPr>
      <w:r>
        <w:t xml:space="preserve">We will use the </w:t>
      </w:r>
      <w:r w:rsidR="00510B7A">
        <w:t>‘</w:t>
      </w:r>
      <w:r>
        <w:t>UUID</w:t>
      </w:r>
      <w:r w:rsidR="00510B7A">
        <w:t>’</w:t>
      </w:r>
      <w:r>
        <w:t xml:space="preserve"> Java class to generate this device ID.</w:t>
      </w:r>
    </w:p>
    <w:p w:rsidR="000563E0" w:rsidRDefault="000563E0" w:rsidP="007373ED">
      <w:pPr>
        <w:jc w:val="left"/>
      </w:pPr>
    </w:p>
    <w:p w:rsidR="004D36A7" w:rsidRDefault="004D36A7" w:rsidP="004D36A7">
      <w:r>
        <w:t>Whenever a customer starts the application on their device, we will look in the device local storage to see if a device ID is stored.  If a device ID is present, we assume the device has been enrolled (There are exceptions to this.  See below).  If no device ID is present, we know it is not enrolled, so we prompt the customer to enroll.</w:t>
      </w:r>
    </w:p>
    <w:p w:rsidR="004D36A7" w:rsidRDefault="004D36A7" w:rsidP="004D36A7"/>
    <w:p w:rsidR="004D36A7" w:rsidRDefault="004D36A7" w:rsidP="004D36A7">
      <w:r>
        <w:t>During enrollment, we generate a new globally unique device ID.  This ID is stored in the device local storage and also added to the ‘enrollment’ table in our database.</w:t>
      </w:r>
    </w:p>
    <w:p w:rsidR="004D36A7" w:rsidRDefault="004D36A7" w:rsidP="004D36A7"/>
    <w:p w:rsidR="004D36A7" w:rsidRDefault="004D36A7" w:rsidP="004D36A7">
      <w:r>
        <w:t>It is possible that during app start-up, a device ID is in local storage, but the device has been un-enrolled from another device.  In this case, we will assume that the device is enrolled and prompt the user to log in.  When the user attempts to log in, the application back-end will attempt to look up the customer’s username using the device ID sent from the device, and no match will be found, and a ‘not found’ error will need to be returned to the front-end.  We need to add code to the application front end to prompt to customer to re-enroll at that time.</w:t>
      </w:r>
    </w:p>
    <w:p w:rsidR="004D36A7" w:rsidRDefault="004D36A7" w:rsidP="004D36A7"/>
    <w:p w:rsidR="004D36A7" w:rsidRDefault="004D36A7" w:rsidP="004D36A7">
      <w:r>
        <w:t>A new device ID is generated every time a device is enrolled.  We don’t try to detect if a device was previously enrolled and un-enrolled.</w:t>
      </w:r>
    </w:p>
    <w:p w:rsidR="004D36A7" w:rsidRDefault="004D36A7" w:rsidP="004D36A7"/>
    <w:p w:rsidR="004D36A7" w:rsidRDefault="004D36A7" w:rsidP="004D36A7">
      <w:r>
        <w:t>Here is an example:</w:t>
      </w:r>
    </w:p>
    <w:p w:rsidR="004D36A7" w:rsidRDefault="004D36A7" w:rsidP="004D36A7">
      <w:pPr>
        <w:rPr>
          <w:color w:val="1F497D"/>
        </w:rPr>
      </w:pPr>
      <w:r>
        <w:rPr>
          <w:color w:val="1F497D"/>
        </w:rPr>
        <w:t>Let’s use the case where I have 2 iPads: iPad1 and iPad2.  And my user id is “JRojas”.</w:t>
      </w:r>
    </w:p>
    <w:p w:rsidR="004D36A7" w:rsidRDefault="004D36A7" w:rsidP="004D36A7">
      <w:pPr>
        <w:pStyle w:val="ListParagraph"/>
        <w:numPr>
          <w:ilvl w:val="0"/>
          <w:numId w:val="28"/>
        </w:numPr>
        <w:spacing w:before="0" w:after="0"/>
        <w:jc w:val="left"/>
        <w:rPr>
          <w:color w:val="1F497D"/>
        </w:rPr>
      </w:pPr>
      <w:r>
        <w:rPr>
          <w:color w:val="1F497D"/>
        </w:rPr>
        <w:t>I enroll iPad1, and let’s say that we generate a device ID of “AAA” at that time.</w:t>
      </w:r>
    </w:p>
    <w:p w:rsidR="004D36A7" w:rsidRDefault="004D36A7" w:rsidP="004D36A7">
      <w:pPr>
        <w:pStyle w:val="ListParagraph"/>
        <w:numPr>
          <w:ilvl w:val="0"/>
          <w:numId w:val="28"/>
        </w:numPr>
        <w:spacing w:before="0" w:after="0"/>
        <w:jc w:val="left"/>
        <w:rPr>
          <w:color w:val="1F497D"/>
        </w:rPr>
      </w:pPr>
      <w:r>
        <w:rPr>
          <w:color w:val="1F497D"/>
        </w:rPr>
        <w:t>Then I enroll iPad2, and we generate device ID “BBB”.</w:t>
      </w:r>
    </w:p>
    <w:p w:rsidR="004D36A7" w:rsidRDefault="004D36A7" w:rsidP="004D36A7">
      <w:pPr>
        <w:pStyle w:val="ListParagraph"/>
        <w:numPr>
          <w:ilvl w:val="0"/>
          <w:numId w:val="28"/>
        </w:numPr>
        <w:spacing w:before="0" w:after="0"/>
        <w:jc w:val="left"/>
        <w:rPr>
          <w:color w:val="1F497D"/>
        </w:rPr>
      </w:pPr>
      <w:r>
        <w:rPr>
          <w:color w:val="1F497D"/>
        </w:rPr>
        <w:t>In the Mobiliser database, we now have two enrollment entries: [JRojas, AAA] and [JRojas, BBB].</w:t>
      </w:r>
    </w:p>
    <w:p w:rsidR="004D36A7" w:rsidRDefault="004D36A7" w:rsidP="004D36A7">
      <w:pPr>
        <w:pStyle w:val="ListParagraph"/>
        <w:numPr>
          <w:ilvl w:val="0"/>
          <w:numId w:val="28"/>
        </w:numPr>
        <w:spacing w:before="0" w:after="0"/>
        <w:jc w:val="left"/>
        <w:rPr>
          <w:color w:val="1F497D"/>
        </w:rPr>
      </w:pPr>
      <w:r>
        <w:rPr>
          <w:color w:val="1F497D"/>
        </w:rPr>
        <w:t>Now I delete the app from iPad1.  It doesn’t matter if I un-enroll the device or not.</w:t>
      </w:r>
    </w:p>
    <w:p w:rsidR="004D36A7" w:rsidRDefault="004D36A7" w:rsidP="004D36A7">
      <w:pPr>
        <w:pStyle w:val="ListParagraph"/>
        <w:numPr>
          <w:ilvl w:val="0"/>
          <w:numId w:val="28"/>
        </w:numPr>
        <w:spacing w:before="0" w:after="0"/>
        <w:jc w:val="left"/>
        <w:rPr>
          <w:color w:val="1F497D"/>
        </w:rPr>
      </w:pPr>
      <w:r>
        <w:rPr>
          <w:color w:val="1F497D"/>
        </w:rPr>
        <w:t>Now I re-install the app and launch it.  Since the app was previously uninstalled, no device ID is stored on the device, so it says I need to enroll the device.</w:t>
      </w:r>
    </w:p>
    <w:p w:rsidR="004D36A7" w:rsidRDefault="004D36A7" w:rsidP="004D36A7">
      <w:pPr>
        <w:pStyle w:val="ListParagraph"/>
        <w:numPr>
          <w:ilvl w:val="0"/>
          <w:numId w:val="28"/>
        </w:numPr>
        <w:spacing w:before="0" w:after="0"/>
        <w:jc w:val="left"/>
        <w:rPr>
          <w:color w:val="1F497D"/>
        </w:rPr>
      </w:pPr>
      <w:r>
        <w:rPr>
          <w:color w:val="1F497D"/>
        </w:rPr>
        <w:t xml:space="preserve">So I enroll iPad1, and I get a new device ID of “CCC”.  </w:t>
      </w:r>
    </w:p>
    <w:p w:rsidR="004D36A7" w:rsidRDefault="004D36A7" w:rsidP="004D36A7">
      <w:pPr>
        <w:pStyle w:val="ListParagraph"/>
        <w:numPr>
          <w:ilvl w:val="0"/>
          <w:numId w:val="28"/>
        </w:numPr>
        <w:spacing w:before="0" w:after="0"/>
        <w:jc w:val="left"/>
        <w:rPr>
          <w:color w:val="1F497D"/>
        </w:rPr>
      </w:pPr>
      <w:r>
        <w:rPr>
          <w:color w:val="1F497D"/>
        </w:rPr>
        <w:t xml:space="preserve">On the application back end, we store a new record [JRojas, CCC].  </w:t>
      </w:r>
    </w:p>
    <w:p w:rsidR="004D36A7" w:rsidRDefault="004D36A7" w:rsidP="004D36A7">
      <w:pPr>
        <w:pStyle w:val="ListParagraph"/>
        <w:numPr>
          <w:ilvl w:val="0"/>
          <w:numId w:val="28"/>
        </w:numPr>
        <w:spacing w:before="0" w:after="0"/>
        <w:jc w:val="left"/>
        <w:rPr>
          <w:color w:val="1F497D"/>
        </w:rPr>
      </w:pPr>
      <w:r>
        <w:rPr>
          <w:color w:val="1F497D"/>
        </w:rPr>
        <w:t>If the customer previously un-enrolled before un-installing the application, we would have removed the record with [JRojas, AAA], but if not, then the [JRojas, AAA] record is orphaned.  But it is no big deal to leave it there.</w:t>
      </w:r>
    </w:p>
    <w:p w:rsidR="004D36A7" w:rsidRDefault="004D36A7" w:rsidP="004D36A7">
      <w:pPr>
        <w:pStyle w:val="ListParagraph"/>
        <w:numPr>
          <w:ilvl w:val="0"/>
          <w:numId w:val="28"/>
        </w:numPr>
        <w:spacing w:before="0" w:after="0"/>
        <w:jc w:val="left"/>
        <w:rPr>
          <w:color w:val="1F497D"/>
        </w:rPr>
      </w:pPr>
      <w:r>
        <w:rPr>
          <w:color w:val="1F497D"/>
        </w:rPr>
        <w:t>The next time we launch the app on iPad2, for example, we will pass the device ID of “BBB” that is stored on the device, and the application backend will look up the record for “BBB” and find the username of “JRojas”.</w:t>
      </w:r>
    </w:p>
    <w:p w:rsidR="004D36A7" w:rsidRDefault="004D36A7" w:rsidP="004D36A7"/>
    <w:p w:rsidR="00526AC0" w:rsidRDefault="00526AC0" w:rsidP="004D36A7">
      <w:r>
        <w:t>If a customer uninstalls our app on a device without un-enrolling the device first, a record for that device will remain in our ‘enrollment’ database.  Customers can later clean out these old records by using the ‘configuration’ page in the application.</w:t>
      </w:r>
    </w:p>
    <w:p w:rsidR="009C5D8D" w:rsidRDefault="009C5D8D" w:rsidP="004D36A7"/>
    <w:p w:rsidR="009C5D8D" w:rsidRDefault="009C5D8D" w:rsidP="004D36A7">
      <w:r>
        <w:t>In order to help customers identify which devices have been enrolled, when they are using the ‘configuration’ page, we will store the device information in the ‘enrollment’ database table.  We will also ask customers to enter a ‘device name’ during enrollment.</w:t>
      </w:r>
    </w:p>
    <w:p w:rsidR="004D36A7" w:rsidRDefault="004D36A7" w:rsidP="004D36A7"/>
    <w:p w:rsidR="004D36A7" w:rsidRDefault="009C5D8D" w:rsidP="009C5D8D">
      <w:r>
        <w:t xml:space="preserve">We will also store the device’s phone number in our enrollment table.  </w:t>
      </w:r>
      <w:r w:rsidR="00CF3458">
        <w:t xml:space="preserve">We understand that some devices, like iPads, do not have a phone number, but storing a phone number is </w:t>
      </w:r>
      <w:r w:rsidR="00CF3458">
        <w:lastRenderedPageBreak/>
        <w:t xml:space="preserve">helpful for those devices that do have a phone number.  </w:t>
      </w:r>
      <w:r w:rsidR="004D36A7">
        <w:t xml:space="preserve">If a customer enrolls a device, and we find a device in our database with the same phone number, we </w:t>
      </w:r>
      <w:r w:rsidR="00CF3458">
        <w:t xml:space="preserve">will </w:t>
      </w:r>
      <w:r w:rsidR="004D36A7">
        <w:t>overwrite the existing enrollment with that phone number.  It is not allowed to enroll two devices with the same phone number.</w:t>
      </w:r>
    </w:p>
    <w:p w:rsidR="00815B1E" w:rsidRDefault="00815B1E" w:rsidP="00815B1E">
      <w:pPr>
        <w:spacing w:before="0" w:after="0"/>
        <w:jc w:val="left"/>
      </w:pPr>
    </w:p>
    <w:p w:rsidR="00815B1E" w:rsidRDefault="00815B1E" w:rsidP="00815B1E">
      <w:pPr>
        <w:spacing w:before="0" w:after="0"/>
        <w:jc w:val="left"/>
      </w:pPr>
      <w:r>
        <w:t>When customers visit the ‘configuration’ page of the application, they should be able to see all of the following information about their enrolled devices:</w:t>
      </w:r>
    </w:p>
    <w:p w:rsidR="00815B1E" w:rsidRDefault="00815B1E" w:rsidP="00815B1E">
      <w:pPr>
        <w:pStyle w:val="ListParagraph"/>
        <w:numPr>
          <w:ilvl w:val="0"/>
          <w:numId w:val="28"/>
        </w:numPr>
        <w:spacing w:before="0" w:after="0"/>
        <w:jc w:val="left"/>
      </w:pPr>
      <w:r>
        <w:t>Device Name</w:t>
      </w:r>
    </w:p>
    <w:p w:rsidR="00815B1E" w:rsidRDefault="00815B1E" w:rsidP="00815B1E">
      <w:pPr>
        <w:pStyle w:val="ListParagraph"/>
        <w:numPr>
          <w:ilvl w:val="0"/>
          <w:numId w:val="28"/>
        </w:numPr>
        <w:spacing w:before="0" w:after="0"/>
        <w:jc w:val="left"/>
      </w:pPr>
      <w:r>
        <w:t>Enrollment Date</w:t>
      </w:r>
    </w:p>
    <w:p w:rsidR="00815B1E" w:rsidRDefault="00815B1E" w:rsidP="00815B1E">
      <w:pPr>
        <w:pStyle w:val="ListParagraph"/>
        <w:numPr>
          <w:ilvl w:val="0"/>
          <w:numId w:val="28"/>
        </w:numPr>
        <w:spacing w:before="0" w:after="0"/>
        <w:jc w:val="left"/>
      </w:pPr>
      <w:r>
        <w:t>Phone Number</w:t>
      </w:r>
    </w:p>
    <w:p w:rsidR="00815B1E" w:rsidRDefault="00815B1E" w:rsidP="00815B1E">
      <w:pPr>
        <w:pStyle w:val="ListParagraph"/>
        <w:numPr>
          <w:ilvl w:val="0"/>
          <w:numId w:val="28"/>
        </w:numPr>
        <w:spacing w:before="0" w:after="0"/>
        <w:jc w:val="left"/>
      </w:pPr>
      <w:r>
        <w:t>Device Type</w:t>
      </w:r>
    </w:p>
    <w:p w:rsidR="00815B1E" w:rsidRDefault="00815B1E" w:rsidP="00815B1E">
      <w:pPr>
        <w:spacing w:before="0" w:after="0"/>
        <w:jc w:val="left"/>
      </w:pPr>
    </w:p>
    <w:p w:rsidR="004D36A7" w:rsidRDefault="004D36A7" w:rsidP="00815B1E">
      <w:pPr>
        <w:pStyle w:val="ListParagraph"/>
        <w:spacing w:before="0" w:after="0"/>
        <w:ind w:left="0"/>
        <w:jc w:val="left"/>
      </w:pPr>
      <w:r>
        <w:t>It is not a real problem if a customer mistakenly un-enrolls a device that is still being used.  As described above, we will prompt them to re-enroll in this case.</w:t>
      </w:r>
    </w:p>
    <w:p w:rsidR="004D36A7" w:rsidRDefault="004D36A7" w:rsidP="007373ED">
      <w:pPr>
        <w:jc w:val="left"/>
      </w:pPr>
    </w:p>
    <w:p w:rsidR="00153BD5" w:rsidRDefault="00D33C36" w:rsidP="00543E28">
      <w:pPr>
        <w:pStyle w:val="Heading1"/>
        <w:jc w:val="left"/>
      </w:pPr>
      <w:bookmarkStart w:id="285" w:name="_Toc358210337"/>
      <w:r>
        <w:t>Customer enrollment</w:t>
      </w:r>
      <w:bookmarkEnd w:id="285"/>
    </w:p>
    <w:p w:rsidR="00962F4B" w:rsidRDefault="00962F4B" w:rsidP="00543E28">
      <w:pPr>
        <w:jc w:val="left"/>
      </w:pPr>
      <w:bookmarkStart w:id="286" w:name="_Data_requirements_(221)"/>
      <w:bookmarkEnd w:id="286"/>
      <w:r>
        <w:t>Banco de Chile requires that a customer enroll his/her device before being able to use it for banking transactions.  The enrollment process helps to ensure that the device being used belongs to the customer.</w:t>
      </w:r>
    </w:p>
    <w:p w:rsidR="00962F4B" w:rsidRDefault="00962F4B" w:rsidP="00543E28">
      <w:pPr>
        <w:jc w:val="left"/>
      </w:pPr>
    </w:p>
    <w:p w:rsidR="003468EF" w:rsidRDefault="00962F4B" w:rsidP="00543E28">
      <w:pPr>
        <w:jc w:val="left"/>
      </w:pPr>
      <w:r>
        <w:t xml:space="preserve">During enrollment, data will need to be stored </w:t>
      </w:r>
      <w:r w:rsidR="003F2438">
        <w:t>in a new</w:t>
      </w:r>
      <w:r w:rsidR="004306C5">
        <w:t xml:space="preserve"> ‘enrollment’</w:t>
      </w:r>
      <w:r w:rsidR="003F2438">
        <w:t xml:space="preserve"> table in </w:t>
      </w:r>
      <w:r>
        <w:t>the mBanking database</w:t>
      </w:r>
      <w:r w:rsidR="006B4D14">
        <w:t>, as described in the ‘Customizations to Database’ section of this document.</w:t>
      </w:r>
    </w:p>
    <w:p w:rsidR="006B4D14" w:rsidRDefault="006B4D14" w:rsidP="00543E28">
      <w:pPr>
        <w:jc w:val="left"/>
      </w:pPr>
    </w:p>
    <w:p w:rsidR="00DC7624" w:rsidRDefault="00DC7624" w:rsidP="00543E28">
      <w:pPr>
        <w:jc w:val="left"/>
      </w:pPr>
      <w:r>
        <w:t>A customer can be enrolled with multiple devices, so the primary unique key is the combination of the RUT and deviceId fields.</w:t>
      </w:r>
      <w:r w:rsidR="00FE4751">
        <w:t xml:space="preserve">  As described above, the device ID will be generated by our application at the time of enrollment.</w:t>
      </w:r>
    </w:p>
    <w:p w:rsidR="00DC7624" w:rsidRDefault="00DC7624" w:rsidP="00543E28">
      <w:pPr>
        <w:jc w:val="left"/>
      </w:pPr>
    </w:p>
    <w:p w:rsidR="00DC7624" w:rsidRDefault="00DC7624" w:rsidP="00543E28">
      <w:pPr>
        <w:jc w:val="left"/>
      </w:pPr>
      <w:r>
        <w:t>A customer can enroll on a device that was previously enrolled for a different customer, to handle the case where a customer failed to un-enroll before selling the device to a different customer.  If a customer enrolls on the same deviceId as an existing enrollment with a different RUT, the existing enrollment should be overwritten.</w:t>
      </w:r>
    </w:p>
    <w:p w:rsidR="00DC7624" w:rsidRDefault="00DC7624" w:rsidP="00543E28">
      <w:pPr>
        <w:jc w:val="left"/>
      </w:pPr>
    </w:p>
    <w:p w:rsidR="00D33C36" w:rsidRDefault="00D33C36" w:rsidP="00543E28">
      <w:pPr>
        <w:jc w:val="left"/>
      </w:pPr>
      <w:r>
        <w:t>In order to make installable applications startup quickly, the app should not need to communicate with the app server to determine if a customer has already enrolled on the device.  A simple flag will be stored in the device local storage which will indicate that a customer is enrolled.</w:t>
      </w:r>
      <w:r w:rsidR="00AF0EFC">
        <w:t xml:space="preserve">  During app startup, if the local flag is set, it will show the ‘login’ page.  Otherwise it will show the ‘enrollment’ page.</w:t>
      </w:r>
    </w:p>
    <w:p w:rsidR="000D3F69" w:rsidRDefault="000D3F69" w:rsidP="00543E28">
      <w:pPr>
        <w:jc w:val="left"/>
      </w:pPr>
    </w:p>
    <w:p w:rsidR="00313285" w:rsidRDefault="004F02CF" w:rsidP="00543E28">
      <w:pPr>
        <w:jc w:val="left"/>
      </w:pPr>
      <w:ins w:id="287" w:author="Brian Allred" w:date="2013-07-25T14:42:00Z">
        <w:r>
          <w:lastRenderedPageBreak/>
          <w:t xml:space="preserve">Since there will be </w:t>
        </w:r>
      </w:ins>
      <w:r w:rsidR="000D3F69">
        <w:t xml:space="preserve">a separate app in the app store for each of </w:t>
      </w:r>
      <w:ins w:id="288" w:author="Brian Allred" w:date="2013-07-25T14:42:00Z">
        <w:r>
          <w:t>the</w:t>
        </w:r>
      </w:ins>
      <w:r w:rsidR="000D3F69">
        <w:t xml:space="preserve"> three component banks, the enrollment process must not allow a customer to enroll using an app that does not correspond to his/her bank.  For example, if the customer downloads the app for CrediChile, the app will call the ‘validate password’ web service function after the customer enters his/her password.  That function will return customer information</w:t>
      </w:r>
      <w:r w:rsidR="00313285">
        <w:t>, including the ‘primary’ bank of the customer (because some customers have accounts in more than one of the component banks)</w:t>
      </w:r>
      <w:r w:rsidR="000D3F69">
        <w:t>.  If that information indicates that the customer</w:t>
      </w:r>
      <w:r w:rsidR="00313285">
        <w:t>’s ‘primary’ bank</w:t>
      </w:r>
      <w:r w:rsidR="000D3F69">
        <w:t xml:space="preserve"> is not CrediChile, an error message should be displayed indicating that the customer should install a different app.</w:t>
      </w:r>
    </w:p>
    <w:p w:rsidR="005723EE" w:rsidRDefault="005723EE" w:rsidP="00543E28">
      <w:pPr>
        <w:jc w:val="left"/>
      </w:pPr>
    </w:p>
    <w:p w:rsidR="005723EE" w:rsidRDefault="005723EE" w:rsidP="00543E28">
      <w:pPr>
        <w:jc w:val="left"/>
      </w:pPr>
      <w:r>
        <w:t>Each customer enrollment should be written to the ‘audit’ database.</w:t>
      </w:r>
    </w:p>
    <w:p w:rsidR="004306C5" w:rsidRDefault="004306C5" w:rsidP="004306C5">
      <w:pPr>
        <w:jc w:val="left"/>
      </w:pPr>
    </w:p>
    <w:p w:rsidR="004306C5" w:rsidRDefault="004306C5" w:rsidP="004306C5">
      <w:pPr>
        <w:jc w:val="left"/>
      </w:pPr>
      <w:r>
        <w:t>The customer is also allowed to un-enroll by selecting a menu option.  In this case, the existing enrollment record will be deleted, and an audit entry will be saved.</w:t>
      </w:r>
    </w:p>
    <w:p w:rsidR="00391BEB" w:rsidRDefault="00391BEB" w:rsidP="004306C5">
      <w:pPr>
        <w:jc w:val="left"/>
      </w:pPr>
    </w:p>
    <w:p w:rsidR="00391BEB" w:rsidRDefault="00391BEB" w:rsidP="004306C5">
      <w:pPr>
        <w:jc w:val="left"/>
      </w:pPr>
      <w:r>
        <w:t>Once enrollment is successful, we will store the customer’s first name to the device local storage.  This will allow us to display the customer’s first name in the user interface before the customer logs in.</w:t>
      </w:r>
    </w:p>
    <w:p w:rsidR="004D36A7" w:rsidRDefault="004D36A7" w:rsidP="004306C5">
      <w:pPr>
        <w:jc w:val="left"/>
      </w:pPr>
    </w:p>
    <w:p w:rsidR="004D36A7" w:rsidRDefault="004D36A7" w:rsidP="004306C5">
      <w:pPr>
        <w:jc w:val="left"/>
      </w:pPr>
      <w:r>
        <w:t>There is no enrollment process for the WAP client.</w:t>
      </w:r>
      <w:r w:rsidR="00701CDD">
        <w:t xml:space="preserve">  When launching the WAP client, the ‘login’ page will always be the initial page displayed to the customer.</w:t>
      </w:r>
    </w:p>
    <w:p w:rsidR="00700F27" w:rsidRDefault="00700F27" w:rsidP="004306C5">
      <w:pPr>
        <w:jc w:val="left"/>
      </w:pPr>
    </w:p>
    <w:p w:rsidR="00700F27" w:rsidRDefault="00700F27" w:rsidP="004306C5">
      <w:pPr>
        <w:jc w:val="left"/>
      </w:pPr>
      <w:r>
        <w:t>As specified in the enrollment use case, customers must have a cell phone registered with the bank before they can enroll.  They must have that cell phone with them at the time of enrollment even if they are enrolling a device that has no phone number, like an iPad.</w:t>
      </w:r>
    </w:p>
    <w:p w:rsidR="0096665D" w:rsidRDefault="0096665D" w:rsidP="00543E28">
      <w:pPr>
        <w:jc w:val="left"/>
      </w:pPr>
    </w:p>
    <w:p w:rsidR="00617935" w:rsidRDefault="00617935" w:rsidP="00617935">
      <w:pPr>
        <w:pStyle w:val="Heading1"/>
        <w:jc w:val="left"/>
      </w:pPr>
      <w:bookmarkStart w:id="289" w:name="_Toc358210338"/>
      <w:r>
        <w:t>Customer login</w:t>
      </w:r>
      <w:bookmarkEnd w:id="289"/>
    </w:p>
    <w:p w:rsidR="00900F6C" w:rsidRDefault="00617935" w:rsidP="00543E28">
      <w:pPr>
        <w:jc w:val="left"/>
      </w:pPr>
      <w:r>
        <w:t>When a customer logs in through the user interface, the app will call a web service function that will return information about the customer and the customer’s accounts.  This information will be saved in the session, but not stored to the mBanking database.</w:t>
      </w:r>
    </w:p>
    <w:p w:rsidR="00900F6C" w:rsidRDefault="00900F6C" w:rsidP="00543E28">
      <w:pPr>
        <w:jc w:val="left"/>
      </w:pPr>
    </w:p>
    <w:p w:rsidR="00900F6C" w:rsidRDefault="00900F6C" w:rsidP="00543E28">
      <w:pPr>
        <w:jc w:val="left"/>
      </w:pPr>
      <w:r w:rsidRPr="00900F6C">
        <w:t>The user interface for login will be different for the WAP clien</w:t>
      </w:r>
      <w:r>
        <w:t>t than for the installed apps.</w:t>
      </w:r>
    </w:p>
    <w:p w:rsidR="00900F6C" w:rsidRDefault="00900F6C" w:rsidP="00543E28">
      <w:pPr>
        <w:jc w:val="left"/>
      </w:pPr>
    </w:p>
    <w:p w:rsidR="00617935" w:rsidRDefault="00900F6C" w:rsidP="00543E28">
      <w:pPr>
        <w:jc w:val="left"/>
      </w:pPr>
      <w:r w:rsidRPr="00900F6C">
        <w:t>The installed apps will not prompt users to enter their RUT number—only their password.  In this case, after the user enters the password and submits the page, the back-end application will receive the password and the device ID.  It will then look up the customer’s</w:t>
      </w:r>
      <w:r>
        <w:t xml:space="preserve"> RUT number from the database and use that to call the required web service function.</w:t>
      </w:r>
    </w:p>
    <w:p w:rsidR="00900F6C" w:rsidRDefault="00900F6C" w:rsidP="00543E28">
      <w:pPr>
        <w:jc w:val="left"/>
      </w:pPr>
    </w:p>
    <w:p w:rsidR="00900F6C" w:rsidRDefault="00900F6C" w:rsidP="00543E28">
      <w:pPr>
        <w:jc w:val="left"/>
      </w:pPr>
      <w:r>
        <w:t>The WAP interface, since there is no enrollment process for WAP, will prompt customers to enter their RUT number and their password.</w:t>
      </w:r>
    </w:p>
    <w:p w:rsidR="00900F6C" w:rsidRDefault="00900F6C" w:rsidP="00543E28">
      <w:pPr>
        <w:jc w:val="left"/>
      </w:pPr>
    </w:p>
    <w:p w:rsidR="00617935" w:rsidRDefault="00617935" w:rsidP="00543E28">
      <w:pPr>
        <w:jc w:val="left"/>
      </w:pPr>
      <w:r>
        <w:t>When calling the ‘login’ web service, the password must be encrypted using a custom encryption method used by the bank.  The bank will provide Java code to perform this encryption.</w:t>
      </w:r>
    </w:p>
    <w:p w:rsidR="006E1B61" w:rsidRDefault="006E1B61" w:rsidP="00543E28">
      <w:pPr>
        <w:jc w:val="left"/>
      </w:pPr>
    </w:p>
    <w:p w:rsidR="006E1B61" w:rsidRDefault="006E1B61" w:rsidP="00543E28">
      <w:pPr>
        <w:jc w:val="left"/>
      </w:pPr>
      <w:r>
        <w:t>Based on the information returned from the login web service, different menu options will be available to the customer.  Other menu options may appear later as the result of calling other web service functions.  This requires that the main menu page use AJAX to call web service functions and display new options without refreshing the page.</w:t>
      </w:r>
    </w:p>
    <w:p w:rsidR="00D20DE3" w:rsidRDefault="00D20DE3" w:rsidP="00543E28">
      <w:pPr>
        <w:jc w:val="left"/>
      </w:pPr>
    </w:p>
    <w:p w:rsidR="00D20DE3" w:rsidRDefault="00D20DE3" w:rsidP="00543E28">
      <w:pPr>
        <w:jc w:val="left"/>
      </w:pPr>
      <w:r>
        <w:t>The following customer information will be stored in the customer session for use through the session:</w:t>
      </w:r>
    </w:p>
    <w:p w:rsidR="00D20DE3" w:rsidRDefault="00D20DE3" w:rsidP="005425E7">
      <w:pPr>
        <w:pStyle w:val="ListParagraph"/>
        <w:numPr>
          <w:ilvl w:val="0"/>
          <w:numId w:val="21"/>
        </w:numPr>
        <w:jc w:val="left"/>
      </w:pPr>
      <w:r>
        <w:t>Segment ID</w:t>
      </w:r>
    </w:p>
    <w:p w:rsidR="00D20DE3" w:rsidRDefault="00D20DE3" w:rsidP="005425E7">
      <w:pPr>
        <w:pStyle w:val="ListParagraph"/>
        <w:numPr>
          <w:ilvl w:val="0"/>
          <w:numId w:val="21"/>
        </w:numPr>
        <w:jc w:val="left"/>
      </w:pPr>
      <w:r>
        <w:t>List of Accounts</w:t>
      </w:r>
    </w:p>
    <w:p w:rsidR="00D20DE3" w:rsidRDefault="00D20DE3" w:rsidP="005425E7">
      <w:pPr>
        <w:pStyle w:val="ListParagraph"/>
        <w:numPr>
          <w:ilvl w:val="0"/>
          <w:numId w:val="21"/>
        </w:numPr>
        <w:jc w:val="left"/>
      </w:pPr>
      <w:r>
        <w:t>Email address</w:t>
      </w:r>
    </w:p>
    <w:p w:rsidR="00D20DE3" w:rsidRDefault="00D20DE3" w:rsidP="005425E7">
      <w:pPr>
        <w:pStyle w:val="ListParagraph"/>
        <w:numPr>
          <w:ilvl w:val="0"/>
          <w:numId w:val="21"/>
        </w:numPr>
        <w:jc w:val="left"/>
      </w:pPr>
      <w:r>
        <w:t>Cell phone number</w:t>
      </w:r>
    </w:p>
    <w:p w:rsidR="005723EE" w:rsidRDefault="005723EE" w:rsidP="005723EE">
      <w:pPr>
        <w:jc w:val="left"/>
      </w:pPr>
    </w:p>
    <w:p w:rsidR="005723EE" w:rsidRDefault="005723EE" w:rsidP="005723EE">
      <w:pPr>
        <w:jc w:val="left"/>
      </w:pPr>
      <w:r>
        <w:t xml:space="preserve">Each customer login </w:t>
      </w:r>
      <w:r w:rsidR="008E4FAA">
        <w:t xml:space="preserve">event </w:t>
      </w:r>
      <w:r>
        <w:t>should be written to the ‘audit’ database.</w:t>
      </w:r>
    </w:p>
    <w:p w:rsidR="004306C5" w:rsidRDefault="004306C5" w:rsidP="005723EE">
      <w:pPr>
        <w:jc w:val="left"/>
      </w:pPr>
    </w:p>
    <w:p w:rsidR="004C0936" w:rsidRDefault="004C0936" w:rsidP="004C0936">
      <w:pPr>
        <w:pStyle w:val="Heading1"/>
        <w:jc w:val="left"/>
      </w:pPr>
      <w:bookmarkStart w:id="290" w:name="_Toc358210339"/>
      <w:r>
        <w:t>Auditing</w:t>
      </w:r>
      <w:bookmarkEnd w:id="290"/>
    </w:p>
    <w:p w:rsidR="004C0936" w:rsidRDefault="004C0936" w:rsidP="004C0936">
      <w:pPr>
        <w:jc w:val="left"/>
      </w:pPr>
      <w:r>
        <w:t>Banco de Chile requires that many customer actions be logged to audit table(s) in the database.</w:t>
      </w:r>
    </w:p>
    <w:p w:rsidR="00B74E9C" w:rsidRDefault="00B74E9C" w:rsidP="004C0936">
      <w:pPr>
        <w:jc w:val="left"/>
      </w:pPr>
    </w:p>
    <w:p w:rsidR="00B74E9C" w:rsidRDefault="00B74E9C" w:rsidP="004C0936">
      <w:pPr>
        <w:jc w:val="left"/>
      </w:pPr>
      <w:r>
        <w:t>The database table in the Mobiliser mBanking database is named MOB_AUDIT_LOGS.</w:t>
      </w:r>
      <w:r w:rsidR="00C12179">
        <w:t xml:space="preserve">  No modification to this table will be required.</w:t>
      </w:r>
    </w:p>
    <w:p w:rsidR="004C0936" w:rsidRDefault="004C0936" w:rsidP="004C0936">
      <w:pPr>
        <w:jc w:val="left"/>
      </w:pPr>
    </w:p>
    <w:p w:rsidR="004C0936" w:rsidRDefault="00B74E9C" w:rsidP="00F06E0E">
      <w:pPr>
        <w:jc w:val="left"/>
      </w:pPr>
      <w:r>
        <w:t xml:space="preserve">The bank requests that the </w:t>
      </w:r>
      <w:r w:rsidR="004C0936">
        <w:t>following data be stored for each audit entry</w:t>
      </w:r>
      <w:r w:rsidR="000B456F">
        <w:t>.  These are the only columns of the table that we will use:</w:t>
      </w:r>
    </w:p>
    <w:tbl>
      <w:tblPr>
        <w:tblStyle w:val="TableGrid"/>
        <w:tblW w:w="0" w:type="auto"/>
        <w:tblLook w:val="04A0" w:firstRow="1" w:lastRow="0" w:firstColumn="1" w:lastColumn="0" w:noHBand="0" w:noVBand="1"/>
      </w:tblPr>
      <w:tblGrid>
        <w:gridCol w:w="4572"/>
        <w:gridCol w:w="4572"/>
      </w:tblGrid>
      <w:tr w:rsidR="00B74E9C" w:rsidTr="00B74E9C">
        <w:tc>
          <w:tcPr>
            <w:tcW w:w="4572" w:type="dxa"/>
          </w:tcPr>
          <w:p w:rsidR="00B74E9C" w:rsidRPr="00B74E9C" w:rsidRDefault="00B74E9C" w:rsidP="004C0936">
            <w:pPr>
              <w:jc w:val="left"/>
              <w:rPr>
                <w:b/>
                <w:u w:val="single"/>
              </w:rPr>
            </w:pPr>
            <w:r w:rsidRPr="00B74E9C">
              <w:rPr>
                <w:b/>
                <w:u w:val="single"/>
              </w:rPr>
              <w:t>Data</w:t>
            </w:r>
          </w:p>
        </w:tc>
        <w:tc>
          <w:tcPr>
            <w:tcW w:w="4572" w:type="dxa"/>
          </w:tcPr>
          <w:p w:rsidR="00B74E9C" w:rsidRPr="00B74E9C" w:rsidRDefault="00B74E9C" w:rsidP="004C0936">
            <w:pPr>
              <w:jc w:val="left"/>
              <w:rPr>
                <w:b/>
                <w:u w:val="single"/>
              </w:rPr>
            </w:pPr>
            <w:r w:rsidRPr="00B74E9C">
              <w:rPr>
                <w:b/>
                <w:u w:val="single"/>
              </w:rPr>
              <w:t>Database Column</w:t>
            </w:r>
          </w:p>
        </w:tc>
      </w:tr>
      <w:tr w:rsidR="00BB6A3C" w:rsidTr="00B74E9C">
        <w:tc>
          <w:tcPr>
            <w:tcW w:w="4572" w:type="dxa"/>
          </w:tcPr>
          <w:p w:rsidR="00BB6A3C" w:rsidRDefault="00BB6A3C" w:rsidP="004C0936">
            <w:pPr>
              <w:jc w:val="left"/>
            </w:pPr>
            <w:r>
              <w:t>Mobiliser Customer ID</w:t>
            </w:r>
          </w:p>
        </w:tc>
        <w:tc>
          <w:tcPr>
            <w:tcW w:w="4572" w:type="dxa"/>
          </w:tcPr>
          <w:p w:rsidR="00BB6A3C" w:rsidRDefault="00BB6A3C" w:rsidP="004C0936">
            <w:pPr>
              <w:jc w:val="left"/>
            </w:pPr>
            <w:r>
              <w:t>ID_CUSTOMER</w:t>
            </w:r>
          </w:p>
        </w:tc>
      </w:tr>
      <w:tr w:rsidR="00B74E9C" w:rsidTr="00B74E9C">
        <w:tc>
          <w:tcPr>
            <w:tcW w:w="4572" w:type="dxa"/>
          </w:tcPr>
          <w:p w:rsidR="00B74E9C" w:rsidRDefault="00B74E9C" w:rsidP="004C0936">
            <w:pPr>
              <w:jc w:val="left"/>
            </w:pPr>
            <w:r>
              <w:t>Date &amp; Time</w:t>
            </w:r>
          </w:p>
        </w:tc>
        <w:tc>
          <w:tcPr>
            <w:tcW w:w="4572" w:type="dxa"/>
          </w:tcPr>
          <w:p w:rsidR="00B74E9C" w:rsidRDefault="00B74E9C" w:rsidP="004C0936">
            <w:pPr>
              <w:jc w:val="left"/>
            </w:pPr>
            <w:r>
              <w:t>DAT_CREATION</w:t>
            </w:r>
          </w:p>
        </w:tc>
      </w:tr>
      <w:tr w:rsidR="00B74E9C" w:rsidTr="00B74E9C">
        <w:tc>
          <w:tcPr>
            <w:tcW w:w="4572" w:type="dxa"/>
          </w:tcPr>
          <w:p w:rsidR="00B74E9C" w:rsidRDefault="00B74E9C" w:rsidP="004C0936">
            <w:pPr>
              <w:jc w:val="left"/>
            </w:pPr>
            <w:r>
              <w:t>Action</w:t>
            </w:r>
          </w:p>
        </w:tc>
        <w:tc>
          <w:tcPr>
            <w:tcW w:w="4572" w:type="dxa"/>
          </w:tcPr>
          <w:p w:rsidR="00B74E9C" w:rsidRDefault="00F06E0E" w:rsidP="004C0936">
            <w:pPr>
              <w:jc w:val="left"/>
            </w:pPr>
            <w:r>
              <w:t>STR_ACTION</w:t>
            </w:r>
          </w:p>
        </w:tc>
      </w:tr>
      <w:tr w:rsidR="00B74E9C" w:rsidTr="00B74E9C">
        <w:tc>
          <w:tcPr>
            <w:tcW w:w="4572" w:type="dxa"/>
          </w:tcPr>
          <w:p w:rsidR="00B74E9C" w:rsidRDefault="00F06E0E" w:rsidP="004C0936">
            <w:pPr>
              <w:jc w:val="left"/>
            </w:pPr>
            <w:r>
              <w:t>Device</w:t>
            </w:r>
            <w:r w:rsidR="000B456F">
              <w:t xml:space="preserve"> ID</w:t>
            </w:r>
            <w:r w:rsidR="008A1855">
              <w:t xml:space="preserve"> (if not using WAP)</w:t>
            </w:r>
          </w:p>
        </w:tc>
        <w:tc>
          <w:tcPr>
            <w:tcW w:w="4572" w:type="dxa"/>
          </w:tcPr>
          <w:p w:rsidR="00B74E9C" w:rsidRDefault="00F06E0E" w:rsidP="004C0936">
            <w:pPr>
              <w:jc w:val="left"/>
            </w:pPr>
            <w:r>
              <w:t>STR_DEVICE</w:t>
            </w:r>
            <w:ins w:id="291" w:author="Brian Allred" w:date="2013-10-16T15:55:00Z">
              <w:r w:rsidR="00FB671E">
                <w:t>_ID</w:t>
              </w:r>
            </w:ins>
          </w:p>
        </w:tc>
      </w:tr>
      <w:tr w:rsidR="00303A91" w:rsidTr="00B74E9C">
        <w:tc>
          <w:tcPr>
            <w:tcW w:w="4572" w:type="dxa"/>
          </w:tcPr>
          <w:p w:rsidR="00303A91" w:rsidRDefault="00303A91" w:rsidP="004C0936">
            <w:pPr>
              <w:jc w:val="left"/>
            </w:pPr>
            <w:r>
              <w:lastRenderedPageBreak/>
              <w:t>Result Code (success or failure)</w:t>
            </w:r>
          </w:p>
        </w:tc>
        <w:tc>
          <w:tcPr>
            <w:tcW w:w="4572" w:type="dxa"/>
          </w:tcPr>
          <w:p w:rsidR="00303A91" w:rsidRDefault="00303A91" w:rsidP="00B74E9C">
            <w:pPr>
              <w:jc w:val="left"/>
            </w:pPr>
            <w:r>
              <w:t>STR_ACTION_RESULT_CODE</w:t>
            </w:r>
          </w:p>
        </w:tc>
      </w:tr>
      <w:tr w:rsidR="00B74E9C" w:rsidTr="00B74E9C">
        <w:tc>
          <w:tcPr>
            <w:tcW w:w="4572" w:type="dxa"/>
          </w:tcPr>
          <w:p w:rsidR="00B74E9C" w:rsidRDefault="00B74E9C" w:rsidP="004C0936">
            <w:pPr>
              <w:jc w:val="left"/>
            </w:pPr>
            <w:r>
              <w:t>Customer ID</w:t>
            </w:r>
            <w:r w:rsidR="00EC226A">
              <w:t xml:space="preserve"> (RUT)</w:t>
            </w:r>
          </w:p>
        </w:tc>
        <w:tc>
          <w:tcPr>
            <w:tcW w:w="4572" w:type="dxa"/>
          </w:tcPr>
          <w:p w:rsidR="00B74E9C" w:rsidRDefault="00B74E9C" w:rsidP="00B74E9C">
            <w:pPr>
              <w:jc w:val="left"/>
            </w:pPr>
            <w:r>
              <w:t>STR_PARAMETER_1</w:t>
            </w:r>
          </w:p>
        </w:tc>
      </w:tr>
      <w:tr w:rsidR="000B456F" w:rsidTr="00B74E9C">
        <w:tc>
          <w:tcPr>
            <w:tcW w:w="4572" w:type="dxa"/>
          </w:tcPr>
          <w:p w:rsidR="000B456F" w:rsidRDefault="000B456F" w:rsidP="004C0936">
            <w:pPr>
              <w:jc w:val="left"/>
            </w:pPr>
            <w:r>
              <w:t>Source account number</w:t>
            </w:r>
          </w:p>
        </w:tc>
        <w:tc>
          <w:tcPr>
            <w:tcW w:w="4572" w:type="dxa"/>
          </w:tcPr>
          <w:p w:rsidR="000B456F" w:rsidRDefault="000B456F" w:rsidP="00B74E9C">
            <w:pPr>
              <w:jc w:val="left"/>
            </w:pPr>
            <w:r>
              <w:t>STR_PARAMETER_2</w:t>
            </w:r>
          </w:p>
        </w:tc>
      </w:tr>
      <w:tr w:rsidR="000B456F" w:rsidTr="00B74E9C">
        <w:tc>
          <w:tcPr>
            <w:tcW w:w="4572" w:type="dxa"/>
          </w:tcPr>
          <w:p w:rsidR="000B456F" w:rsidRDefault="000B456F" w:rsidP="004C0936">
            <w:pPr>
              <w:jc w:val="left"/>
            </w:pPr>
            <w:r>
              <w:t>Destination account number</w:t>
            </w:r>
          </w:p>
        </w:tc>
        <w:tc>
          <w:tcPr>
            <w:tcW w:w="4572" w:type="dxa"/>
          </w:tcPr>
          <w:p w:rsidR="000B456F" w:rsidRDefault="000B456F" w:rsidP="00B74E9C">
            <w:pPr>
              <w:jc w:val="left"/>
            </w:pPr>
            <w:r>
              <w:t>STR_PARAMETER_3</w:t>
            </w:r>
          </w:p>
        </w:tc>
      </w:tr>
      <w:tr w:rsidR="000B456F" w:rsidTr="00B74E9C">
        <w:tc>
          <w:tcPr>
            <w:tcW w:w="4572" w:type="dxa"/>
          </w:tcPr>
          <w:p w:rsidR="000B456F" w:rsidRDefault="00345BB1" w:rsidP="004C0936">
            <w:pPr>
              <w:jc w:val="left"/>
            </w:pPr>
            <w:r>
              <w:t>Amount</w:t>
            </w:r>
          </w:p>
        </w:tc>
        <w:tc>
          <w:tcPr>
            <w:tcW w:w="4572" w:type="dxa"/>
          </w:tcPr>
          <w:p w:rsidR="000B456F" w:rsidRDefault="000B456F" w:rsidP="00B74E9C">
            <w:pPr>
              <w:jc w:val="left"/>
            </w:pPr>
            <w:r>
              <w:t>STR_PARAMETER_4</w:t>
            </w:r>
          </w:p>
        </w:tc>
      </w:tr>
      <w:tr w:rsidR="00345BB1" w:rsidTr="00B74E9C">
        <w:tc>
          <w:tcPr>
            <w:tcW w:w="4572" w:type="dxa"/>
          </w:tcPr>
          <w:p w:rsidR="00345BB1" w:rsidRDefault="00345BB1" w:rsidP="004C0936">
            <w:pPr>
              <w:jc w:val="left"/>
            </w:pPr>
            <w:r>
              <w:t>Additional context</w:t>
            </w:r>
          </w:p>
        </w:tc>
        <w:tc>
          <w:tcPr>
            <w:tcW w:w="4572" w:type="dxa"/>
          </w:tcPr>
          <w:p w:rsidR="00345BB1" w:rsidRDefault="00345BB1" w:rsidP="00B74E9C">
            <w:pPr>
              <w:jc w:val="left"/>
            </w:pPr>
            <w:r>
              <w:t>STR_PARAMETER_5</w:t>
            </w:r>
          </w:p>
        </w:tc>
      </w:tr>
      <w:tr w:rsidR="008A1855" w:rsidTr="00B74E9C">
        <w:tc>
          <w:tcPr>
            <w:tcW w:w="4572" w:type="dxa"/>
          </w:tcPr>
          <w:p w:rsidR="008A1855" w:rsidRDefault="00FD745B" w:rsidP="004C0936">
            <w:pPr>
              <w:jc w:val="left"/>
            </w:pPr>
            <w:r>
              <w:t>Transaction ID</w:t>
            </w:r>
          </w:p>
        </w:tc>
        <w:tc>
          <w:tcPr>
            <w:tcW w:w="4572" w:type="dxa"/>
          </w:tcPr>
          <w:p w:rsidR="008A1855" w:rsidRDefault="00FD745B" w:rsidP="00B74E9C">
            <w:pPr>
              <w:jc w:val="left"/>
            </w:pPr>
            <w:r>
              <w:t>STR_PARAMETER_6</w:t>
            </w:r>
          </w:p>
        </w:tc>
      </w:tr>
      <w:tr w:rsidR="004630A9" w:rsidTr="00B74E9C">
        <w:trPr>
          <w:ins w:id="292" w:author="Brian Allred" w:date="2013-10-16T16:48:00Z"/>
        </w:trPr>
        <w:tc>
          <w:tcPr>
            <w:tcW w:w="4572" w:type="dxa"/>
          </w:tcPr>
          <w:p w:rsidR="004630A9" w:rsidRDefault="004630A9" w:rsidP="004C0936">
            <w:pPr>
              <w:jc w:val="left"/>
              <w:rPr>
                <w:ins w:id="293" w:author="Brian Allred" w:date="2013-10-16T16:48:00Z"/>
              </w:rPr>
            </w:pPr>
            <w:ins w:id="294" w:author="Brian Allred" w:date="2013-10-16T16:49:00Z">
              <w:r>
                <w:t>Type of authentication device used</w:t>
              </w:r>
            </w:ins>
          </w:p>
        </w:tc>
        <w:tc>
          <w:tcPr>
            <w:tcW w:w="4572" w:type="dxa"/>
          </w:tcPr>
          <w:p w:rsidR="004630A9" w:rsidRDefault="004630A9" w:rsidP="00B74E9C">
            <w:pPr>
              <w:jc w:val="left"/>
              <w:rPr>
                <w:ins w:id="295" w:author="Brian Allred" w:date="2013-10-16T16:48:00Z"/>
              </w:rPr>
            </w:pPr>
            <w:ins w:id="296" w:author="Brian Allred" w:date="2013-10-16T16:48:00Z">
              <w:r>
                <w:t>STR_PARAMETER_7</w:t>
              </w:r>
            </w:ins>
          </w:p>
        </w:tc>
      </w:tr>
    </w:tbl>
    <w:p w:rsidR="004C0936" w:rsidRDefault="004C0936" w:rsidP="004C0936">
      <w:pPr>
        <w:jc w:val="left"/>
      </w:pPr>
    </w:p>
    <w:p w:rsidR="008A1855" w:rsidRDefault="00EC226A" w:rsidP="004C0936">
      <w:pPr>
        <w:jc w:val="left"/>
      </w:pPr>
      <w:r>
        <w:t xml:space="preserve">Note that ID_CUSTOMER, is the key of </w:t>
      </w:r>
      <w:r w:rsidR="00BB6A3C">
        <w:t>the</w:t>
      </w:r>
      <w:r>
        <w:t xml:space="preserve"> customer </w:t>
      </w:r>
      <w:r w:rsidR="00BB6A3C">
        <w:t xml:space="preserve">in the MOB_CUSTOMERS table </w:t>
      </w:r>
      <w:r>
        <w:t>in the Mobiliser database.</w:t>
      </w:r>
    </w:p>
    <w:p w:rsidR="008A1855" w:rsidRDefault="008A1855" w:rsidP="004C0936">
      <w:pPr>
        <w:jc w:val="left"/>
      </w:pPr>
    </w:p>
    <w:p w:rsidR="008A1855" w:rsidRDefault="008A1855" w:rsidP="004C0936">
      <w:pPr>
        <w:jc w:val="left"/>
      </w:pPr>
      <w:r>
        <w:t>Note that in the case where customers are using the WAP channel, no Device ID will be available.  Leave STR_DEVICE</w:t>
      </w:r>
      <w:ins w:id="297" w:author="Brian Allred" w:date="2013-10-16T16:41:00Z">
        <w:r w:rsidR="00F34A3C">
          <w:t>_</w:t>
        </w:r>
      </w:ins>
      <w:del w:id="298" w:author="Brian Allred" w:date="2013-10-16T16:41:00Z">
        <w:r w:rsidDel="00F34A3C">
          <w:delText xml:space="preserve"> </w:delText>
        </w:r>
      </w:del>
      <w:ins w:id="299" w:author="Brian Allred" w:date="2013-10-16T16:30:00Z">
        <w:r w:rsidR="00113250">
          <w:t xml:space="preserve">ID </w:t>
        </w:r>
      </w:ins>
      <w:r>
        <w:t>null in that case as an indicator that the customer was using the WAP channel.</w:t>
      </w:r>
    </w:p>
    <w:p w:rsidR="00186921" w:rsidRDefault="00186921" w:rsidP="004C0936">
      <w:pPr>
        <w:jc w:val="left"/>
      </w:pPr>
    </w:p>
    <w:p w:rsidR="00186921" w:rsidRDefault="00186921" w:rsidP="004C0936">
      <w:pPr>
        <w:jc w:val="left"/>
        <w:rPr>
          <w:ins w:id="300" w:author="Brian Allred" w:date="2013-10-16T16:49:00Z"/>
        </w:rPr>
      </w:pPr>
      <w:r>
        <w:t>Note that we need to audit all of the required transactions, whether they succeed or fail.  In the cases where the transaction succeeds, we will save zeros to STR_ACTION_RESULT_CODE.  In the cases where the transaction fails, we will save the non-zero result code received from the bank’s web service.</w:t>
      </w:r>
      <w:r w:rsidR="007F2F24">
        <w:t xml:space="preserve">  Also, in the event that the transaction fails, no Transaction ID will be available, so null will be stored to STR_PARAMETER_6.</w:t>
      </w:r>
    </w:p>
    <w:p w:rsidR="004630A9" w:rsidRDefault="004630A9" w:rsidP="004C0936">
      <w:pPr>
        <w:jc w:val="left"/>
        <w:rPr>
          <w:ins w:id="301" w:author="Brian Allred" w:date="2013-10-16T16:49:00Z"/>
        </w:rPr>
      </w:pPr>
    </w:p>
    <w:p w:rsidR="004630A9" w:rsidRDefault="004630A9" w:rsidP="004C0936">
      <w:pPr>
        <w:jc w:val="left"/>
      </w:pPr>
      <w:ins w:id="302" w:author="Brian Allred" w:date="2013-10-16T16:49:00Z">
        <w:r>
          <w:t xml:space="preserve">For STR_PARAMETER_7, we need to store some consistent value that indicates the type of authentication device used for the transactions where an authentication device is required. </w:t>
        </w:r>
      </w:ins>
      <w:ins w:id="303" w:author="Brian Allred" w:date="2013-10-16T16:50:00Z">
        <w:r>
          <w:t xml:space="preserve"> For example, “digiCard”, “digiPass”, “Emergency Key”.</w:t>
        </w:r>
      </w:ins>
    </w:p>
    <w:p w:rsidR="00B74E9C" w:rsidRDefault="00B74E9C" w:rsidP="004C0936">
      <w:pPr>
        <w:jc w:val="left"/>
      </w:pPr>
    </w:p>
    <w:p w:rsidR="00112337" w:rsidRDefault="00400504" w:rsidP="004C0936">
      <w:pPr>
        <w:jc w:val="left"/>
      </w:pPr>
      <w:r>
        <w:t xml:space="preserve">Below is a list of </w:t>
      </w:r>
      <w:r w:rsidR="00112337">
        <w:t>the activities that we will log, and a description of the audit data we will store.</w:t>
      </w:r>
    </w:p>
    <w:p w:rsidR="00112337" w:rsidRDefault="00112337" w:rsidP="004C0936">
      <w:pPr>
        <w:jc w:val="left"/>
      </w:pPr>
    </w:p>
    <w:p w:rsidR="00112337" w:rsidRPr="00945E95" w:rsidRDefault="00112337" w:rsidP="004C0936">
      <w:pPr>
        <w:jc w:val="left"/>
        <w:rPr>
          <w:b/>
        </w:rPr>
      </w:pPr>
      <w:r w:rsidRPr="00945E95">
        <w:rPr>
          <w:b/>
        </w:rPr>
        <w:t>Enrollment</w:t>
      </w:r>
    </w:p>
    <w:tbl>
      <w:tblPr>
        <w:tblStyle w:val="TableGrid"/>
        <w:tblW w:w="0" w:type="auto"/>
        <w:tblLook w:val="04A0" w:firstRow="1" w:lastRow="0" w:firstColumn="1" w:lastColumn="0" w:noHBand="0" w:noVBand="1"/>
      </w:tblPr>
      <w:tblGrid>
        <w:gridCol w:w="4572"/>
        <w:gridCol w:w="4572"/>
      </w:tblGrid>
      <w:tr w:rsidR="00112337" w:rsidTr="00112337">
        <w:tc>
          <w:tcPr>
            <w:tcW w:w="4572" w:type="dxa"/>
          </w:tcPr>
          <w:p w:rsidR="00112337" w:rsidRDefault="00112337" w:rsidP="004C0936">
            <w:pPr>
              <w:jc w:val="left"/>
            </w:pPr>
            <w:r>
              <w:t>STR_ACTION</w:t>
            </w:r>
          </w:p>
        </w:tc>
        <w:tc>
          <w:tcPr>
            <w:tcW w:w="4572" w:type="dxa"/>
          </w:tcPr>
          <w:p w:rsidR="00112337" w:rsidRDefault="00142176" w:rsidP="004C0936">
            <w:pPr>
              <w:jc w:val="left"/>
            </w:pPr>
            <w:r>
              <w:t>“ENROLL”</w:t>
            </w:r>
          </w:p>
        </w:tc>
      </w:tr>
      <w:tr w:rsidR="00112337" w:rsidTr="00112337">
        <w:tc>
          <w:tcPr>
            <w:tcW w:w="4572" w:type="dxa"/>
          </w:tcPr>
          <w:p w:rsidR="00112337" w:rsidRDefault="00112337" w:rsidP="004C0936">
            <w:pPr>
              <w:jc w:val="left"/>
            </w:pPr>
            <w:r>
              <w:t>STR_PARAMETER_1</w:t>
            </w:r>
          </w:p>
        </w:tc>
        <w:tc>
          <w:tcPr>
            <w:tcW w:w="4572" w:type="dxa"/>
          </w:tcPr>
          <w:p w:rsidR="00112337" w:rsidRDefault="00142176" w:rsidP="004C0936">
            <w:pPr>
              <w:jc w:val="left"/>
            </w:pPr>
            <w:r>
              <w:t>Customer RUT number</w:t>
            </w:r>
          </w:p>
        </w:tc>
      </w:tr>
      <w:tr w:rsidR="00112337" w:rsidTr="00112337">
        <w:tc>
          <w:tcPr>
            <w:tcW w:w="4572" w:type="dxa"/>
          </w:tcPr>
          <w:p w:rsidR="00112337" w:rsidRDefault="00112337" w:rsidP="004C0936">
            <w:pPr>
              <w:jc w:val="left"/>
            </w:pPr>
            <w:r>
              <w:t>STR_PARAMETER_2</w:t>
            </w:r>
          </w:p>
        </w:tc>
        <w:tc>
          <w:tcPr>
            <w:tcW w:w="4572" w:type="dxa"/>
          </w:tcPr>
          <w:p w:rsidR="00112337" w:rsidRDefault="00142176" w:rsidP="004C0936">
            <w:pPr>
              <w:jc w:val="left"/>
            </w:pPr>
            <w:r>
              <w:t>(not used)</w:t>
            </w:r>
          </w:p>
        </w:tc>
      </w:tr>
      <w:tr w:rsidR="00112337" w:rsidTr="00112337">
        <w:tc>
          <w:tcPr>
            <w:tcW w:w="4572" w:type="dxa"/>
          </w:tcPr>
          <w:p w:rsidR="00112337" w:rsidRDefault="00112337" w:rsidP="004C0936">
            <w:pPr>
              <w:jc w:val="left"/>
            </w:pPr>
            <w:r>
              <w:t>STR_PARAMETER_3</w:t>
            </w:r>
          </w:p>
        </w:tc>
        <w:tc>
          <w:tcPr>
            <w:tcW w:w="4572" w:type="dxa"/>
          </w:tcPr>
          <w:p w:rsidR="00112337" w:rsidRDefault="00142176" w:rsidP="004C0936">
            <w:pPr>
              <w:jc w:val="left"/>
            </w:pPr>
            <w:r>
              <w:t>(not used)</w:t>
            </w:r>
          </w:p>
        </w:tc>
      </w:tr>
      <w:tr w:rsidR="00447776" w:rsidTr="00112337">
        <w:tc>
          <w:tcPr>
            <w:tcW w:w="4572" w:type="dxa"/>
          </w:tcPr>
          <w:p w:rsidR="00447776" w:rsidRDefault="00447776" w:rsidP="004C0936">
            <w:pPr>
              <w:jc w:val="left"/>
            </w:pPr>
            <w:r>
              <w:t>STR_PARAMETER_4</w:t>
            </w:r>
          </w:p>
        </w:tc>
        <w:tc>
          <w:tcPr>
            <w:tcW w:w="4572" w:type="dxa"/>
          </w:tcPr>
          <w:p w:rsidR="00447776" w:rsidRDefault="00447776" w:rsidP="004C0936">
            <w:pPr>
              <w:jc w:val="left"/>
            </w:pPr>
            <w:r>
              <w:t>(not used)</w:t>
            </w:r>
          </w:p>
        </w:tc>
      </w:tr>
      <w:tr w:rsidR="004D7575" w:rsidTr="00112337">
        <w:tc>
          <w:tcPr>
            <w:tcW w:w="4572" w:type="dxa"/>
          </w:tcPr>
          <w:p w:rsidR="004D7575" w:rsidRDefault="004D7575" w:rsidP="004C0936">
            <w:pPr>
              <w:jc w:val="left"/>
            </w:pPr>
            <w:r>
              <w:lastRenderedPageBreak/>
              <w:t>STR_PARAMETER_5</w:t>
            </w:r>
          </w:p>
        </w:tc>
        <w:tc>
          <w:tcPr>
            <w:tcW w:w="4572" w:type="dxa"/>
          </w:tcPr>
          <w:p w:rsidR="004D7575" w:rsidRDefault="004D7575" w:rsidP="004C0936">
            <w:pPr>
              <w:jc w:val="left"/>
            </w:pPr>
            <w:r>
              <w:t>(not used)</w:t>
            </w:r>
          </w:p>
        </w:tc>
      </w:tr>
      <w:tr w:rsidR="00D93E28" w:rsidTr="00112337">
        <w:tc>
          <w:tcPr>
            <w:tcW w:w="4572" w:type="dxa"/>
          </w:tcPr>
          <w:p w:rsidR="00D93E28" w:rsidRDefault="00D93E28" w:rsidP="004C0936">
            <w:pPr>
              <w:jc w:val="left"/>
            </w:pPr>
            <w:r>
              <w:t>STR_PARAMETER_6</w:t>
            </w:r>
          </w:p>
        </w:tc>
        <w:tc>
          <w:tcPr>
            <w:tcW w:w="4572" w:type="dxa"/>
          </w:tcPr>
          <w:p w:rsidR="00D93E28" w:rsidRDefault="00D93E28" w:rsidP="004C0936">
            <w:pPr>
              <w:jc w:val="left"/>
            </w:pPr>
            <w:r>
              <w:t>(not used)</w:t>
            </w:r>
          </w:p>
        </w:tc>
      </w:tr>
      <w:tr w:rsidR="00631D61" w:rsidTr="00631D61">
        <w:trPr>
          <w:ins w:id="304" w:author="Brian Allred" w:date="2013-10-16T16:51:00Z"/>
        </w:trPr>
        <w:tc>
          <w:tcPr>
            <w:tcW w:w="4572" w:type="dxa"/>
          </w:tcPr>
          <w:p w:rsidR="00631D61" w:rsidRDefault="00631D61" w:rsidP="00631D61">
            <w:pPr>
              <w:jc w:val="left"/>
              <w:rPr>
                <w:ins w:id="305" w:author="Brian Allred" w:date="2013-10-16T16:51:00Z"/>
              </w:rPr>
            </w:pPr>
            <w:ins w:id="306" w:author="Brian Allred" w:date="2013-10-16T16:51:00Z">
              <w:r>
                <w:t>STR_PARAMETER_</w:t>
              </w:r>
              <w:r>
                <w:t>7</w:t>
              </w:r>
            </w:ins>
          </w:p>
        </w:tc>
        <w:tc>
          <w:tcPr>
            <w:tcW w:w="4572" w:type="dxa"/>
          </w:tcPr>
          <w:p w:rsidR="00631D61" w:rsidRDefault="00631D61" w:rsidP="0013271E">
            <w:pPr>
              <w:jc w:val="left"/>
              <w:rPr>
                <w:ins w:id="307" w:author="Brian Allred" w:date="2013-10-16T16:51:00Z"/>
              </w:rPr>
            </w:pPr>
            <w:ins w:id="308" w:author="Brian Allred" w:date="2013-10-16T16:51:00Z">
              <w:r>
                <w:t>(not used)</w:t>
              </w:r>
            </w:ins>
          </w:p>
        </w:tc>
      </w:tr>
    </w:tbl>
    <w:p w:rsidR="00F34A3C" w:rsidRDefault="00F34A3C" w:rsidP="00F34A3C">
      <w:pPr>
        <w:jc w:val="left"/>
        <w:rPr>
          <w:ins w:id="309" w:author="Brian Allred" w:date="2013-10-16T16:42:00Z"/>
        </w:rPr>
      </w:pPr>
      <w:ins w:id="310" w:author="Brian Allred" w:date="2013-10-16T16:42:00Z">
        <w:r>
          <w:t xml:space="preserve">Be sure to </w:t>
        </w:r>
      </w:ins>
      <w:ins w:id="311" w:author="Brian Allred" w:date="2013-10-16T16:43:00Z">
        <w:r>
          <w:t>populate STR_DEVICE_ID with the ID of the newly created entry in the BDC_ENROLLMENTS table.</w:t>
        </w:r>
      </w:ins>
    </w:p>
    <w:p w:rsidR="00F34A3C" w:rsidRDefault="00F34A3C" w:rsidP="004C0936">
      <w:pPr>
        <w:jc w:val="left"/>
      </w:pPr>
    </w:p>
    <w:p w:rsidR="00866531" w:rsidRPr="00945E95" w:rsidRDefault="00866531" w:rsidP="00866531">
      <w:pPr>
        <w:jc w:val="left"/>
        <w:rPr>
          <w:b/>
        </w:rPr>
      </w:pPr>
      <w:r>
        <w:rPr>
          <w:b/>
        </w:rPr>
        <w:t>Un-e</w:t>
      </w:r>
      <w:r w:rsidRPr="00945E95">
        <w:rPr>
          <w:b/>
        </w:rPr>
        <w:t>nrollment</w:t>
      </w:r>
    </w:p>
    <w:tbl>
      <w:tblPr>
        <w:tblStyle w:val="TableGrid"/>
        <w:tblW w:w="0" w:type="auto"/>
        <w:tblLook w:val="04A0" w:firstRow="1" w:lastRow="0" w:firstColumn="1" w:lastColumn="0" w:noHBand="0" w:noVBand="1"/>
      </w:tblPr>
      <w:tblGrid>
        <w:gridCol w:w="4572"/>
        <w:gridCol w:w="4572"/>
      </w:tblGrid>
      <w:tr w:rsidR="00866531" w:rsidTr="00F73A56">
        <w:tc>
          <w:tcPr>
            <w:tcW w:w="4572" w:type="dxa"/>
          </w:tcPr>
          <w:p w:rsidR="00866531" w:rsidRDefault="00866531" w:rsidP="00F73A56">
            <w:pPr>
              <w:jc w:val="left"/>
            </w:pPr>
            <w:r>
              <w:t>STR_ACTION</w:t>
            </w:r>
          </w:p>
        </w:tc>
        <w:tc>
          <w:tcPr>
            <w:tcW w:w="4572" w:type="dxa"/>
          </w:tcPr>
          <w:p w:rsidR="00866531" w:rsidRDefault="00866531" w:rsidP="00F73A56">
            <w:pPr>
              <w:jc w:val="left"/>
            </w:pPr>
            <w:r>
              <w:t>“UNENROLL”</w:t>
            </w:r>
          </w:p>
        </w:tc>
      </w:tr>
      <w:tr w:rsidR="00866531" w:rsidTr="00F73A56">
        <w:tc>
          <w:tcPr>
            <w:tcW w:w="4572" w:type="dxa"/>
          </w:tcPr>
          <w:p w:rsidR="00866531" w:rsidRDefault="00866531" w:rsidP="00F73A56">
            <w:pPr>
              <w:jc w:val="left"/>
            </w:pPr>
            <w:r>
              <w:t>STR_PARAMETER_1</w:t>
            </w:r>
          </w:p>
        </w:tc>
        <w:tc>
          <w:tcPr>
            <w:tcW w:w="4572" w:type="dxa"/>
          </w:tcPr>
          <w:p w:rsidR="00866531" w:rsidRDefault="00866531" w:rsidP="00F73A56">
            <w:pPr>
              <w:jc w:val="left"/>
            </w:pPr>
            <w:r>
              <w:t>Customer RUT number</w:t>
            </w:r>
          </w:p>
        </w:tc>
      </w:tr>
      <w:tr w:rsidR="00866531" w:rsidTr="00F73A56">
        <w:tc>
          <w:tcPr>
            <w:tcW w:w="4572" w:type="dxa"/>
          </w:tcPr>
          <w:p w:rsidR="00866531" w:rsidRDefault="00866531" w:rsidP="00F73A56">
            <w:pPr>
              <w:jc w:val="left"/>
            </w:pPr>
            <w:r>
              <w:t>STR_PARAMETER_2</w:t>
            </w:r>
          </w:p>
        </w:tc>
        <w:tc>
          <w:tcPr>
            <w:tcW w:w="4572" w:type="dxa"/>
          </w:tcPr>
          <w:p w:rsidR="00866531" w:rsidRDefault="00866531" w:rsidP="00F73A56">
            <w:pPr>
              <w:jc w:val="left"/>
            </w:pPr>
            <w:r>
              <w:t>(not used)</w:t>
            </w:r>
          </w:p>
        </w:tc>
      </w:tr>
      <w:tr w:rsidR="00866531" w:rsidTr="00F73A56">
        <w:tc>
          <w:tcPr>
            <w:tcW w:w="4572" w:type="dxa"/>
          </w:tcPr>
          <w:p w:rsidR="00866531" w:rsidRDefault="00866531" w:rsidP="00F73A56">
            <w:pPr>
              <w:jc w:val="left"/>
            </w:pPr>
            <w:r>
              <w:t>STR_PARAMETER_3</w:t>
            </w:r>
          </w:p>
        </w:tc>
        <w:tc>
          <w:tcPr>
            <w:tcW w:w="4572" w:type="dxa"/>
          </w:tcPr>
          <w:p w:rsidR="00866531" w:rsidRDefault="00866531" w:rsidP="00F73A56">
            <w:pPr>
              <w:jc w:val="left"/>
            </w:pPr>
            <w:r>
              <w:t>(not used)</w:t>
            </w:r>
          </w:p>
        </w:tc>
      </w:tr>
      <w:tr w:rsidR="00866531" w:rsidTr="00F73A56">
        <w:tc>
          <w:tcPr>
            <w:tcW w:w="4572" w:type="dxa"/>
          </w:tcPr>
          <w:p w:rsidR="00866531" w:rsidRDefault="00866531" w:rsidP="00F73A56">
            <w:pPr>
              <w:jc w:val="left"/>
            </w:pPr>
            <w:r>
              <w:t>STR_PARAMETER_4</w:t>
            </w:r>
          </w:p>
        </w:tc>
        <w:tc>
          <w:tcPr>
            <w:tcW w:w="4572" w:type="dxa"/>
          </w:tcPr>
          <w:p w:rsidR="00866531" w:rsidRDefault="00866531" w:rsidP="00F73A56">
            <w:pPr>
              <w:jc w:val="left"/>
            </w:pPr>
            <w:r>
              <w:t>(not used)</w:t>
            </w:r>
          </w:p>
        </w:tc>
      </w:tr>
      <w:tr w:rsidR="004D7575" w:rsidTr="00F73A56">
        <w:tc>
          <w:tcPr>
            <w:tcW w:w="4572" w:type="dxa"/>
          </w:tcPr>
          <w:p w:rsidR="004D7575" w:rsidRDefault="004D7575" w:rsidP="00F73A56">
            <w:pPr>
              <w:jc w:val="left"/>
            </w:pPr>
            <w:r>
              <w:t>STR_PARAMETER_5</w:t>
            </w:r>
          </w:p>
        </w:tc>
        <w:tc>
          <w:tcPr>
            <w:tcW w:w="4572" w:type="dxa"/>
          </w:tcPr>
          <w:p w:rsidR="004D7575" w:rsidRDefault="004D7575" w:rsidP="00F73A56">
            <w:pPr>
              <w:jc w:val="left"/>
            </w:pPr>
            <w:r>
              <w:t>(not used)</w:t>
            </w:r>
          </w:p>
        </w:tc>
      </w:tr>
      <w:tr w:rsidR="00D93E28" w:rsidTr="00F73A56">
        <w:tc>
          <w:tcPr>
            <w:tcW w:w="4572" w:type="dxa"/>
          </w:tcPr>
          <w:p w:rsidR="00D93E28" w:rsidRDefault="00D93E28" w:rsidP="00F73A56">
            <w:pPr>
              <w:jc w:val="left"/>
            </w:pPr>
            <w:r>
              <w:t>STR_PARAMETER_6</w:t>
            </w:r>
          </w:p>
        </w:tc>
        <w:tc>
          <w:tcPr>
            <w:tcW w:w="4572" w:type="dxa"/>
          </w:tcPr>
          <w:p w:rsidR="00D93E28" w:rsidRDefault="00D93E28" w:rsidP="00F73A56">
            <w:pPr>
              <w:jc w:val="left"/>
            </w:pPr>
            <w:r>
              <w:t>(not used)</w:t>
            </w:r>
          </w:p>
        </w:tc>
      </w:tr>
      <w:tr w:rsidR="00631D61" w:rsidTr="00631D61">
        <w:trPr>
          <w:ins w:id="312" w:author="Brian Allred" w:date="2013-10-16T16:51:00Z"/>
        </w:trPr>
        <w:tc>
          <w:tcPr>
            <w:tcW w:w="4572" w:type="dxa"/>
          </w:tcPr>
          <w:p w:rsidR="00631D61" w:rsidRDefault="00631D61" w:rsidP="0013271E">
            <w:pPr>
              <w:jc w:val="left"/>
              <w:rPr>
                <w:ins w:id="313" w:author="Brian Allred" w:date="2013-10-16T16:51:00Z"/>
              </w:rPr>
            </w:pPr>
            <w:ins w:id="314" w:author="Brian Allred" w:date="2013-10-16T16:51:00Z">
              <w:r>
                <w:t>STR_PARAMETER_7</w:t>
              </w:r>
            </w:ins>
          </w:p>
        </w:tc>
        <w:tc>
          <w:tcPr>
            <w:tcW w:w="4572" w:type="dxa"/>
          </w:tcPr>
          <w:p w:rsidR="00631D61" w:rsidRDefault="00631D61" w:rsidP="0013271E">
            <w:pPr>
              <w:jc w:val="left"/>
              <w:rPr>
                <w:ins w:id="315" w:author="Brian Allred" w:date="2013-10-16T16:51:00Z"/>
              </w:rPr>
            </w:pPr>
            <w:ins w:id="316" w:author="Brian Allred" w:date="2013-10-16T16:51:00Z">
              <w:r>
                <w:t>(not used)</w:t>
              </w:r>
            </w:ins>
          </w:p>
        </w:tc>
      </w:tr>
    </w:tbl>
    <w:p w:rsidR="00866531" w:rsidRDefault="00F34A3C" w:rsidP="00866531">
      <w:pPr>
        <w:jc w:val="left"/>
        <w:rPr>
          <w:ins w:id="317" w:author="Brian Allred" w:date="2013-10-16T16:44:00Z"/>
        </w:rPr>
      </w:pPr>
      <w:ins w:id="318" w:author="Brian Allred" w:date="2013-10-16T16:44:00Z">
        <w:r>
          <w:t>Be sure to populate STR_DEVICE_ID with the ID of the device being un-enrolled.</w:t>
        </w:r>
      </w:ins>
    </w:p>
    <w:p w:rsidR="00F34A3C" w:rsidRDefault="00F34A3C" w:rsidP="00866531">
      <w:pPr>
        <w:jc w:val="left"/>
      </w:pPr>
    </w:p>
    <w:p w:rsidR="00400504" w:rsidRPr="00945E95" w:rsidRDefault="00400504" w:rsidP="00400504">
      <w:pPr>
        <w:jc w:val="left"/>
        <w:rPr>
          <w:b/>
        </w:rPr>
      </w:pPr>
      <w:r>
        <w:rPr>
          <w:b/>
        </w:rPr>
        <w:t>Login</w:t>
      </w:r>
    </w:p>
    <w:tbl>
      <w:tblPr>
        <w:tblStyle w:val="TableGrid"/>
        <w:tblW w:w="0" w:type="auto"/>
        <w:tblLook w:val="04A0" w:firstRow="1" w:lastRow="0" w:firstColumn="1" w:lastColumn="0" w:noHBand="0" w:noVBand="1"/>
      </w:tblPr>
      <w:tblGrid>
        <w:gridCol w:w="4572"/>
        <w:gridCol w:w="4572"/>
      </w:tblGrid>
      <w:tr w:rsidR="00400504" w:rsidTr="00F73A56">
        <w:tc>
          <w:tcPr>
            <w:tcW w:w="4572" w:type="dxa"/>
          </w:tcPr>
          <w:p w:rsidR="00400504" w:rsidRDefault="00400504" w:rsidP="00F73A56">
            <w:pPr>
              <w:jc w:val="left"/>
            </w:pPr>
            <w:r>
              <w:t>STR_ACTION</w:t>
            </w:r>
          </w:p>
        </w:tc>
        <w:tc>
          <w:tcPr>
            <w:tcW w:w="4572" w:type="dxa"/>
          </w:tcPr>
          <w:p w:rsidR="00400504" w:rsidRDefault="00400504" w:rsidP="00400504">
            <w:pPr>
              <w:jc w:val="left"/>
            </w:pPr>
            <w:r>
              <w:t>“LOGIN”</w:t>
            </w:r>
          </w:p>
        </w:tc>
      </w:tr>
      <w:tr w:rsidR="00400504" w:rsidTr="00F73A56">
        <w:tc>
          <w:tcPr>
            <w:tcW w:w="4572" w:type="dxa"/>
          </w:tcPr>
          <w:p w:rsidR="00400504" w:rsidRDefault="00400504" w:rsidP="00F73A56">
            <w:pPr>
              <w:jc w:val="left"/>
            </w:pPr>
            <w:r>
              <w:t>STR_PARAMETER_1</w:t>
            </w:r>
          </w:p>
        </w:tc>
        <w:tc>
          <w:tcPr>
            <w:tcW w:w="4572" w:type="dxa"/>
          </w:tcPr>
          <w:p w:rsidR="00400504" w:rsidRDefault="00400504" w:rsidP="00F73A56">
            <w:pPr>
              <w:jc w:val="left"/>
            </w:pPr>
            <w:r>
              <w:t>Customer RUT number</w:t>
            </w:r>
          </w:p>
        </w:tc>
      </w:tr>
      <w:tr w:rsidR="00400504" w:rsidTr="00F73A56">
        <w:tc>
          <w:tcPr>
            <w:tcW w:w="4572" w:type="dxa"/>
          </w:tcPr>
          <w:p w:rsidR="00400504" w:rsidRDefault="00400504" w:rsidP="00F73A56">
            <w:pPr>
              <w:jc w:val="left"/>
            </w:pPr>
            <w:r>
              <w:t>STR_PARAMETER_2</w:t>
            </w:r>
          </w:p>
        </w:tc>
        <w:tc>
          <w:tcPr>
            <w:tcW w:w="4572" w:type="dxa"/>
          </w:tcPr>
          <w:p w:rsidR="00400504" w:rsidRDefault="00400504" w:rsidP="00F73A56">
            <w:pPr>
              <w:jc w:val="left"/>
            </w:pPr>
            <w:r>
              <w:t>(not used)</w:t>
            </w:r>
          </w:p>
        </w:tc>
      </w:tr>
      <w:tr w:rsidR="00400504" w:rsidTr="00F73A56">
        <w:tc>
          <w:tcPr>
            <w:tcW w:w="4572" w:type="dxa"/>
          </w:tcPr>
          <w:p w:rsidR="00400504" w:rsidRDefault="00400504" w:rsidP="00F73A56">
            <w:pPr>
              <w:jc w:val="left"/>
            </w:pPr>
            <w:r>
              <w:t>STR_PARAMETER_3</w:t>
            </w:r>
          </w:p>
        </w:tc>
        <w:tc>
          <w:tcPr>
            <w:tcW w:w="4572" w:type="dxa"/>
          </w:tcPr>
          <w:p w:rsidR="00400504" w:rsidRDefault="00400504" w:rsidP="00F73A56">
            <w:pPr>
              <w:jc w:val="left"/>
            </w:pPr>
            <w:r>
              <w:t>(not used)</w:t>
            </w:r>
          </w:p>
        </w:tc>
      </w:tr>
      <w:tr w:rsidR="00447776" w:rsidTr="00F73A56">
        <w:tc>
          <w:tcPr>
            <w:tcW w:w="4572" w:type="dxa"/>
          </w:tcPr>
          <w:p w:rsidR="00447776" w:rsidRDefault="00447776" w:rsidP="00F73A56">
            <w:pPr>
              <w:jc w:val="left"/>
            </w:pPr>
            <w:r>
              <w:t>STR_PARAMETER_4</w:t>
            </w:r>
          </w:p>
        </w:tc>
        <w:tc>
          <w:tcPr>
            <w:tcW w:w="4572" w:type="dxa"/>
          </w:tcPr>
          <w:p w:rsidR="00447776" w:rsidRDefault="00447776" w:rsidP="00F73A56">
            <w:pPr>
              <w:jc w:val="left"/>
            </w:pPr>
            <w:r>
              <w:t>(not used)</w:t>
            </w:r>
          </w:p>
        </w:tc>
      </w:tr>
      <w:tr w:rsidR="004D7575" w:rsidTr="00F73A56">
        <w:tc>
          <w:tcPr>
            <w:tcW w:w="4572" w:type="dxa"/>
          </w:tcPr>
          <w:p w:rsidR="004D7575" w:rsidRDefault="004D7575" w:rsidP="00F73A56">
            <w:pPr>
              <w:jc w:val="left"/>
            </w:pPr>
            <w:r>
              <w:t>STR_PARAMETER_5</w:t>
            </w:r>
          </w:p>
        </w:tc>
        <w:tc>
          <w:tcPr>
            <w:tcW w:w="4572" w:type="dxa"/>
          </w:tcPr>
          <w:p w:rsidR="004D7575" w:rsidRDefault="004D7575" w:rsidP="00F73A56">
            <w:pPr>
              <w:jc w:val="left"/>
            </w:pPr>
            <w:r>
              <w:t>(not used)</w:t>
            </w:r>
          </w:p>
        </w:tc>
      </w:tr>
      <w:tr w:rsidR="006C52E0" w:rsidTr="00F73A56">
        <w:tc>
          <w:tcPr>
            <w:tcW w:w="4572" w:type="dxa"/>
          </w:tcPr>
          <w:p w:rsidR="006C52E0" w:rsidRDefault="006C52E0" w:rsidP="00F73A56">
            <w:pPr>
              <w:jc w:val="left"/>
            </w:pPr>
            <w:r>
              <w:t>STR_PARAMETER_6</w:t>
            </w:r>
          </w:p>
        </w:tc>
        <w:tc>
          <w:tcPr>
            <w:tcW w:w="4572" w:type="dxa"/>
          </w:tcPr>
          <w:p w:rsidR="006C52E0" w:rsidRDefault="006C52E0" w:rsidP="00F73A56">
            <w:pPr>
              <w:jc w:val="left"/>
            </w:pPr>
            <w:r>
              <w:t>Transaction ID</w:t>
            </w:r>
          </w:p>
        </w:tc>
      </w:tr>
      <w:tr w:rsidR="00631D61" w:rsidTr="00F73A56">
        <w:trPr>
          <w:ins w:id="319" w:author="Brian Allred" w:date="2013-10-16T16:52:00Z"/>
        </w:trPr>
        <w:tc>
          <w:tcPr>
            <w:tcW w:w="4572" w:type="dxa"/>
          </w:tcPr>
          <w:p w:rsidR="00631D61" w:rsidRDefault="00631D61" w:rsidP="00F73A56">
            <w:pPr>
              <w:jc w:val="left"/>
              <w:rPr>
                <w:ins w:id="320" w:author="Brian Allred" w:date="2013-10-16T16:52:00Z"/>
              </w:rPr>
            </w:pPr>
            <w:ins w:id="321" w:author="Brian Allred" w:date="2013-10-16T16:52:00Z">
              <w:r>
                <w:t>STR_PARAMETER_7</w:t>
              </w:r>
            </w:ins>
          </w:p>
        </w:tc>
        <w:tc>
          <w:tcPr>
            <w:tcW w:w="4572" w:type="dxa"/>
          </w:tcPr>
          <w:p w:rsidR="00631D61" w:rsidRDefault="00631D61" w:rsidP="00F73A56">
            <w:pPr>
              <w:jc w:val="left"/>
              <w:rPr>
                <w:ins w:id="322" w:author="Brian Allred" w:date="2013-10-16T16:52:00Z"/>
              </w:rPr>
            </w:pPr>
            <w:ins w:id="323" w:author="Brian Allred" w:date="2013-10-16T16:52:00Z">
              <w:r>
                <w:t>(not used)</w:t>
              </w:r>
            </w:ins>
          </w:p>
        </w:tc>
      </w:tr>
      <w:tr w:rsidR="00631D61" w:rsidTr="00F73A56">
        <w:tc>
          <w:tcPr>
            <w:tcW w:w="4572" w:type="dxa"/>
          </w:tcPr>
          <w:p w:rsidR="00631D61" w:rsidRDefault="00631D61" w:rsidP="00F73A56">
            <w:pPr>
              <w:jc w:val="left"/>
            </w:pPr>
            <w:r>
              <w:t>STR_SESSION_ID</w:t>
            </w:r>
          </w:p>
        </w:tc>
        <w:tc>
          <w:tcPr>
            <w:tcW w:w="4572" w:type="dxa"/>
          </w:tcPr>
          <w:p w:rsidR="00631D61" w:rsidRDefault="00631D61" w:rsidP="00F73A56">
            <w:pPr>
              <w:jc w:val="left"/>
            </w:pPr>
            <w:r>
              <w:t>If a Mobiliser session ID is available for the session being started.</w:t>
            </w:r>
          </w:p>
        </w:tc>
      </w:tr>
    </w:tbl>
    <w:p w:rsidR="00400504" w:rsidRDefault="00400504" w:rsidP="00400504">
      <w:pPr>
        <w:jc w:val="left"/>
      </w:pPr>
    </w:p>
    <w:p w:rsidR="00F313C7" w:rsidRPr="00945E95" w:rsidRDefault="00F313C7" w:rsidP="00F313C7">
      <w:pPr>
        <w:jc w:val="left"/>
        <w:rPr>
          <w:b/>
        </w:rPr>
      </w:pPr>
      <w:r>
        <w:rPr>
          <w:b/>
        </w:rPr>
        <w:t>Logout</w:t>
      </w:r>
    </w:p>
    <w:tbl>
      <w:tblPr>
        <w:tblStyle w:val="TableGrid"/>
        <w:tblW w:w="0" w:type="auto"/>
        <w:tblLook w:val="04A0" w:firstRow="1" w:lastRow="0" w:firstColumn="1" w:lastColumn="0" w:noHBand="0" w:noVBand="1"/>
      </w:tblPr>
      <w:tblGrid>
        <w:gridCol w:w="4572"/>
        <w:gridCol w:w="4572"/>
      </w:tblGrid>
      <w:tr w:rsidR="00F313C7" w:rsidTr="00AC7F45">
        <w:tc>
          <w:tcPr>
            <w:tcW w:w="4572" w:type="dxa"/>
          </w:tcPr>
          <w:p w:rsidR="00F313C7" w:rsidRDefault="00F313C7" w:rsidP="00AC7F45">
            <w:pPr>
              <w:jc w:val="left"/>
            </w:pPr>
            <w:r>
              <w:t>STR_ACTION</w:t>
            </w:r>
          </w:p>
        </w:tc>
        <w:tc>
          <w:tcPr>
            <w:tcW w:w="4572" w:type="dxa"/>
          </w:tcPr>
          <w:p w:rsidR="00F313C7" w:rsidRDefault="00F313C7" w:rsidP="00F313C7">
            <w:pPr>
              <w:jc w:val="left"/>
            </w:pPr>
            <w:r>
              <w:t>“LOGOUT”</w:t>
            </w:r>
          </w:p>
        </w:tc>
      </w:tr>
      <w:tr w:rsidR="00F313C7" w:rsidTr="00AC7F45">
        <w:tc>
          <w:tcPr>
            <w:tcW w:w="4572" w:type="dxa"/>
          </w:tcPr>
          <w:p w:rsidR="00F313C7" w:rsidRDefault="00F313C7" w:rsidP="00AC7F45">
            <w:pPr>
              <w:jc w:val="left"/>
            </w:pPr>
            <w:r>
              <w:t>STR_PARAMETER_1</w:t>
            </w:r>
          </w:p>
        </w:tc>
        <w:tc>
          <w:tcPr>
            <w:tcW w:w="4572" w:type="dxa"/>
          </w:tcPr>
          <w:p w:rsidR="00F313C7" w:rsidRDefault="00F313C7" w:rsidP="00AC7F45">
            <w:pPr>
              <w:jc w:val="left"/>
            </w:pPr>
            <w:r>
              <w:t>Customer RUT number</w:t>
            </w:r>
          </w:p>
        </w:tc>
      </w:tr>
      <w:tr w:rsidR="00F313C7" w:rsidTr="00AC7F45">
        <w:tc>
          <w:tcPr>
            <w:tcW w:w="4572" w:type="dxa"/>
          </w:tcPr>
          <w:p w:rsidR="00F313C7" w:rsidRDefault="00F313C7" w:rsidP="00AC7F45">
            <w:pPr>
              <w:jc w:val="left"/>
            </w:pPr>
            <w:r>
              <w:t>STR_PARAMETER_2</w:t>
            </w:r>
          </w:p>
        </w:tc>
        <w:tc>
          <w:tcPr>
            <w:tcW w:w="4572" w:type="dxa"/>
          </w:tcPr>
          <w:p w:rsidR="00F313C7" w:rsidRDefault="00F313C7" w:rsidP="00AC7F45">
            <w:pPr>
              <w:jc w:val="left"/>
            </w:pPr>
            <w:r>
              <w:t>(not used)</w:t>
            </w:r>
          </w:p>
        </w:tc>
      </w:tr>
      <w:tr w:rsidR="00F313C7" w:rsidTr="00AC7F45">
        <w:tc>
          <w:tcPr>
            <w:tcW w:w="4572" w:type="dxa"/>
          </w:tcPr>
          <w:p w:rsidR="00F313C7" w:rsidRDefault="00F313C7" w:rsidP="00AC7F45">
            <w:pPr>
              <w:jc w:val="left"/>
            </w:pPr>
            <w:r>
              <w:t>STR_PARAMETER_3</w:t>
            </w:r>
          </w:p>
        </w:tc>
        <w:tc>
          <w:tcPr>
            <w:tcW w:w="4572" w:type="dxa"/>
          </w:tcPr>
          <w:p w:rsidR="00F313C7" w:rsidRDefault="00F313C7" w:rsidP="00AC7F45">
            <w:pPr>
              <w:jc w:val="left"/>
            </w:pPr>
            <w:r>
              <w:t>(not used)</w:t>
            </w:r>
          </w:p>
        </w:tc>
      </w:tr>
      <w:tr w:rsidR="00F313C7" w:rsidTr="00AC7F45">
        <w:tc>
          <w:tcPr>
            <w:tcW w:w="4572" w:type="dxa"/>
          </w:tcPr>
          <w:p w:rsidR="00F313C7" w:rsidRDefault="00F313C7" w:rsidP="00AC7F45">
            <w:pPr>
              <w:jc w:val="left"/>
            </w:pPr>
            <w:r>
              <w:lastRenderedPageBreak/>
              <w:t>STR_PARAMETER_4</w:t>
            </w:r>
          </w:p>
        </w:tc>
        <w:tc>
          <w:tcPr>
            <w:tcW w:w="4572" w:type="dxa"/>
          </w:tcPr>
          <w:p w:rsidR="00F313C7" w:rsidRDefault="00F313C7" w:rsidP="00AC7F45">
            <w:pPr>
              <w:jc w:val="left"/>
            </w:pPr>
            <w:r>
              <w:t>(not used)</w:t>
            </w:r>
          </w:p>
        </w:tc>
      </w:tr>
      <w:tr w:rsidR="00F313C7" w:rsidTr="00AC7F45">
        <w:tc>
          <w:tcPr>
            <w:tcW w:w="4572" w:type="dxa"/>
          </w:tcPr>
          <w:p w:rsidR="00F313C7" w:rsidRDefault="00F313C7" w:rsidP="00AC7F45">
            <w:pPr>
              <w:jc w:val="left"/>
            </w:pPr>
            <w:r>
              <w:t>STR_PARAMETER_5</w:t>
            </w:r>
          </w:p>
        </w:tc>
        <w:tc>
          <w:tcPr>
            <w:tcW w:w="4572" w:type="dxa"/>
          </w:tcPr>
          <w:p w:rsidR="00F313C7" w:rsidRDefault="00F313C7" w:rsidP="00AC7F45">
            <w:pPr>
              <w:jc w:val="left"/>
            </w:pPr>
            <w:r>
              <w:t>(not used)</w:t>
            </w:r>
          </w:p>
        </w:tc>
      </w:tr>
      <w:tr w:rsidR="00F313C7" w:rsidTr="00AC7F45">
        <w:tc>
          <w:tcPr>
            <w:tcW w:w="4572" w:type="dxa"/>
          </w:tcPr>
          <w:p w:rsidR="00F313C7" w:rsidRDefault="00F313C7" w:rsidP="00AC7F45">
            <w:pPr>
              <w:jc w:val="left"/>
            </w:pPr>
            <w:r>
              <w:t>STR_PARAMETER_6</w:t>
            </w:r>
          </w:p>
        </w:tc>
        <w:tc>
          <w:tcPr>
            <w:tcW w:w="4572" w:type="dxa"/>
          </w:tcPr>
          <w:p w:rsidR="00F313C7" w:rsidRDefault="002C1D5C" w:rsidP="00AC7F45">
            <w:pPr>
              <w:jc w:val="left"/>
            </w:pPr>
            <w:r>
              <w:t>(not used)</w:t>
            </w:r>
          </w:p>
        </w:tc>
      </w:tr>
      <w:tr w:rsidR="00631D61" w:rsidTr="00AC7F45">
        <w:trPr>
          <w:ins w:id="324" w:author="Brian Allred" w:date="2013-10-16T16:52:00Z"/>
        </w:trPr>
        <w:tc>
          <w:tcPr>
            <w:tcW w:w="4572" w:type="dxa"/>
          </w:tcPr>
          <w:p w:rsidR="00631D61" w:rsidRDefault="00631D61" w:rsidP="00AC7F45">
            <w:pPr>
              <w:jc w:val="left"/>
              <w:rPr>
                <w:ins w:id="325" w:author="Brian Allred" w:date="2013-10-16T16:52:00Z"/>
              </w:rPr>
            </w:pPr>
            <w:ins w:id="326" w:author="Brian Allred" w:date="2013-10-16T16:52:00Z">
              <w:r>
                <w:t>STR_PARAMETER_7</w:t>
              </w:r>
            </w:ins>
          </w:p>
        </w:tc>
        <w:tc>
          <w:tcPr>
            <w:tcW w:w="4572" w:type="dxa"/>
          </w:tcPr>
          <w:p w:rsidR="00631D61" w:rsidRDefault="00631D61" w:rsidP="00AC7F45">
            <w:pPr>
              <w:jc w:val="left"/>
              <w:rPr>
                <w:ins w:id="327" w:author="Brian Allred" w:date="2013-10-16T16:52:00Z"/>
              </w:rPr>
            </w:pPr>
            <w:ins w:id="328" w:author="Brian Allred" w:date="2013-10-16T16:52:00Z">
              <w:r>
                <w:t>(not used)</w:t>
              </w:r>
            </w:ins>
          </w:p>
        </w:tc>
      </w:tr>
      <w:tr w:rsidR="00631D61" w:rsidTr="00AC7F45">
        <w:tc>
          <w:tcPr>
            <w:tcW w:w="4572" w:type="dxa"/>
          </w:tcPr>
          <w:p w:rsidR="00631D61" w:rsidRDefault="00631D61" w:rsidP="00AC7F45">
            <w:pPr>
              <w:jc w:val="left"/>
            </w:pPr>
            <w:r>
              <w:t>STR_SESSION_ID</w:t>
            </w:r>
          </w:p>
        </w:tc>
        <w:tc>
          <w:tcPr>
            <w:tcW w:w="4572" w:type="dxa"/>
          </w:tcPr>
          <w:p w:rsidR="00631D61" w:rsidRDefault="00631D61" w:rsidP="00AC7F45">
            <w:pPr>
              <w:jc w:val="left"/>
            </w:pPr>
            <w:r>
              <w:t>If a Mobiliser session ID is available for the session being ended.</w:t>
            </w:r>
          </w:p>
        </w:tc>
      </w:tr>
    </w:tbl>
    <w:p w:rsidR="00F313C7" w:rsidRDefault="00F313C7" w:rsidP="00F313C7">
      <w:pPr>
        <w:jc w:val="left"/>
      </w:pPr>
    </w:p>
    <w:p w:rsidR="00400504" w:rsidRPr="00945E95" w:rsidRDefault="00447776" w:rsidP="00400504">
      <w:pPr>
        <w:jc w:val="left"/>
        <w:rPr>
          <w:b/>
        </w:rPr>
      </w:pPr>
      <w:r>
        <w:rPr>
          <w:b/>
        </w:rPr>
        <w:t>Terms and Conditions Accepted</w:t>
      </w:r>
      <w:ins w:id="329" w:author="Brian Allred" w:date="2013-10-16T16:15:00Z">
        <w:r w:rsidR="009E09CE">
          <w:rPr>
            <w:b/>
          </w:rPr>
          <w:t xml:space="preserve"> (This is not used for this phase of the project)</w:t>
        </w:r>
      </w:ins>
    </w:p>
    <w:tbl>
      <w:tblPr>
        <w:tblStyle w:val="TableGrid"/>
        <w:tblW w:w="0" w:type="auto"/>
        <w:tblLook w:val="04A0" w:firstRow="1" w:lastRow="0" w:firstColumn="1" w:lastColumn="0" w:noHBand="0" w:noVBand="1"/>
      </w:tblPr>
      <w:tblGrid>
        <w:gridCol w:w="4572"/>
        <w:gridCol w:w="4572"/>
      </w:tblGrid>
      <w:tr w:rsidR="00400504" w:rsidTr="00F73A56">
        <w:tc>
          <w:tcPr>
            <w:tcW w:w="4572" w:type="dxa"/>
          </w:tcPr>
          <w:p w:rsidR="00400504" w:rsidRDefault="00400504" w:rsidP="00F73A56">
            <w:pPr>
              <w:jc w:val="left"/>
            </w:pPr>
            <w:r>
              <w:t>STR_ACTION</w:t>
            </w:r>
          </w:p>
        </w:tc>
        <w:tc>
          <w:tcPr>
            <w:tcW w:w="4572" w:type="dxa"/>
          </w:tcPr>
          <w:p w:rsidR="00400504" w:rsidRDefault="00400504" w:rsidP="00447776">
            <w:pPr>
              <w:jc w:val="left"/>
            </w:pPr>
            <w:r>
              <w:t>“</w:t>
            </w:r>
            <w:r w:rsidR="00447776">
              <w:t>TC_ACCEPT</w:t>
            </w:r>
            <w:r>
              <w:t>”</w:t>
            </w:r>
          </w:p>
        </w:tc>
      </w:tr>
      <w:tr w:rsidR="00400504" w:rsidTr="00F73A56">
        <w:tc>
          <w:tcPr>
            <w:tcW w:w="4572" w:type="dxa"/>
          </w:tcPr>
          <w:p w:rsidR="00400504" w:rsidRDefault="00400504" w:rsidP="00F73A56">
            <w:pPr>
              <w:jc w:val="left"/>
            </w:pPr>
            <w:r>
              <w:t>STR_PARAMETER_1</w:t>
            </w:r>
          </w:p>
        </w:tc>
        <w:tc>
          <w:tcPr>
            <w:tcW w:w="4572" w:type="dxa"/>
          </w:tcPr>
          <w:p w:rsidR="00400504" w:rsidRDefault="00400504" w:rsidP="00F73A56">
            <w:pPr>
              <w:jc w:val="left"/>
            </w:pPr>
            <w:r>
              <w:t>Customer RUT number</w:t>
            </w:r>
          </w:p>
        </w:tc>
      </w:tr>
      <w:tr w:rsidR="00400504" w:rsidTr="00F73A56">
        <w:tc>
          <w:tcPr>
            <w:tcW w:w="4572" w:type="dxa"/>
          </w:tcPr>
          <w:p w:rsidR="00400504" w:rsidRDefault="00400504" w:rsidP="00F73A56">
            <w:pPr>
              <w:jc w:val="left"/>
            </w:pPr>
            <w:r>
              <w:t>STR_PARAMETER_2</w:t>
            </w:r>
          </w:p>
        </w:tc>
        <w:tc>
          <w:tcPr>
            <w:tcW w:w="4572" w:type="dxa"/>
          </w:tcPr>
          <w:p w:rsidR="00400504" w:rsidRDefault="00400504" w:rsidP="00F73A56">
            <w:pPr>
              <w:jc w:val="left"/>
            </w:pPr>
            <w:r>
              <w:t>(not used)</w:t>
            </w:r>
          </w:p>
        </w:tc>
      </w:tr>
      <w:tr w:rsidR="00400504" w:rsidTr="00F73A56">
        <w:tc>
          <w:tcPr>
            <w:tcW w:w="4572" w:type="dxa"/>
          </w:tcPr>
          <w:p w:rsidR="00400504" w:rsidRDefault="00400504" w:rsidP="00F73A56">
            <w:pPr>
              <w:jc w:val="left"/>
            </w:pPr>
            <w:r>
              <w:t>STR_PARAMETER_3</w:t>
            </w:r>
          </w:p>
        </w:tc>
        <w:tc>
          <w:tcPr>
            <w:tcW w:w="4572" w:type="dxa"/>
          </w:tcPr>
          <w:p w:rsidR="00400504" w:rsidRDefault="00400504" w:rsidP="00F73A56">
            <w:pPr>
              <w:jc w:val="left"/>
            </w:pPr>
            <w:r>
              <w:t>(not used)</w:t>
            </w:r>
          </w:p>
        </w:tc>
      </w:tr>
      <w:tr w:rsidR="004D7575" w:rsidTr="00F73A56">
        <w:tc>
          <w:tcPr>
            <w:tcW w:w="4572" w:type="dxa"/>
          </w:tcPr>
          <w:p w:rsidR="004D7575" w:rsidRDefault="004D7575" w:rsidP="00F73A56">
            <w:pPr>
              <w:jc w:val="left"/>
            </w:pPr>
            <w:r>
              <w:t>STR_PARAMETER_4</w:t>
            </w:r>
          </w:p>
        </w:tc>
        <w:tc>
          <w:tcPr>
            <w:tcW w:w="4572" w:type="dxa"/>
          </w:tcPr>
          <w:p w:rsidR="004D7575" w:rsidRDefault="004D7575" w:rsidP="00F73A56">
            <w:pPr>
              <w:jc w:val="left"/>
            </w:pPr>
            <w:r>
              <w:t>(not used)</w:t>
            </w:r>
          </w:p>
        </w:tc>
      </w:tr>
      <w:tr w:rsidR="00400504" w:rsidTr="00F73A56">
        <w:tc>
          <w:tcPr>
            <w:tcW w:w="4572" w:type="dxa"/>
          </w:tcPr>
          <w:p w:rsidR="00400504" w:rsidRDefault="00400504" w:rsidP="00F73A56">
            <w:pPr>
              <w:jc w:val="left"/>
            </w:pPr>
            <w:r>
              <w:t>STR_PARAMETER_</w:t>
            </w:r>
            <w:r w:rsidR="004D7575">
              <w:t>5</w:t>
            </w:r>
          </w:p>
        </w:tc>
        <w:tc>
          <w:tcPr>
            <w:tcW w:w="4572" w:type="dxa"/>
          </w:tcPr>
          <w:p w:rsidR="00400504" w:rsidRDefault="00447776" w:rsidP="00F73A56">
            <w:pPr>
              <w:jc w:val="left"/>
            </w:pPr>
            <w:r>
              <w:t>Some explanation of the context.  For example, “Terms for a new loan” or “Terms for alerts”.</w:t>
            </w:r>
          </w:p>
        </w:tc>
      </w:tr>
      <w:tr w:rsidR="00F03846" w:rsidTr="00F73A56">
        <w:tc>
          <w:tcPr>
            <w:tcW w:w="4572" w:type="dxa"/>
          </w:tcPr>
          <w:p w:rsidR="00F03846" w:rsidRDefault="00F03846" w:rsidP="00F73A56">
            <w:pPr>
              <w:jc w:val="left"/>
            </w:pPr>
            <w:r>
              <w:t>STR_PARAMETER_6</w:t>
            </w:r>
          </w:p>
        </w:tc>
        <w:tc>
          <w:tcPr>
            <w:tcW w:w="4572" w:type="dxa"/>
          </w:tcPr>
          <w:p w:rsidR="00F03846" w:rsidRDefault="00F03846" w:rsidP="00F73A56">
            <w:pPr>
              <w:jc w:val="left"/>
            </w:pPr>
            <w:r>
              <w:t>(not used)</w:t>
            </w:r>
          </w:p>
        </w:tc>
      </w:tr>
      <w:tr w:rsidR="00631D61" w:rsidTr="00F73A56">
        <w:trPr>
          <w:ins w:id="330" w:author="Brian Allred" w:date="2013-10-16T16:52:00Z"/>
        </w:trPr>
        <w:tc>
          <w:tcPr>
            <w:tcW w:w="4572" w:type="dxa"/>
          </w:tcPr>
          <w:p w:rsidR="00631D61" w:rsidRDefault="00631D61" w:rsidP="00F73A56">
            <w:pPr>
              <w:jc w:val="left"/>
              <w:rPr>
                <w:ins w:id="331" w:author="Brian Allred" w:date="2013-10-16T16:52:00Z"/>
              </w:rPr>
            </w:pPr>
            <w:ins w:id="332" w:author="Brian Allred" w:date="2013-10-16T16:52:00Z">
              <w:r>
                <w:t>STR_PARAMETER_7</w:t>
              </w:r>
            </w:ins>
          </w:p>
        </w:tc>
        <w:tc>
          <w:tcPr>
            <w:tcW w:w="4572" w:type="dxa"/>
          </w:tcPr>
          <w:p w:rsidR="00631D61" w:rsidRDefault="00631D61" w:rsidP="00F73A56">
            <w:pPr>
              <w:jc w:val="left"/>
              <w:rPr>
                <w:ins w:id="333" w:author="Brian Allred" w:date="2013-10-16T16:52:00Z"/>
              </w:rPr>
            </w:pPr>
            <w:ins w:id="334" w:author="Brian Allred" w:date="2013-10-16T16:52:00Z">
              <w:r>
                <w:t>(not used)</w:t>
              </w:r>
            </w:ins>
          </w:p>
        </w:tc>
      </w:tr>
    </w:tbl>
    <w:p w:rsidR="00112337" w:rsidRDefault="00112337" w:rsidP="004C0936">
      <w:pPr>
        <w:jc w:val="left"/>
      </w:pPr>
    </w:p>
    <w:p w:rsidR="0070426F" w:rsidRPr="00945E95" w:rsidRDefault="0070426F" w:rsidP="0070426F">
      <w:pPr>
        <w:jc w:val="left"/>
        <w:rPr>
          <w:b/>
        </w:rPr>
      </w:pPr>
      <w:r>
        <w:rPr>
          <w:b/>
        </w:rPr>
        <w:t>Transfer Funds</w:t>
      </w:r>
      <w:r w:rsidR="009E0622">
        <w:rPr>
          <w:b/>
        </w:rPr>
        <w:t xml:space="preserve"> between accounts</w:t>
      </w:r>
    </w:p>
    <w:tbl>
      <w:tblPr>
        <w:tblStyle w:val="TableGrid"/>
        <w:tblW w:w="0" w:type="auto"/>
        <w:tblLook w:val="04A0" w:firstRow="1" w:lastRow="0" w:firstColumn="1" w:lastColumn="0" w:noHBand="0" w:noVBand="1"/>
      </w:tblPr>
      <w:tblGrid>
        <w:gridCol w:w="4572"/>
        <w:gridCol w:w="4572"/>
      </w:tblGrid>
      <w:tr w:rsidR="0070426F" w:rsidTr="00F73A56">
        <w:tc>
          <w:tcPr>
            <w:tcW w:w="4572" w:type="dxa"/>
          </w:tcPr>
          <w:p w:rsidR="0070426F" w:rsidRDefault="0070426F" w:rsidP="00F73A56">
            <w:pPr>
              <w:jc w:val="left"/>
            </w:pPr>
            <w:r>
              <w:t>STR_ACTION</w:t>
            </w:r>
          </w:p>
        </w:tc>
        <w:tc>
          <w:tcPr>
            <w:tcW w:w="4572" w:type="dxa"/>
          </w:tcPr>
          <w:p w:rsidR="0070426F" w:rsidRDefault="0070426F" w:rsidP="0070426F">
            <w:pPr>
              <w:jc w:val="left"/>
            </w:pPr>
            <w:r>
              <w:t>“TRANSFER</w:t>
            </w:r>
            <w:r w:rsidR="009E0622">
              <w:t>_BETWEEN_ACCOUNTS</w:t>
            </w:r>
            <w:r>
              <w:t>”</w:t>
            </w:r>
          </w:p>
        </w:tc>
      </w:tr>
      <w:tr w:rsidR="0070426F" w:rsidTr="00F73A56">
        <w:tc>
          <w:tcPr>
            <w:tcW w:w="4572" w:type="dxa"/>
          </w:tcPr>
          <w:p w:rsidR="0070426F" w:rsidRDefault="0070426F" w:rsidP="00F73A56">
            <w:pPr>
              <w:jc w:val="left"/>
            </w:pPr>
            <w:r>
              <w:t>STR_PARAMETER_1</w:t>
            </w:r>
          </w:p>
        </w:tc>
        <w:tc>
          <w:tcPr>
            <w:tcW w:w="4572" w:type="dxa"/>
          </w:tcPr>
          <w:p w:rsidR="0070426F" w:rsidRDefault="0070426F" w:rsidP="00F73A56">
            <w:pPr>
              <w:jc w:val="left"/>
            </w:pPr>
            <w:r>
              <w:t>Customer RUT number</w:t>
            </w:r>
          </w:p>
        </w:tc>
      </w:tr>
      <w:tr w:rsidR="0070426F" w:rsidTr="00F73A56">
        <w:tc>
          <w:tcPr>
            <w:tcW w:w="4572" w:type="dxa"/>
          </w:tcPr>
          <w:p w:rsidR="0070426F" w:rsidRDefault="0070426F" w:rsidP="00F73A56">
            <w:pPr>
              <w:jc w:val="left"/>
            </w:pPr>
            <w:r>
              <w:t>STR_PARAMETER_2</w:t>
            </w:r>
          </w:p>
        </w:tc>
        <w:tc>
          <w:tcPr>
            <w:tcW w:w="4572" w:type="dxa"/>
          </w:tcPr>
          <w:p w:rsidR="0070426F" w:rsidRDefault="005A17C1" w:rsidP="00F73A56">
            <w:pPr>
              <w:jc w:val="left"/>
            </w:pPr>
            <w:r>
              <w:t>Source account number</w:t>
            </w:r>
          </w:p>
        </w:tc>
      </w:tr>
      <w:tr w:rsidR="0070426F" w:rsidTr="00F73A56">
        <w:tc>
          <w:tcPr>
            <w:tcW w:w="4572" w:type="dxa"/>
          </w:tcPr>
          <w:p w:rsidR="0070426F" w:rsidRDefault="0070426F" w:rsidP="00F73A56">
            <w:pPr>
              <w:jc w:val="left"/>
            </w:pPr>
            <w:r>
              <w:t>STR_PARAMETER_3</w:t>
            </w:r>
          </w:p>
        </w:tc>
        <w:tc>
          <w:tcPr>
            <w:tcW w:w="4572" w:type="dxa"/>
          </w:tcPr>
          <w:p w:rsidR="0070426F" w:rsidRDefault="005A17C1" w:rsidP="00F73A56">
            <w:pPr>
              <w:jc w:val="left"/>
            </w:pPr>
            <w:r>
              <w:t>Destination account number</w:t>
            </w:r>
          </w:p>
        </w:tc>
      </w:tr>
      <w:tr w:rsidR="0070426F" w:rsidTr="00F73A56">
        <w:tc>
          <w:tcPr>
            <w:tcW w:w="4572" w:type="dxa"/>
          </w:tcPr>
          <w:p w:rsidR="0070426F" w:rsidRDefault="0070426F" w:rsidP="00F73A56">
            <w:pPr>
              <w:jc w:val="left"/>
            </w:pPr>
            <w:r>
              <w:t>STR_PARAMETER_4</w:t>
            </w:r>
          </w:p>
        </w:tc>
        <w:tc>
          <w:tcPr>
            <w:tcW w:w="4572" w:type="dxa"/>
          </w:tcPr>
          <w:p w:rsidR="0070426F" w:rsidRDefault="001C6332" w:rsidP="00F73A56">
            <w:pPr>
              <w:jc w:val="left"/>
            </w:pPr>
            <w:r>
              <w:t>Amount transferred</w:t>
            </w:r>
          </w:p>
        </w:tc>
      </w:tr>
      <w:tr w:rsidR="004D7575" w:rsidTr="00F73A56">
        <w:tc>
          <w:tcPr>
            <w:tcW w:w="4572" w:type="dxa"/>
          </w:tcPr>
          <w:p w:rsidR="004D7575" w:rsidRDefault="004D7575" w:rsidP="00F73A56">
            <w:pPr>
              <w:jc w:val="left"/>
            </w:pPr>
            <w:r>
              <w:t>STR_PARAMETER_5</w:t>
            </w:r>
          </w:p>
        </w:tc>
        <w:tc>
          <w:tcPr>
            <w:tcW w:w="4572" w:type="dxa"/>
          </w:tcPr>
          <w:p w:rsidR="004D7575" w:rsidRDefault="004D7575" w:rsidP="00F73A56">
            <w:pPr>
              <w:jc w:val="left"/>
            </w:pPr>
            <w:r>
              <w:t>(not used)</w:t>
            </w:r>
          </w:p>
        </w:tc>
      </w:tr>
      <w:tr w:rsidR="008F458D" w:rsidTr="00F73A56">
        <w:tc>
          <w:tcPr>
            <w:tcW w:w="4572" w:type="dxa"/>
          </w:tcPr>
          <w:p w:rsidR="008F458D" w:rsidRDefault="008F458D" w:rsidP="00F73A56">
            <w:pPr>
              <w:jc w:val="left"/>
            </w:pPr>
            <w:r>
              <w:t>STR_PARAMETER_6</w:t>
            </w:r>
          </w:p>
        </w:tc>
        <w:tc>
          <w:tcPr>
            <w:tcW w:w="4572" w:type="dxa"/>
          </w:tcPr>
          <w:p w:rsidR="008F458D" w:rsidRDefault="00B85DFB" w:rsidP="00F73A56">
            <w:pPr>
              <w:jc w:val="left"/>
            </w:pPr>
            <w:r>
              <w:t>Transaction ID</w:t>
            </w:r>
          </w:p>
        </w:tc>
      </w:tr>
      <w:tr w:rsidR="00631D61" w:rsidTr="00F73A56">
        <w:trPr>
          <w:ins w:id="335" w:author="Brian Allred" w:date="2013-10-16T16:52:00Z"/>
        </w:trPr>
        <w:tc>
          <w:tcPr>
            <w:tcW w:w="4572" w:type="dxa"/>
          </w:tcPr>
          <w:p w:rsidR="00631D61" w:rsidRDefault="00631D61" w:rsidP="00F73A56">
            <w:pPr>
              <w:jc w:val="left"/>
              <w:rPr>
                <w:ins w:id="336" w:author="Brian Allred" w:date="2013-10-16T16:52:00Z"/>
              </w:rPr>
            </w:pPr>
            <w:ins w:id="337" w:author="Brian Allred" w:date="2013-10-16T16:52:00Z">
              <w:r>
                <w:t>STR_PARAMETER_7</w:t>
              </w:r>
            </w:ins>
          </w:p>
        </w:tc>
        <w:tc>
          <w:tcPr>
            <w:tcW w:w="4572" w:type="dxa"/>
          </w:tcPr>
          <w:p w:rsidR="00631D61" w:rsidRDefault="00631D61" w:rsidP="00F73A56">
            <w:pPr>
              <w:jc w:val="left"/>
              <w:rPr>
                <w:ins w:id="338" w:author="Brian Allred" w:date="2013-10-16T16:52:00Z"/>
              </w:rPr>
            </w:pPr>
            <w:ins w:id="339" w:author="Brian Allred" w:date="2013-10-16T16:53:00Z">
              <w:r>
                <w:t>Type of authentication device</w:t>
              </w:r>
            </w:ins>
          </w:p>
        </w:tc>
      </w:tr>
    </w:tbl>
    <w:p w:rsidR="0070426F" w:rsidRDefault="0070426F" w:rsidP="0070426F">
      <w:pPr>
        <w:jc w:val="left"/>
      </w:pPr>
    </w:p>
    <w:p w:rsidR="009E0622" w:rsidRPr="00945E95" w:rsidRDefault="009E0622" w:rsidP="009E0622">
      <w:pPr>
        <w:jc w:val="left"/>
        <w:rPr>
          <w:b/>
        </w:rPr>
      </w:pPr>
      <w:r>
        <w:rPr>
          <w:b/>
        </w:rPr>
        <w:t>Transfer Funds to third party</w:t>
      </w:r>
    </w:p>
    <w:tbl>
      <w:tblPr>
        <w:tblStyle w:val="TableGrid"/>
        <w:tblW w:w="0" w:type="auto"/>
        <w:tblLook w:val="04A0" w:firstRow="1" w:lastRow="0" w:firstColumn="1" w:lastColumn="0" w:noHBand="0" w:noVBand="1"/>
      </w:tblPr>
      <w:tblGrid>
        <w:gridCol w:w="4572"/>
        <w:gridCol w:w="4572"/>
      </w:tblGrid>
      <w:tr w:rsidR="009E0622" w:rsidTr="00AC7F45">
        <w:tc>
          <w:tcPr>
            <w:tcW w:w="4572" w:type="dxa"/>
          </w:tcPr>
          <w:p w:rsidR="009E0622" w:rsidRDefault="009E0622" w:rsidP="00AC7F45">
            <w:pPr>
              <w:jc w:val="left"/>
            </w:pPr>
            <w:r>
              <w:t>STR_ACTION</w:t>
            </w:r>
          </w:p>
        </w:tc>
        <w:tc>
          <w:tcPr>
            <w:tcW w:w="4572" w:type="dxa"/>
          </w:tcPr>
          <w:p w:rsidR="009E0622" w:rsidRDefault="009E0622" w:rsidP="00AC7F45">
            <w:pPr>
              <w:jc w:val="left"/>
            </w:pPr>
            <w:r>
              <w:t>“TRANSFER_THIRD_PARTY”</w:t>
            </w:r>
          </w:p>
        </w:tc>
      </w:tr>
      <w:tr w:rsidR="009E0622" w:rsidTr="00AC7F45">
        <w:tc>
          <w:tcPr>
            <w:tcW w:w="4572" w:type="dxa"/>
          </w:tcPr>
          <w:p w:rsidR="009E0622" w:rsidRDefault="009E0622" w:rsidP="00AC7F45">
            <w:pPr>
              <w:jc w:val="left"/>
            </w:pPr>
            <w:r>
              <w:t>STR_PARAMETER_1</w:t>
            </w:r>
          </w:p>
        </w:tc>
        <w:tc>
          <w:tcPr>
            <w:tcW w:w="4572" w:type="dxa"/>
          </w:tcPr>
          <w:p w:rsidR="009E0622" w:rsidRDefault="009E0622" w:rsidP="00AC7F45">
            <w:pPr>
              <w:jc w:val="left"/>
            </w:pPr>
            <w:r>
              <w:t>Customer RUT number</w:t>
            </w:r>
          </w:p>
        </w:tc>
      </w:tr>
      <w:tr w:rsidR="009E0622" w:rsidTr="00AC7F45">
        <w:tc>
          <w:tcPr>
            <w:tcW w:w="4572" w:type="dxa"/>
          </w:tcPr>
          <w:p w:rsidR="009E0622" w:rsidRDefault="009E0622" w:rsidP="00AC7F45">
            <w:pPr>
              <w:jc w:val="left"/>
            </w:pPr>
            <w:r>
              <w:t>STR_PARAMETER_2</w:t>
            </w:r>
          </w:p>
        </w:tc>
        <w:tc>
          <w:tcPr>
            <w:tcW w:w="4572" w:type="dxa"/>
          </w:tcPr>
          <w:p w:rsidR="009E0622" w:rsidRDefault="009E0622" w:rsidP="00AC7F45">
            <w:pPr>
              <w:jc w:val="left"/>
            </w:pPr>
            <w:r>
              <w:t>Source account number</w:t>
            </w:r>
          </w:p>
        </w:tc>
      </w:tr>
      <w:tr w:rsidR="009E0622" w:rsidTr="00AC7F45">
        <w:tc>
          <w:tcPr>
            <w:tcW w:w="4572" w:type="dxa"/>
          </w:tcPr>
          <w:p w:rsidR="009E0622" w:rsidRDefault="009E0622" w:rsidP="00AC7F45">
            <w:pPr>
              <w:jc w:val="left"/>
            </w:pPr>
            <w:r>
              <w:t>STR_PARAMETER_3</w:t>
            </w:r>
          </w:p>
        </w:tc>
        <w:tc>
          <w:tcPr>
            <w:tcW w:w="4572" w:type="dxa"/>
          </w:tcPr>
          <w:p w:rsidR="009E0622" w:rsidRDefault="009E0622" w:rsidP="00AC7F45">
            <w:pPr>
              <w:jc w:val="left"/>
            </w:pPr>
            <w:r>
              <w:t>Destination account number</w:t>
            </w:r>
          </w:p>
        </w:tc>
      </w:tr>
      <w:tr w:rsidR="009E0622" w:rsidTr="00AC7F45">
        <w:tc>
          <w:tcPr>
            <w:tcW w:w="4572" w:type="dxa"/>
          </w:tcPr>
          <w:p w:rsidR="009E0622" w:rsidRDefault="009E0622" w:rsidP="00AC7F45">
            <w:pPr>
              <w:jc w:val="left"/>
            </w:pPr>
            <w:r>
              <w:lastRenderedPageBreak/>
              <w:t>STR_PARAMETER_4</w:t>
            </w:r>
          </w:p>
        </w:tc>
        <w:tc>
          <w:tcPr>
            <w:tcW w:w="4572" w:type="dxa"/>
          </w:tcPr>
          <w:p w:rsidR="009E0622" w:rsidRDefault="009E0622" w:rsidP="00AC7F45">
            <w:pPr>
              <w:jc w:val="left"/>
            </w:pPr>
            <w:r>
              <w:t>Amount transferred</w:t>
            </w:r>
          </w:p>
        </w:tc>
      </w:tr>
      <w:tr w:rsidR="009E0622" w:rsidTr="00AC7F45">
        <w:tc>
          <w:tcPr>
            <w:tcW w:w="4572" w:type="dxa"/>
          </w:tcPr>
          <w:p w:rsidR="009E0622" w:rsidRDefault="009E0622" w:rsidP="00AC7F45">
            <w:pPr>
              <w:jc w:val="left"/>
            </w:pPr>
            <w:r>
              <w:t>STR_PARAMETER_5</w:t>
            </w:r>
          </w:p>
        </w:tc>
        <w:tc>
          <w:tcPr>
            <w:tcW w:w="4572" w:type="dxa"/>
          </w:tcPr>
          <w:p w:rsidR="009E0622" w:rsidRDefault="009E0622" w:rsidP="00AC7F45">
            <w:pPr>
              <w:jc w:val="left"/>
            </w:pPr>
            <w:r>
              <w:t>(not used)</w:t>
            </w:r>
          </w:p>
        </w:tc>
      </w:tr>
      <w:tr w:rsidR="009E0622" w:rsidTr="00AC7F45">
        <w:tc>
          <w:tcPr>
            <w:tcW w:w="4572" w:type="dxa"/>
          </w:tcPr>
          <w:p w:rsidR="009E0622" w:rsidRDefault="009E0622" w:rsidP="00AC7F45">
            <w:pPr>
              <w:jc w:val="left"/>
            </w:pPr>
            <w:r>
              <w:t>STR_PARAMETER_6</w:t>
            </w:r>
          </w:p>
        </w:tc>
        <w:tc>
          <w:tcPr>
            <w:tcW w:w="4572" w:type="dxa"/>
          </w:tcPr>
          <w:p w:rsidR="009E0622" w:rsidRDefault="009E0622" w:rsidP="00AC7F45">
            <w:pPr>
              <w:jc w:val="left"/>
            </w:pPr>
            <w:r>
              <w:t>Transaction ID</w:t>
            </w:r>
          </w:p>
        </w:tc>
      </w:tr>
      <w:tr w:rsidR="00631D61" w:rsidTr="00AC7F45">
        <w:trPr>
          <w:ins w:id="340" w:author="Brian Allred" w:date="2013-10-16T16:53:00Z"/>
        </w:trPr>
        <w:tc>
          <w:tcPr>
            <w:tcW w:w="4572" w:type="dxa"/>
          </w:tcPr>
          <w:p w:rsidR="00631D61" w:rsidRDefault="00631D61" w:rsidP="00AC7F45">
            <w:pPr>
              <w:jc w:val="left"/>
              <w:rPr>
                <w:ins w:id="341" w:author="Brian Allred" w:date="2013-10-16T16:53:00Z"/>
              </w:rPr>
            </w:pPr>
            <w:ins w:id="342" w:author="Brian Allred" w:date="2013-10-16T16:53:00Z">
              <w:r>
                <w:t>STR_PARAMETER_7</w:t>
              </w:r>
            </w:ins>
          </w:p>
        </w:tc>
        <w:tc>
          <w:tcPr>
            <w:tcW w:w="4572" w:type="dxa"/>
          </w:tcPr>
          <w:p w:rsidR="00631D61" w:rsidRDefault="00631D61" w:rsidP="00AC7F45">
            <w:pPr>
              <w:jc w:val="left"/>
              <w:rPr>
                <w:ins w:id="343" w:author="Brian Allred" w:date="2013-10-16T16:53:00Z"/>
              </w:rPr>
            </w:pPr>
            <w:ins w:id="344" w:author="Brian Allred" w:date="2013-10-16T16:53:00Z">
              <w:r>
                <w:t>Type of authentication device</w:t>
              </w:r>
            </w:ins>
          </w:p>
        </w:tc>
      </w:tr>
    </w:tbl>
    <w:p w:rsidR="009E0622" w:rsidRDefault="009E0622" w:rsidP="009E0622">
      <w:pPr>
        <w:jc w:val="left"/>
      </w:pPr>
    </w:p>
    <w:p w:rsidR="003F668C" w:rsidRPr="00945E95" w:rsidRDefault="003F668C" w:rsidP="003F668C">
      <w:pPr>
        <w:jc w:val="left"/>
        <w:rPr>
          <w:b/>
        </w:rPr>
      </w:pPr>
      <w:r>
        <w:rPr>
          <w:b/>
        </w:rPr>
        <w:t>Credit Card Advance</w:t>
      </w:r>
    </w:p>
    <w:tbl>
      <w:tblPr>
        <w:tblStyle w:val="TableGrid"/>
        <w:tblW w:w="0" w:type="auto"/>
        <w:tblLook w:val="04A0" w:firstRow="1" w:lastRow="0" w:firstColumn="1" w:lastColumn="0" w:noHBand="0" w:noVBand="1"/>
      </w:tblPr>
      <w:tblGrid>
        <w:gridCol w:w="4572"/>
        <w:gridCol w:w="4572"/>
      </w:tblGrid>
      <w:tr w:rsidR="003F668C" w:rsidTr="00AC7F45">
        <w:tc>
          <w:tcPr>
            <w:tcW w:w="4572" w:type="dxa"/>
          </w:tcPr>
          <w:p w:rsidR="003F668C" w:rsidRDefault="003F668C" w:rsidP="00AC7F45">
            <w:pPr>
              <w:jc w:val="left"/>
            </w:pPr>
            <w:r>
              <w:t>STR_ACTION</w:t>
            </w:r>
          </w:p>
        </w:tc>
        <w:tc>
          <w:tcPr>
            <w:tcW w:w="4572" w:type="dxa"/>
          </w:tcPr>
          <w:p w:rsidR="003F668C" w:rsidRDefault="003F668C" w:rsidP="003F668C">
            <w:pPr>
              <w:jc w:val="left"/>
            </w:pPr>
            <w:r>
              <w:t>“CREDIT_CARD_ADVANCE”</w:t>
            </w:r>
          </w:p>
        </w:tc>
      </w:tr>
      <w:tr w:rsidR="003F668C" w:rsidTr="00AC7F45">
        <w:tc>
          <w:tcPr>
            <w:tcW w:w="4572" w:type="dxa"/>
          </w:tcPr>
          <w:p w:rsidR="003F668C" w:rsidRDefault="003F668C" w:rsidP="00AC7F45">
            <w:pPr>
              <w:jc w:val="left"/>
            </w:pPr>
            <w:r>
              <w:t>STR_PARAMETER_1</w:t>
            </w:r>
          </w:p>
        </w:tc>
        <w:tc>
          <w:tcPr>
            <w:tcW w:w="4572" w:type="dxa"/>
          </w:tcPr>
          <w:p w:rsidR="003F668C" w:rsidRDefault="003F668C" w:rsidP="00AC7F45">
            <w:pPr>
              <w:jc w:val="left"/>
            </w:pPr>
            <w:r>
              <w:t>Customer RUT number</w:t>
            </w:r>
          </w:p>
        </w:tc>
      </w:tr>
      <w:tr w:rsidR="003F668C" w:rsidTr="00AC7F45">
        <w:tc>
          <w:tcPr>
            <w:tcW w:w="4572" w:type="dxa"/>
          </w:tcPr>
          <w:p w:rsidR="003F668C" w:rsidRDefault="003F668C" w:rsidP="00AC7F45">
            <w:pPr>
              <w:jc w:val="left"/>
            </w:pPr>
            <w:r>
              <w:t>STR_PARAMETER_2</w:t>
            </w:r>
          </w:p>
        </w:tc>
        <w:tc>
          <w:tcPr>
            <w:tcW w:w="4572" w:type="dxa"/>
          </w:tcPr>
          <w:p w:rsidR="003F668C" w:rsidRDefault="003F668C" w:rsidP="00B23B4D">
            <w:pPr>
              <w:jc w:val="left"/>
            </w:pPr>
            <w:r>
              <w:t xml:space="preserve">Source </w:t>
            </w:r>
            <w:r w:rsidR="00B23B4D">
              <w:t>card</w:t>
            </w:r>
            <w:r>
              <w:t xml:space="preserve"> number</w:t>
            </w:r>
          </w:p>
        </w:tc>
      </w:tr>
      <w:tr w:rsidR="003F668C" w:rsidTr="00AC7F45">
        <w:tc>
          <w:tcPr>
            <w:tcW w:w="4572" w:type="dxa"/>
          </w:tcPr>
          <w:p w:rsidR="003F668C" w:rsidRDefault="003F668C" w:rsidP="00AC7F45">
            <w:pPr>
              <w:jc w:val="left"/>
            </w:pPr>
            <w:r>
              <w:t>STR_PARAMETER_3</w:t>
            </w:r>
          </w:p>
        </w:tc>
        <w:tc>
          <w:tcPr>
            <w:tcW w:w="4572" w:type="dxa"/>
          </w:tcPr>
          <w:p w:rsidR="003F668C" w:rsidRDefault="003F668C" w:rsidP="00AC7F45">
            <w:pPr>
              <w:jc w:val="left"/>
            </w:pPr>
            <w:r>
              <w:t>Destination account number</w:t>
            </w:r>
          </w:p>
        </w:tc>
      </w:tr>
      <w:tr w:rsidR="003F668C" w:rsidTr="00AC7F45">
        <w:tc>
          <w:tcPr>
            <w:tcW w:w="4572" w:type="dxa"/>
          </w:tcPr>
          <w:p w:rsidR="003F668C" w:rsidRDefault="003F668C" w:rsidP="00AC7F45">
            <w:pPr>
              <w:jc w:val="left"/>
            </w:pPr>
            <w:r>
              <w:t>STR_PARAMETER_4</w:t>
            </w:r>
          </w:p>
        </w:tc>
        <w:tc>
          <w:tcPr>
            <w:tcW w:w="4572" w:type="dxa"/>
          </w:tcPr>
          <w:p w:rsidR="003F668C" w:rsidRDefault="003F668C" w:rsidP="00B23B4D">
            <w:pPr>
              <w:jc w:val="left"/>
            </w:pPr>
            <w:r>
              <w:t xml:space="preserve">Amount </w:t>
            </w:r>
            <w:r w:rsidR="00B23B4D">
              <w:t>advanced</w:t>
            </w:r>
          </w:p>
        </w:tc>
      </w:tr>
      <w:tr w:rsidR="003F668C" w:rsidTr="00AC7F45">
        <w:tc>
          <w:tcPr>
            <w:tcW w:w="4572" w:type="dxa"/>
          </w:tcPr>
          <w:p w:rsidR="003F668C" w:rsidRDefault="003F668C" w:rsidP="00AC7F45">
            <w:pPr>
              <w:jc w:val="left"/>
            </w:pPr>
            <w:r>
              <w:t>STR_PARAMETER_5</w:t>
            </w:r>
          </w:p>
        </w:tc>
        <w:tc>
          <w:tcPr>
            <w:tcW w:w="4572" w:type="dxa"/>
          </w:tcPr>
          <w:p w:rsidR="003F668C" w:rsidRDefault="003F668C" w:rsidP="00AC7F45">
            <w:pPr>
              <w:jc w:val="left"/>
            </w:pPr>
            <w:r>
              <w:t>(not used)</w:t>
            </w:r>
          </w:p>
        </w:tc>
      </w:tr>
      <w:tr w:rsidR="003F668C" w:rsidTr="00AC7F45">
        <w:tc>
          <w:tcPr>
            <w:tcW w:w="4572" w:type="dxa"/>
          </w:tcPr>
          <w:p w:rsidR="003F668C" w:rsidRDefault="003F668C" w:rsidP="00AC7F45">
            <w:pPr>
              <w:jc w:val="left"/>
            </w:pPr>
            <w:r>
              <w:t>STR_PARAMETER_6</w:t>
            </w:r>
          </w:p>
        </w:tc>
        <w:tc>
          <w:tcPr>
            <w:tcW w:w="4572" w:type="dxa"/>
          </w:tcPr>
          <w:p w:rsidR="003F668C" w:rsidRDefault="003F668C" w:rsidP="00AC7F45">
            <w:pPr>
              <w:jc w:val="left"/>
            </w:pPr>
            <w:r>
              <w:t>Transaction ID</w:t>
            </w:r>
          </w:p>
        </w:tc>
      </w:tr>
      <w:tr w:rsidR="00631D61" w:rsidTr="00AC7F45">
        <w:trPr>
          <w:ins w:id="345" w:author="Brian Allred" w:date="2013-10-16T16:53:00Z"/>
        </w:trPr>
        <w:tc>
          <w:tcPr>
            <w:tcW w:w="4572" w:type="dxa"/>
          </w:tcPr>
          <w:p w:rsidR="00631D61" w:rsidRDefault="00631D61" w:rsidP="00AC7F45">
            <w:pPr>
              <w:jc w:val="left"/>
              <w:rPr>
                <w:ins w:id="346" w:author="Brian Allred" w:date="2013-10-16T16:53:00Z"/>
              </w:rPr>
            </w:pPr>
            <w:ins w:id="347" w:author="Brian Allred" w:date="2013-10-16T16:53:00Z">
              <w:r>
                <w:t>STR_PARAMETER_7</w:t>
              </w:r>
            </w:ins>
          </w:p>
        </w:tc>
        <w:tc>
          <w:tcPr>
            <w:tcW w:w="4572" w:type="dxa"/>
          </w:tcPr>
          <w:p w:rsidR="00631D61" w:rsidRDefault="00631D61" w:rsidP="00AC7F45">
            <w:pPr>
              <w:jc w:val="left"/>
              <w:rPr>
                <w:ins w:id="348" w:author="Brian Allred" w:date="2013-10-16T16:53:00Z"/>
              </w:rPr>
            </w:pPr>
            <w:ins w:id="349" w:author="Brian Allred" w:date="2013-10-16T16:53:00Z">
              <w:r>
                <w:t>Type of authentication device</w:t>
              </w:r>
            </w:ins>
          </w:p>
        </w:tc>
      </w:tr>
    </w:tbl>
    <w:p w:rsidR="003F668C" w:rsidRDefault="003F668C" w:rsidP="003F668C">
      <w:pPr>
        <w:jc w:val="left"/>
      </w:pPr>
    </w:p>
    <w:p w:rsidR="007A7AA0" w:rsidRPr="00945E95" w:rsidRDefault="007A7AA0" w:rsidP="007A7AA0">
      <w:pPr>
        <w:jc w:val="left"/>
        <w:rPr>
          <w:b/>
        </w:rPr>
      </w:pPr>
      <w:r>
        <w:rPr>
          <w:b/>
        </w:rPr>
        <w:t>Add Recipient</w:t>
      </w:r>
    </w:p>
    <w:tbl>
      <w:tblPr>
        <w:tblStyle w:val="TableGrid"/>
        <w:tblW w:w="0" w:type="auto"/>
        <w:tblLook w:val="04A0" w:firstRow="1" w:lastRow="0" w:firstColumn="1" w:lastColumn="0" w:noHBand="0" w:noVBand="1"/>
      </w:tblPr>
      <w:tblGrid>
        <w:gridCol w:w="4572"/>
        <w:gridCol w:w="4572"/>
      </w:tblGrid>
      <w:tr w:rsidR="007A7AA0" w:rsidTr="00AC7F45">
        <w:tc>
          <w:tcPr>
            <w:tcW w:w="4572" w:type="dxa"/>
          </w:tcPr>
          <w:p w:rsidR="007A7AA0" w:rsidRDefault="007A7AA0" w:rsidP="00AC7F45">
            <w:pPr>
              <w:jc w:val="left"/>
            </w:pPr>
            <w:r>
              <w:t>STR_ACTION</w:t>
            </w:r>
          </w:p>
        </w:tc>
        <w:tc>
          <w:tcPr>
            <w:tcW w:w="4572" w:type="dxa"/>
          </w:tcPr>
          <w:p w:rsidR="007A7AA0" w:rsidRDefault="007A7AA0" w:rsidP="007A7AA0">
            <w:pPr>
              <w:jc w:val="left"/>
            </w:pPr>
            <w:r>
              <w:t>“ADD_RECIPIENT”</w:t>
            </w:r>
          </w:p>
        </w:tc>
      </w:tr>
      <w:tr w:rsidR="007A7AA0" w:rsidTr="00AC7F45">
        <w:tc>
          <w:tcPr>
            <w:tcW w:w="4572" w:type="dxa"/>
          </w:tcPr>
          <w:p w:rsidR="007A7AA0" w:rsidRDefault="007A7AA0" w:rsidP="00AC7F45">
            <w:pPr>
              <w:jc w:val="left"/>
            </w:pPr>
            <w:r>
              <w:t>STR_PARAMETER_1</w:t>
            </w:r>
          </w:p>
        </w:tc>
        <w:tc>
          <w:tcPr>
            <w:tcW w:w="4572" w:type="dxa"/>
          </w:tcPr>
          <w:p w:rsidR="007A7AA0" w:rsidRDefault="007A7AA0" w:rsidP="00AC7F45">
            <w:pPr>
              <w:jc w:val="left"/>
            </w:pPr>
            <w:r>
              <w:t>Customer RUT number</w:t>
            </w:r>
          </w:p>
        </w:tc>
      </w:tr>
      <w:tr w:rsidR="007A7AA0" w:rsidTr="00AC7F45">
        <w:tc>
          <w:tcPr>
            <w:tcW w:w="4572" w:type="dxa"/>
          </w:tcPr>
          <w:p w:rsidR="007A7AA0" w:rsidRDefault="007A7AA0" w:rsidP="00AC7F45">
            <w:pPr>
              <w:jc w:val="left"/>
            </w:pPr>
            <w:r>
              <w:t>STR_PARAMETER_2</w:t>
            </w:r>
          </w:p>
        </w:tc>
        <w:tc>
          <w:tcPr>
            <w:tcW w:w="4572" w:type="dxa"/>
          </w:tcPr>
          <w:p w:rsidR="007A7AA0" w:rsidRDefault="002376C6" w:rsidP="00AC7F45">
            <w:pPr>
              <w:jc w:val="left"/>
            </w:pPr>
            <w:r>
              <w:t>(not used)</w:t>
            </w:r>
          </w:p>
        </w:tc>
      </w:tr>
      <w:tr w:rsidR="007A7AA0" w:rsidTr="00AC7F45">
        <w:tc>
          <w:tcPr>
            <w:tcW w:w="4572" w:type="dxa"/>
          </w:tcPr>
          <w:p w:rsidR="007A7AA0" w:rsidRDefault="007A7AA0" w:rsidP="00AC7F45">
            <w:pPr>
              <w:jc w:val="left"/>
            </w:pPr>
            <w:r>
              <w:t>STR_PARAMETER_3</w:t>
            </w:r>
          </w:p>
        </w:tc>
        <w:tc>
          <w:tcPr>
            <w:tcW w:w="4572" w:type="dxa"/>
          </w:tcPr>
          <w:p w:rsidR="007A7AA0" w:rsidRDefault="002376C6" w:rsidP="00AC7F45">
            <w:pPr>
              <w:jc w:val="left"/>
            </w:pPr>
            <w:r>
              <w:t>Recipient name or account number</w:t>
            </w:r>
          </w:p>
        </w:tc>
      </w:tr>
      <w:tr w:rsidR="007A7AA0" w:rsidTr="00AC7F45">
        <w:tc>
          <w:tcPr>
            <w:tcW w:w="4572" w:type="dxa"/>
          </w:tcPr>
          <w:p w:rsidR="007A7AA0" w:rsidRDefault="007A7AA0" w:rsidP="00AC7F45">
            <w:pPr>
              <w:jc w:val="left"/>
            </w:pPr>
            <w:r>
              <w:t>STR_PARAMETER_4</w:t>
            </w:r>
          </w:p>
        </w:tc>
        <w:tc>
          <w:tcPr>
            <w:tcW w:w="4572" w:type="dxa"/>
          </w:tcPr>
          <w:p w:rsidR="007A7AA0" w:rsidRDefault="002376C6" w:rsidP="00AC7F45">
            <w:pPr>
              <w:jc w:val="left"/>
            </w:pPr>
            <w:r>
              <w:t>(not used)</w:t>
            </w:r>
          </w:p>
        </w:tc>
      </w:tr>
      <w:tr w:rsidR="007A7AA0" w:rsidTr="00AC7F45">
        <w:tc>
          <w:tcPr>
            <w:tcW w:w="4572" w:type="dxa"/>
          </w:tcPr>
          <w:p w:rsidR="007A7AA0" w:rsidRDefault="007A7AA0" w:rsidP="00AC7F45">
            <w:pPr>
              <w:jc w:val="left"/>
            </w:pPr>
            <w:r>
              <w:t>STR_PARAMETER_5</w:t>
            </w:r>
          </w:p>
        </w:tc>
        <w:tc>
          <w:tcPr>
            <w:tcW w:w="4572" w:type="dxa"/>
          </w:tcPr>
          <w:p w:rsidR="007A7AA0" w:rsidRDefault="006B29D6" w:rsidP="00AC7F45">
            <w:pPr>
              <w:jc w:val="left"/>
            </w:pPr>
            <w:ins w:id="350" w:author="Brian Allred" w:date="2013-10-16T16:57:00Z">
              <w:r>
                <w:t xml:space="preserve">Recipient </w:t>
              </w:r>
            </w:ins>
            <w:ins w:id="351" w:author="Brian Allred" w:date="2013-10-16T16:58:00Z">
              <w:r w:rsidR="0097705C">
                <w:t>email address</w:t>
              </w:r>
            </w:ins>
          </w:p>
        </w:tc>
      </w:tr>
      <w:tr w:rsidR="007A7AA0" w:rsidTr="00AC7F45">
        <w:tc>
          <w:tcPr>
            <w:tcW w:w="4572" w:type="dxa"/>
          </w:tcPr>
          <w:p w:rsidR="007A7AA0" w:rsidRDefault="007A7AA0" w:rsidP="00AC7F45">
            <w:pPr>
              <w:jc w:val="left"/>
            </w:pPr>
            <w:r>
              <w:t>STR_PARAMETER_6</w:t>
            </w:r>
          </w:p>
        </w:tc>
        <w:tc>
          <w:tcPr>
            <w:tcW w:w="4572" w:type="dxa"/>
          </w:tcPr>
          <w:p w:rsidR="007A7AA0" w:rsidRDefault="00B85DFB" w:rsidP="00AC7F45">
            <w:pPr>
              <w:jc w:val="left"/>
            </w:pPr>
            <w:r>
              <w:t>Transaction ID</w:t>
            </w:r>
          </w:p>
        </w:tc>
      </w:tr>
      <w:tr w:rsidR="00631D61" w:rsidTr="00AC7F45">
        <w:trPr>
          <w:ins w:id="352" w:author="Brian Allred" w:date="2013-10-16T16:53:00Z"/>
        </w:trPr>
        <w:tc>
          <w:tcPr>
            <w:tcW w:w="4572" w:type="dxa"/>
          </w:tcPr>
          <w:p w:rsidR="00631D61" w:rsidRDefault="00631D61" w:rsidP="00AC7F45">
            <w:pPr>
              <w:jc w:val="left"/>
              <w:rPr>
                <w:ins w:id="353" w:author="Brian Allred" w:date="2013-10-16T16:53:00Z"/>
              </w:rPr>
            </w:pPr>
            <w:ins w:id="354" w:author="Brian Allred" w:date="2013-10-16T16:53:00Z">
              <w:r>
                <w:t>STR_PARAMETER_7</w:t>
              </w:r>
            </w:ins>
          </w:p>
        </w:tc>
        <w:tc>
          <w:tcPr>
            <w:tcW w:w="4572" w:type="dxa"/>
          </w:tcPr>
          <w:p w:rsidR="00631D61" w:rsidRDefault="006B29D6" w:rsidP="00AC7F45">
            <w:pPr>
              <w:jc w:val="left"/>
              <w:rPr>
                <w:ins w:id="355" w:author="Brian Allred" w:date="2013-10-16T16:53:00Z"/>
              </w:rPr>
            </w:pPr>
            <w:ins w:id="356" w:author="Brian Allred" w:date="2013-10-16T16:56:00Z">
              <w:r>
                <w:t>Type of authentication device</w:t>
              </w:r>
            </w:ins>
          </w:p>
        </w:tc>
      </w:tr>
    </w:tbl>
    <w:p w:rsidR="007A7AA0" w:rsidRDefault="007A7AA0" w:rsidP="007A7AA0">
      <w:pPr>
        <w:jc w:val="left"/>
      </w:pPr>
    </w:p>
    <w:p w:rsidR="008029D4" w:rsidRPr="00945E95" w:rsidRDefault="008029D4" w:rsidP="008029D4">
      <w:pPr>
        <w:jc w:val="left"/>
        <w:rPr>
          <w:b/>
        </w:rPr>
      </w:pPr>
      <w:r>
        <w:rPr>
          <w:b/>
        </w:rPr>
        <w:t>Payment Made</w:t>
      </w:r>
      <w:r w:rsidR="00AE3AB6">
        <w:rPr>
          <w:b/>
        </w:rPr>
        <w:t xml:space="preserve"> to Credit Line</w:t>
      </w:r>
    </w:p>
    <w:tbl>
      <w:tblPr>
        <w:tblStyle w:val="TableGrid"/>
        <w:tblW w:w="0" w:type="auto"/>
        <w:tblLook w:val="04A0" w:firstRow="1" w:lastRow="0" w:firstColumn="1" w:lastColumn="0" w:noHBand="0" w:noVBand="1"/>
      </w:tblPr>
      <w:tblGrid>
        <w:gridCol w:w="4572"/>
        <w:gridCol w:w="4572"/>
      </w:tblGrid>
      <w:tr w:rsidR="008029D4" w:rsidTr="00F73A56">
        <w:tc>
          <w:tcPr>
            <w:tcW w:w="4572" w:type="dxa"/>
          </w:tcPr>
          <w:p w:rsidR="008029D4" w:rsidRDefault="008029D4" w:rsidP="00F73A56">
            <w:pPr>
              <w:jc w:val="left"/>
            </w:pPr>
            <w:r>
              <w:t>STR_ACTION</w:t>
            </w:r>
          </w:p>
        </w:tc>
        <w:tc>
          <w:tcPr>
            <w:tcW w:w="4572" w:type="dxa"/>
          </w:tcPr>
          <w:p w:rsidR="008029D4" w:rsidRDefault="008029D4" w:rsidP="008029D4">
            <w:pPr>
              <w:jc w:val="left"/>
            </w:pPr>
            <w:r>
              <w:t>“PAYMENT</w:t>
            </w:r>
            <w:r w:rsidR="00AE3AB6">
              <w:t>_CREDIT_LINE</w:t>
            </w:r>
            <w:r>
              <w:t>”</w:t>
            </w:r>
          </w:p>
        </w:tc>
      </w:tr>
      <w:tr w:rsidR="008029D4" w:rsidTr="00F73A56">
        <w:tc>
          <w:tcPr>
            <w:tcW w:w="4572" w:type="dxa"/>
          </w:tcPr>
          <w:p w:rsidR="008029D4" w:rsidRDefault="008029D4" w:rsidP="00F73A56">
            <w:pPr>
              <w:jc w:val="left"/>
            </w:pPr>
            <w:r>
              <w:t>STR_PARAMETER_1</w:t>
            </w:r>
          </w:p>
        </w:tc>
        <w:tc>
          <w:tcPr>
            <w:tcW w:w="4572" w:type="dxa"/>
          </w:tcPr>
          <w:p w:rsidR="008029D4" w:rsidRDefault="008029D4" w:rsidP="00F73A56">
            <w:pPr>
              <w:jc w:val="left"/>
            </w:pPr>
            <w:r>
              <w:t>Customer RUT number</w:t>
            </w:r>
          </w:p>
        </w:tc>
      </w:tr>
      <w:tr w:rsidR="008029D4" w:rsidTr="00F73A56">
        <w:tc>
          <w:tcPr>
            <w:tcW w:w="4572" w:type="dxa"/>
          </w:tcPr>
          <w:p w:rsidR="008029D4" w:rsidRDefault="008029D4" w:rsidP="00F73A56">
            <w:pPr>
              <w:jc w:val="left"/>
            </w:pPr>
            <w:r>
              <w:t>STR_PARAMETER_2</w:t>
            </w:r>
          </w:p>
        </w:tc>
        <w:tc>
          <w:tcPr>
            <w:tcW w:w="4572" w:type="dxa"/>
          </w:tcPr>
          <w:p w:rsidR="008029D4" w:rsidRDefault="008029D4" w:rsidP="00F73A56">
            <w:pPr>
              <w:jc w:val="left"/>
            </w:pPr>
            <w:r>
              <w:t>Source account number</w:t>
            </w:r>
          </w:p>
        </w:tc>
      </w:tr>
      <w:tr w:rsidR="008029D4" w:rsidTr="00F73A56">
        <w:tc>
          <w:tcPr>
            <w:tcW w:w="4572" w:type="dxa"/>
          </w:tcPr>
          <w:p w:rsidR="008029D4" w:rsidRDefault="008029D4" w:rsidP="00F73A56">
            <w:pPr>
              <w:jc w:val="left"/>
            </w:pPr>
            <w:r>
              <w:t>STR_PARAMETER_3</w:t>
            </w:r>
          </w:p>
        </w:tc>
        <w:tc>
          <w:tcPr>
            <w:tcW w:w="4572" w:type="dxa"/>
          </w:tcPr>
          <w:p w:rsidR="008029D4" w:rsidRDefault="006629FF" w:rsidP="00F73A56">
            <w:pPr>
              <w:jc w:val="left"/>
            </w:pPr>
            <w:r>
              <w:t>Payee identifier</w:t>
            </w:r>
          </w:p>
        </w:tc>
      </w:tr>
      <w:tr w:rsidR="008029D4" w:rsidTr="00F73A56">
        <w:tc>
          <w:tcPr>
            <w:tcW w:w="4572" w:type="dxa"/>
          </w:tcPr>
          <w:p w:rsidR="008029D4" w:rsidRDefault="008029D4" w:rsidP="00F73A56">
            <w:pPr>
              <w:jc w:val="left"/>
            </w:pPr>
            <w:r>
              <w:t>STR_PARAMETER_4</w:t>
            </w:r>
          </w:p>
        </w:tc>
        <w:tc>
          <w:tcPr>
            <w:tcW w:w="4572" w:type="dxa"/>
          </w:tcPr>
          <w:p w:rsidR="008029D4" w:rsidRDefault="008029D4" w:rsidP="009700F4">
            <w:pPr>
              <w:jc w:val="left"/>
            </w:pPr>
            <w:r>
              <w:t xml:space="preserve">Amount </w:t>
            </w:r>
            <w:r w:rsidR="009700F4">
              <w:t>paid</w:t>
            </w:r>
          </w:p>
        </w:tc>
      </w:tr>
      <w:tr w:rsidR="008029D4" w:rsidTr="00F73A56">
        <w:tc>
          <w:tcPr>
            <w:tcW w:w="4572" w:type="dxa"/>
          </w:tcPr>
          <w:p w:rsidR="008029D4" w:rsidRDefault="008029D4" w:rsidP="00F73A56">
            <w:pPr>
              <w:jc w:val="left"/>
            </w:pPr>
            <w:r>
              <w:t>STR_PARAMETER_5</w:t>
            </w:r>
          </w:p>
        </w:tc>
        <w:tc>
          <w:tcPr>
            <w:tcW w:w="4572" w:type="dxa"/>
          </w:tcPr>
          <w:p w:rsidR="008029D4" w:rsidRDefault="008029D4" w:rsidP="00F73A56">
            <w:pPr>
              <w:jc w:val="left"/>
            </w:pPr>
            <w:r>
              <w:t>(not used)</w:t>
            </w:r>
          </w:p>
        </w:tc>
      </w:tr>
      <w:tr w:rsidR="008F458D" w:rsidTr="00F73A56">
        <w:tc>
          <w:tcPr>
            <w:tcW w:w="4572" w:type="dxa"/>
          </w:tcPr>
          <w:p w:rsidR="008F458D" w:rsidRDefault="008F458D" w:rsidP="00F73A56">
            <w:pPr>
              <w:jc w:val="left"/>
            </w:pPr>
            <w:r>
              <w:t>STR_PARAMETER_6</w:t>
            </w:r>
          </w:p>
        </w:tc>
        <w:tc>
          <w:tcPr>
            <w:tcW w:w="4572" w:type="dxa"/>
          </w:tcPr>
          <w:p w:rsidR="008F458D" w:rsidRDefault="00B85DFB" w:rsidP="00F73A56">
            <w:pPr>
              <w:jc w:val="left"/>
            </w:pPr>
            <w:r>
              <w:t>Transaction ID</w:t>
            </w:r>
          </w:p>
        </w:tc>
      </w:tr>
      <w:tr w:rsidR="00631D61" w:rsidTr="00F73A56">
        <w:trPr>
          <w:ins w:id="357" w:author="Brian Allred" w:date="2013-10-16T16:53:00Z"/>
        </w:trPr>
        <w:tc>
          <w:tcPr>
            <w:tcW w:w="4572" w:type="dxa"/>
          </w:tcPr>
          <w:p w:rsidR="00631D61" w:rsidRDefault="00631D61" w:rsidP="00F73A56">
            <w:pPr>
              <w:jc w:val="left"/>
              <w:rPr>
                <w:ins w:id="358" w:author="Brian Allred" w:date="2013-10-16T16:53:00Z"/>
              </w:rPr>
            </w:pPr>
            <w:ins w:id="359" w:author="Brian Allred" w:date="2013-10-16T16:53:00Z">
              <w:r>
                <w:t>STR_PARAMETER_7</w:t>
              </w:r>
            </w:ins>
          </w:p>
        </w:tc>
        <w:tc>
          <w:tcPr>
            <w:tcW w:w="4572" w:type="dxa"/>
          </w:tcPr>
          <w:p w:rsidR="00631D61" w:rsidRDefault="00631D61" w:rsidP="00F73A56">
            <w:pPr>
              <w:jc w:val="left"/>
              <w:rPr>
                <w:ins w:id="360" w:author="Brian Allred" w:date="2013-10-16T16:53:00Z"/>
              </w:rPr>
            </w:pPr>
            <w:ins w:id="361" w:author="Brian Allred" w:date="2013-10-16T16:53:00Z">
              <w:r>
                <w:t>Type of authentication device</w:t>
              </w:r>
            </w:ins>
          </w:p>
        </w:tc>
      </w:tr>
    </w:tbl>
    <w:p w:rsidR="008029D4" w:rsidRDefault="008029D4" w:rsidP="008029D4">
      <w:pPr>
        <w:jc w:val="left"/>
      </w:pPr>
    </w:p>
    <w:p w:rsidR="00AE3AB6" w:rsidRPr="00945E95" w:rsidRDefault="00AE3AB6" w:rsidP="00AE3AB6">
      <w:pPr>
        <w:jc w:val="left"/>
        <w:rPr>
          <w:b/>
        </w:rPr>
      </w:pPr>
      <w:r>
        <w:rPr>
          <w:b/>
        </w:rPr>
        <w:t>Payment Made to International credit card</w:t>
      </w:r>
    </w:p>
    <w:tbl>
      <w:tblPr>
        <w:tblStyle w:val="TableGrid"/>
        <w:tblW w:w="0" w:type="auto"/>
        <w:tblLook w:val="04A0" w:firstRow="1" w:lastRow="0" w:firstColumn="1" w:lastColumn="0" w:noHBand="0" w:noVBand="1"/>
      </w:tblPr>
      <w:tblGrid>
        <w:gridCol w:w="4544"/>
        <w:gridCol w:w="4600"/>
      </w:tblGrid>
      <w:tr w:rsidR="00AE3AB6" w:rsidTr="00631D61">
        <w:tc>
          <w:tcPr>
            <w:tcW w:w="4544" w:type="dxa"/>
          </w:tcPr>
          <w:p w:rsidR="00AE3AB6" w:rsidRDefault="00AE3AB6" w:rsidP="00AC7F45">
            <w:pPr>
              <w:jc w:val="left"/>
            </w:pPr>
            <w:r>
              <w:t>STR_ACTION</w:t>
            </w:r>
          </w:p>
        </w:tc>
        <w:tc>
          <w:tcPr>
            <w:tcW w:w="4600" w:type="dxa"/>
          </w:tcPr>
          <w:p w:rsidR="00AE3AB6" w:rsidRDefault="00AE3AB6" w:rsidP="00AE3AB6">
            <w:pPr>
              <w:jc w:val="left"/>
            </w:pPr>
            <w:r>
              <w:t>“PAYMENT_CREDIT_CARD_INTERNATIONAL”</w:t>
            </w:r>
          </w:p>
        </w:tc>
      </w:tr>
      <w:tr w:rsidR="00AE3AB6" w:rsidTr="00631D61">
        <w:tc>
          <w:tcPr>
            <w:tcW w:w="4544" w:type="dxa"/>
          </w:tcPr>
          <w:p w:rsidR="00AE3AB6" w:rsidRDefault="00AE3AB6" w:rsidP="00AC7F45">
            <w:pPr>
              <w:jc w:val="left"/>
            </w:pPr>
            <w:r>
              <w:t>STR_PARAMETER_1</w:t>
            </w:r>
          </w:p>
        </w:tc>
        <w:tc>
          <w:tcPr>
            <w:tcW w:w="4600" w:type="dxa"/>
          </w:tcPr>
          <w:p w:rsidR="00AE3AB6" w:rsidRDefault="00AE3AB6" w:rsidP="00AC7F45">
            <w:pPr>
              <w:jc w:val="left"/>
            </w:pPr>
            <w:r>
              <w:t>Customer RUT number</w:t>
            </w:r>
          </w:p>
        </w:tc>
      </w:tr>
      <w:tr w:rsidR="00AE3AB6" w:rsidTr="00631D61">
        <w:tc>
          <w:tcPr>
            <w:tcW w:w="4544" w:type="dxa"/>
          </w:tcPr>
          <w:p w:rsidR="00AE3AB6" w:rsidRDefault="00AE3AB6" w:rsidP="00AC7F45">
            <w:pPr>
              <w:jc w:val="left"/>
            </w:pPr>
            <w:r>
              <w:t>STR_PARAMETER_2</w:t>
            </w:r>
          </w:p>
        </w:tc>
        <w:tc>
          <w:tcPr>
            <w:tcW w:w="4600" w:type="dxa"/>
          </w:tcPr>
          <w:p w:rsidR="00AE3AB6" w:rsidRDefault="00AE3AB6" w:rsidP="00AC7F45">
            <w:pPr>
              <w:jc w:val="left"/>
            </w:pPr>
            <w:r>
              <w:t>Source account number</w:t>
            </w:r>
          </w:p>
        </w:tc>
      </w:tr>
      <w:tr w:rsidR="00AE3AB6" w:rsidTr="00631D61">
        <w:tc>
          <w:tcPr>
            <w:tcW w:w="4544" w:type="dxa"/>
          </w:tcPr>
          <w:p w:rsidR="00AE3AB6" w:rsidRDefault="00AE3AB6" w:rsidP="00AC7F45">
            <w:pPr>
              <w:jc w:val="left"/>
            </w:pPr>
            <w:r>
              <w:t>STR_PARAMETER_3</w:t>
            </w:r>
          </w:p>
        </w:tc>
        <w:tc>
          <w:tcPr>
            <w:tcW w:w="4600" w:type="dxa"/>
          </w:tcPr>
          <w:p w:rsidR="00AE3AB6" w:rsidRDefault="00AE3AB6" w:rsidP="00AC7F45">
            <w:pPr>
              <w:jc w:val="left"/>
            </w:pPr>
            <w:r>
              <w:t>Payee identifier</w:t>
            </w:r>
          </w:p>
        </w:tc>
      </w:tr>
      <w:tr w:rsidR="00AE3AB6" w:rsidTr="00631D61">
        <w:tc>
          <w:tcPr>
            <w:tcW w:w="4544" w:type="dxa"/>
          </w:tcPr>
          <w:p w:rsidR="00AE3AB6" w:rsidRDefault="00AE3AB6" w:rsidP="00AC7F45">
            <w:pPr>
              <w:jc w:val="left"/>
            </w:pPr>
            <w:r>
              <w:t>STR_PARAMETER_4</w:t>
            </w:r>
          </w:p>
        </w:tc>
        <w:tc>
          <w:tcPr>
            <w:tcW w:w="4600" w:type="dxa"/>
          </w:tcPr>
          <w:p w:rsidR="00AE3AB6" w:rsidRDefault="00AE3AB6" w:rsidP="00AC7F45">
            <w:pPr>
              <w:jc w:val="left"/>
            </w:pPr>
            <w:r>
              <w:t>Amount paid</w:t>
            </w:r>
          </w:p>
        </w:tc>
      </w:tr>
      <w:tr w:rsidR="00AE3AB6" w:rsidTr="00631D61">
        <w:tc>
          <w:tcPr>
            <w:tcW w:w="4544" w:type="dxa"/>
          </w:tcPr>
          <w:p w:rsidR="00AE3AB6" w:rsidRDefault="00AE3AB6" w:rsidP="00AC7F45">
            <w:pPr>
              <w:jc w:val="left"/>
            </w:pPr>
            <w:r>
              <w:t>STR_PARAMETER_5</w:t>
            </w:r>
          </w:p>
        </w:tc>
        <w:tc>
          <w:tcPr>
            <w:tcW w:w="4600" w:type="dxa"/>
          </w:tcPr>
          <w:p w:rsidR="00AE3AB6" w:rsidRDefault="00C73C8F" w:rsidP="00AC7F45">
            <w:pPr>
              <w:jc w:val="left"/>
            </w:pPr>
            <w:ins w:id="362" w:author="Brian Allred" w:date="2013-10-16T17:03:00Z">
              <w:r>
                <w:t>‘billed amount’, ‘minimum amount’, or ‘other amount’</w:t>
              </w:r>
            </w:ins>
          </w:p>
        </w:tc>
      </w:tr>
      <w:tr w:rsidR="00AE3AB6" w:rsidTr="00631D61">
        <w:tc>
          <w:tcPr>
            <w:tcW w:w="4544" w:type="dxa"/>
          </w:tcPr>
          <w:p w:rsidR="00AE3AB6" w:rsidRDefault="00AE3AB6" w:rsidP="00AC7F45">
            <w:pPr>
              <w:jc w:val="left"/>
            </w:pPr>
            <w:r>
              <w:t>STR_PARAMETER_6</w:t>
            </w:r>
          </w:p>
        </w:tc>
        <w:tc>
          <w:tcPr>
            <w:tcW w:w="4600" w:type="dxa"/>
          </w:tcPr>
          <w:p w:rsidR="00AE3AB6" w:rsidRDefault="00AE3AB6" w:rsidP="00AC7F45">
            <w:pPr>
              <w:jc w:val="left"/>
            </w:pPr>
            <w:r>
              <w:t>Transaction ID</w:t>
            </w:r>
          </w:p>
        </w:tc>
      </w:tr>
      <w:tr w:rsidR="00631D61" w:rsidTr="00631D61">
        <w:trPr>
          <w:ins w:id="363" w:author="Brian Allred" w:date="2013-10-16T16:54:00Z"/>
        </w:trPr>
        <w:tc>
          <w:tcPr>
            <w:tcW w:w="4544" w:type="dxa"/>
          </w:tcPr>
          <w:p w:rsidR="00631D61" w:rsidRDefault="00631D61" w:rsidP="00AC7F45">
            <w:pPr>
              <w:jc w:val="left"/>
              <w:rPr>
                <w:ins w:id="364" w:author="Brian Allred" w:date="2013-10-16T16:54:00Z"/>
              </w:rPr>
            </w:pPr>
            <w:ins w:id="365" w:author="Brian Allred" w:date="2013-10-16T16:54:00Z">
              <w:r>
                <w:t>STR_PARAMETER_7</w:t>
              </w:r>
            </w:ins>
          </w:p>
        </w:tc>
        <w:tc>
          <w:tcPr>
            <w:tcW w:w="4600" w:type="dxa"/>
          </w:tcPr>
          <w:p w:rsidR="00631D61" w:rsidRDefault="00631D61" w:rsidP="00AC7F45">
            <w:pPr>
              <w:jc w:val="left"/>
              <w:rPr>
                <w:ins w:id="366" w:author="Brian Allred" w:date="2013-10-16T16:54:00Z"/>
              </w:rPr>
            </w:pPr>
            <w:ins w:id="367" w:author="Brian Allred" w:date="2013-10-16T16:54:00Z">
              <w:r>
                <w:t>Type of authentication device</w:t>
              </w:r>
            </w:ins>
          </w:p>
        </w:tc>
      </w:tr>
    </w:tbl>
    <w:p w:rsidR="00AE3AB6" w:rsidRDefault="00AE3AB6" w:rsidP="00AE3AB6">
      <w:pPr>
        <w:jc w:val="left"/>
      </w:pPr>
    </w:p>
    <w:p w:rsidR="00AE3AB6" w:rsidRPr="00945E95" w:rsidRDefault="00AE3AB6" w:rsidP="00AE3AB6">
      <w:pPr>
        <w:jc w:val="left"/>
        <w:rPr>
          <w:b/>
        </w:rPr>
      </w:pPr>
      <w:r>
        <w:rPr>
          <w:b/>
        </w:rPr>
        <w:t>Payment Made t</w:t>
      </w:r>
      <w:r w:rsidR="00BE141B">
        <w:rPr>
          <w:b/>
        </w:rPr>
        <w:t>o</w:t>
      </w:r>
      <w:r>
        <w:rPr>
          <w:b/>
        </w:rPr>
        <w:t xml:space="preserve"> national credit card</w:t>
      </w:r>
    </w:p>
    <w:tbl>
      <w:tblPr>
        <w:tblStyle w:val="TableGrid"/>
        <w:tblW w:w="0" w:type="auto"/>
        <w:tblLook w:val="04A0" w:firstRow="1" w:lastRow="0" w:firstColumn="1" w:lastColumn="0" w:noHBand="0" w:noVBand="1"/>
      </w:tblPr>
      <w:tblGrid>
        <w:gridCol w:w="4572"/>
        <w:gridCol w:w="4572"/>
      </w:tblGrid>
      <w:tr w:rsidR="00AE3AB6" w:rsidTr="00AC7F45">
        <w:tc>
          <w:tcPr>
            <w:tcW w:w="4572" w:type="dxa"/>
          </w:tcPr>
          <w:p w:rsidR="00AE3AB6" w:rsidRDefault="00AE3AB6" w:rsidP="00AC7F45">
            <w:pPr>
              <w:jc w:val="left"/>
            </w:pPr>
            <w:r>
              <w:t>STR_ACTION</w:t>
            </w:r>
          </w:p>
        </w:tc>
        <w:tc>
          <w:tcPr>
            <w:tcW w:w="4572" w:type="dxa"/>
          </w:tcPr>
          <w:p w:rsidR="00AE3AB6" w:rsidRDefault="00AE3AB6" w:rsidP="00AC7F45">
            <w:pPr>
              <w:jc w:val="left"/>
            </w:pPr>
            <w:r>
              <w:t>“PAYMENT_CREDIT_CARD_NATIONAL”</w:t>
            </w:r>
          </w:p>
        </w:tc>
      </w:tr>
      <w:tr w:rsidR="00AE3AB6" w:rsidTr="00AC7F45">
        <w:tc>
          <w:tcPr>
            <w:tcW w:w="4572" w:type="dxa"/>
          </w:tcPr>
          <w:p w:rsidR="00AE3AB6" w:rsidRDefault="00AE3AB6" w:rsidP="00AC7F45">
            <w:pPr>
              <w:jc w:val="left"/>
            </w:pPr>
            <w:r>
              <w:t>STR_PARAMETER_1</w:t>
            </w:r>
          </w:p>
        </w:tc>
        <w:tc>
          <w:tcPr>
            <w:tcW w:w="4572" w:type="dxa"/>
          </w:tcPr>
          <w:p w:rsidR="00AE3AB6" w:rsidRDefault="00AE3AB6" w:rsidP="00AC7F45">
            <w:pPr>
              <w:jc w:val="left"/>
            </w:pPr>
            <w:r>
              <w:t>Customer RUT number</w:t>
            </w:r>
          </w:p>
        </w:tc>
      </w:tr>
      <w:tr w:rsidR="00AE3AB6" w:rsidTr="00AC7F45">
        <w:tc>
          <w:tcPr>
            <w:tcW w:w="4572" w:type="dxa"/>
          </w:tcPr>
          <w:p w:rsidR="00AE3AB6" w:rsidRDefault="00AE3AB6" w:rsidP="00AC7F45">
            <w:pPr>
              <w:jc w:val="left"/>
            </w:pPr>
            <w:r>
              <w:t>STR_PARAMETER_2</w:t>
            </w:r>
          </w:p>
        </w:tc>
        <w:tc>
          <w:tcPr>
            <w:tcW w:w="4572" w:type="dxa"/>
          </w:tcPr>
          <w:p w:rsidR="00AE3AB6" w:rsidRDefault="00AE3AB6" w:rsidP="00AC7F45">
            <w:pPr>
              <w:jc w:val="left"/>
            </w:pPr>
            <w:r>
              <w:t>Source account number</w:t>
            </w:r>
          </w:p>
        </w:tc>
      </w:tr>
      <w:tr w:rsidR="00AE3AB6" w:rsidTr="00AC7F45">
        <w:tc>
          <w:tcPr>
            <w:tcW w:w="4572" w:type="dxa"/>
          </w:tcPr>
          <w:p w:rsidR="00AE3AB6" w:rsidRDefault="00AE3AB6" w:rsidP="00AC7F45">
            <w:pPr>
              <w:jc w:val="left"/>
            </w:pPr>
            <w:r>
              <w:t>STR_PARAMETER_3</w:t>
            </w:r>
          </w:p>
        </w:tc>
        <w:tc>
          <w:tcPr>
            <w:tcW w:w="4572" w:type="dxa"/>
          </w:tcPr>
          <w:p w:rsidR="00AE3AB6" w:rsidRDefault="00AE3AB6" w:rsidP="00AC7F45">
            <w:pPr>
              <w:jc w:val="left"/>
            </w:pPr>
            <w:r>
              <w:t>Payee identifier</w:t>
            </w:r>
          </w:p>
        </w:tc>
      </w:tr>
      <w:tr w:rsidR="00AE3AB6" w:rsidTr="00AC7F45">
        <w:tc>
          <w:tcPr>
            <w:tcW w:w="4572" w:type="dxa"/>
          </w:tcPr>
          <w:p w:rsidR="00AE3AB6" w:rsidRDefault="00AE3AB6" w:rsidP="00AC7F45">
            <w:pPr>
              <w:jc w:val="left"/>
            </w:pPr>
            <w:r>
              <w:t>STR_PARAMETER_4</w:t>
            </w:r>
          </w:p>
        </w:tc>
        <w:tc>
          <w:tcPr>
            <w:tcW w:w="4572" w:type="dxa"/>
          </w:tcPr>
          <w:p w:rsidR="00AE3AB6" w:rsidRDefault="00AE3AB6" w:rsidP="00AC7F45">
            <w:pPr>
              <w:jc w:val="left"/>
            </w:pPr>
            <w:r>
              <w:t>Amount paid</w:t>
            </w:r>
          </w:p>
        </w:tc>
      </w:tr>
      <w:tr w:rsidR="00C73C8F" w:rsidTr="00AC7F45">
        <w:tc>
          <w:tcPr>
            <w:tcW w:w="4572" w:type="dxa"/>
          </w:tcPr>
          <w:p w:rsidR="00C73C8F" w:rsidRDefault="00C73C8F" w:rsidP="00AC7F45">
            <w:pPr>
              <w:jc w:val="left"/>
            </w:pPr>
            <w:r>
              <w:t>STR_PARAMETER_5</w:t>
            </w:r>
          </w:p>
        </w:tc>
        <w:tc>
          <w:tcPr>
            <w:tcW w:w="4572" w:type="dxa"/>
          </w:tcPr>
          <w:p w:rsidR="00C73C8F" w:rsidRDefault="00C73C8F" w:rsidP="00AC7F45">
            <w:pPr>
              <w:jc w:val="left"/>
            </w:pPr>
            <w:ins w:id="368" w:author="Brian Allred" w:date="2013-10-16T17:03:00Z">
              <w:r>
                <w:t>‘billed amount’, ‘minimum amount’, or ‘other amount’</w:t>
              </w:r>
            </w:ins>
          </w:p>
        </w:tc>
      </w:tr>
      <w:tr w:rsidR="00C73C8F" w:rsidTr="00AC7F45">
        <w:tc>
          <w:tcPr>
            <w:tcW w:w="4572" w:type="dxa"/>
          </w:tcPr>
          <w:p w:rsidR="00C73C8F" w:rsidRDefault="00C73C8F" w:rsidP="00AC7F45">
            <w:pPr>
              <w:jc w:val="left"/>
            </w:pPr>
            <w:r>
              <w:t>STR_PARAMETER_6</w:t>
            </w:r>
          </w:p>
        </w:tc>
        <w:tc>
          <w:tcPr>
            <w:tcW w:w="4572" w:type="dxa"/>
          </w:tcPr>
          <w:p w:rsidR="00C73C8F" w:rsidRDefault="00C73C8F" w:rsidP="00AC7F45">
            <w:pPr>
              <w:jc w:val="left"/>
            </w:pPr>
            <w:r>
              <w:t>Transaction ID</w:t>
            </w:r>
          </w:p>
        </w:tc>
      </w:tr>
      <w:tr w:rsidR="00C73C8F" w:rsidTr="00AC7F45">
        <w:trPr>
          <w:ins w:id="369" w:author="Brian Allred" w:date="2013-10-16T16:54:00Z"/>
        </w:trPr>
        <w:tc>
          <w:tcPr>
            <w:tcW w:w="4572" w:type="dxa"/>
          </w:tcPr>
          <w:p w:rsidR="00C73C8F" w:rsidRDefault="00C73C8F" w:rsidP="00AC7F45">
            <w:pPr>
              <w:jc w:val="left"/>
              <w:rPr>
                <w:ins w:id="370" w:author="Brian Allred" w:date="2013-10-16T16:54:00Z"/>
              </w:rPr>
            </w:pPr>
            <w:ins w:id="371" w:author="Brian Allred" w:date="2013-10-16T16:54:00Z">
              <w:r>
                <w:t>STR_PARAMETER_7</w:t>
              </w:r>
            </w:ins>
          </w:p>
        </w:tc>
        <w:tc>
          <w:tcPr>
            <w:tcW w:w="4572" w:type="dxa"/>
          </w:tcPr>
          <w:p w:rsidR="00C73C8F" w:rsidRDefault="00C73C8F" w:rsidP="00AC7F45">
            <w:pPr>
              <w:jc w:val="left"/>
              <w:rPr>
                <w:ins w:id="372" w:author="Brian Allred" w:date="2013-10-16T16:54:00Z"/>
              </w:rPr>
            </w:pPr>
            <w:ins w:id="373" w:author="Brian Allred" w:date="2013-10-16T16:54:00Z">
              <w:r>
                <w:t>Type of authentication device</w:t>
              </w:r>
            </w:ins>
          </w:p>
        </w:tc>
      </w:tr>
    </w:tbl>
    <w:p w:rsidR="00AE3AB6" w:rsidRDefault="00AE3AB6" w:rsidP="00AE3AB6">
      <w:pPr>
        <w:jc w:val="left"/>
      </w:pPr>
    </w:p>
    <w:p w:rsidR="00AE3AB6" w:rsidRPr="00945E95" w:rsidRDefault="00AE3AB6" w:rsidP="00AE3AB6">
      <w:pPr>
        <w:jc w:val="left"/>
        <w:rPr>
          <w:b/>
        </w:rPr>
      </w:pPr>
      <w:r>
        <w:rPr>
          <w:b/>
        </w:rPr>
        <w:t>Payment Made</w:t>
      </w:r>
      <w:r w:rsidR="00D92D1F">
        <w:rPr>
          <w:b/>
        </w:rPr>
        <w:t xml:space="preserve"> to </w:t>
      </w:r>
      <w:ins w:id="374" w:author="Brian Allred" w:date="2013-10-16T16:19:00Z">
        <w:r w:rsidR="009E09CE">
          <w:rPr>
            <w:b/>
          </w:rPr>
          <w:t xml:space="preserve">Service </w:t>
        </w:r>
      </w:ins>
      <w:r w:rsidR="00D92D1F">
        <w:rPr>
          <w:b/>
        </w:rPr>
        <w:t>Account</w:t>
      </w:r>
    </w:p>
    <w:tbl>
      <w:tblPr>
        <w:tblStyle w:val="TableGrid"/>
        <w:tblW w:w="0" w:type="auto"/>
        <w:tblLook w:val="04A0" w:firstRow="1" w:lastRow="0" w:firstColumn="1" w:lastColumn="0" w:noHBand="0" w:noVBand="1"/>
      </w:tblPr>
      <w:tblGrid>
        <w:gridCol w:w="4572"/>
        <w:gridCol w:w="4572"/>
      </w:tblGrid>
      <w:tr w:rsidR="00AE3AB6" w:rsidTr="00AC7F45">
        <w:tc>
          <w:tcPr>
            <w:tcW w:w="4572" w:type="dxa"/>
          </w:tcPr>
          <w:p w:rsidR="00AE3AB6" w:rsidRDefault="00AE3AB6" w:rsidP="00AC7F45">
            <w:pPr>
              <w:jc w:val="left"/>
            </w:pPr>
            <w:r>
              <w:t>STR_ACTION</w:t>
            </w:r>
          </w:p>
        </w:tc>
        <w:tc>
          <w:tcPr>
            <w:tcW w:w="4572" w:type="dxa"/>
          </w:tcPr>
          <w:p w:rsidR="00AE3AB6" w:rsidRDefault="00AE3AB6" w:rsidP="00AC7F45">
            <w:pPr>
              <w:jc w:val="left"/>
            </w:pPr>
            <w:r>
              <w:t>“PAYMENT</w:t>
            </w:r>
            <w:r w:rsidR="002A6C0A">
              <w:t>_ACCOUNT</w:t>
            </w:r>
            <w:r>
              <w:t>”</w:t>
            </w:r>
          </w:p>
        </w:tc>
      </w:tr>
      <w:tr w:rsidR="00AE3AB6" w:rsidTr="00AC7F45">
        <w:tc>
          <w:tcPr>
            <w:tcW w:w="4572" w:type="dxa"/>
          </w:tcPr>
          <w:p w:rsidR="00AE3AB6" w:rsidRDefault="00AE3AB6" w:rsidP="00AC7F45">
            <w:pPr>
              <w:jc w:val="left"/>
            </w:pPr>
            <w:r>
              <w:t>STR_PARAMETER_1</w:t>
            </w:r>
          </w:p>
        </w:tc>
        <w:tc>
          <w:tcPr>
            <w:tcW w:w="4572" w:type="dxa"/>
          </w:tcPr>
          <w:p w:rsidR="00AE3AB6" w:rsidRDefault="00AE3AB6" w:rsidP="00AC7F45">
            <w:pPr>
              <w:jc w:val="left"/>
            </w:pPr>
            <w:r>
              <w:t>Customer RUT number</w:t>
            </w:r>
          </w:p>
        </w:tc>
      </w:tr>
      <w:tr w:rsidR="00AE3AB6" w:rsidTr="00AC7F45">
        <w:tc>
          <w:tcPr>
            <w:tcW w:w="4572" w:type="dxa"/>
          </w:tcPr>
          <w:p w:rsidR="00AE3AB6" w:rsidRDefault="00AE3AB6" w:rsidP="00AC7F45">
            <w:pPr>
              <w:jc w:val="left"/>
            </w:pPr>
            <w:r>
              <w:t>STR_PARAMETER_2</w:t>
            </w:r>
          </w:p>
        </w:tc>
        <w:tc>
          <w:tcPr>
            <w:tcW w:w="4572" w:type="dxa"/>
          </w:tcPr>
          <w:p w:rsidR="00AE3AB6" w:rsidRDefault="00AE3AB6" w:rsidP="00AC7F45">
            <w:pPr>
              <w:jc w:val="left"/>
            </w:pPr>
            <w:r>
              <w:t>Source account number</w:t>
            </w:r>
          </w:p>
        </w:tc>
      </w:tr>
      <w:tr w:rsidR="00AE3AB6" w:rsidTr="00AC7F45">
        <w:tc>
          <w:tcPr>
            <w:tcW w:w="4572" w:type="dxa"/>
          </w:tcPr>
          <w:p w:rsidR="00AE3AB6" w:rsidRDefault="00AE3AB6" w:rsidP="00AC7F45">
            <w:pPr>
              <w:jc w:val="left"/>
            </w:pPr>
            <w:r>
              <w:t>STR_PARAMETER_3</w:t>
            </w:r>
          </w:p>
        </w:tc>
        <w:tc>
          <w:tcPr>
            <w:tcW w:w="4572" w:type="dxa"/>
          </w:tcPr>
          <w:p w:rsidR="00AE3AB6" w:rsidRDefault="00AE3AB6" w:rsidP="00AC7F45">
            <w:pPr>
              <w:jc w:val="left"/>
            </w:pPr>
            <w:r>
              <w:t>Payee identifier</w:t>
            </w:r>
          </w:p>
        </w:tc>
      </w:tr>
      <w:tr w:rsidR="00AE3AB6" w:rsidTr="00AC7F45">
        <w:tc>
          <w:tcPr>
            <w:tcW w:w="4572" w:type="dxa"/>
          </w:tcPr>
          <w:p w:rsidR="00AE3AB6" w:rsidRDefault="00AE3AB6" w:rsidP="00AC7F45">
            <w:pPr>
              <w:jc w:val="left"/>
            </w:pPr>
            <w:r>
              <w:t>STR_PARAMETER_4</w:t>
            </w:r>
          </w:p>
        </w:tc>
        <w:tc>
          <w:tcPr>
            <w:tcW w:w="4572" w:type="dxa"/>
          </w:tcPr>
          <w:p w:rsidR="00AE3AB6" w:rsidRDefault="00AE3AB6" w:rsidP="00AC7F45">
            <w:pPr>
              <w:jc w:val="left"/>
            </w:pPr>
            <w:r>
              <w:t>Amount paid</w:t>
            </w:r>
          </w:p>
        </w:tc>
      </w:tr>
      <w:tr w:rsidR="00AE3AB6" w:rsidTr="00AC7F45">
        <w:tc>
          <w:tcPr>
            <w:tcW w:w="4572" w:type="dxa"/>
          </w:tcPr>
          <w:p w:rsidR="00AE3AB6" w:rsidRDefault="00AE3AB6" w:rsidP="00AC7F45">
            <w:pPr>
              <w:jc w:val="left"/>
            </w:pPr>
            <w:r>
              <w:t>STR_PARAMETER_5</w:t>
            </w:r>
          </w:p>
        </w:tc>
        <w:tc>
          <w:tcPr>
            <w:tcW w:w="4572" w:type="dxa"/>
          </w:tcPr>
          <w:p w:rsidR="00AE3AB6" w:rsidRDefault="009C1241" w:rsidP="00AC7F45">
            <w:pPr>
              <w:jc w:val="left"/>
            </w:pPr>
            <w:ins w:id="375" w:author="Brian Allred" w:date="2013-10-16T17:05:00Z">
              <w:r>
                <w:t>Business or service name</w:t>
              </w:r>
            </w:ins>
          </w:p>
        </w:tc>
      </w:tr>
      <w:tr w:rsidR="00AE3AB6" w:rsidTr="00AC7F45">
        <w:tc>
          <w:tcPr>
            <w:tcW w:w="4572" w:type="dxa"/>
          </w:tcPr>
          <w:p w:rsidR="00AE3AB6" w:rsidRDefault="00AE3AB6" w:rsidP="00AC7F45">
            <w:pPr>
              <w:jc w:val="left"/>
            </w:pPr>
            <w:r>
              <w:t>STR_PARAMETER_6</w:t>
            </w:r>
          </w:p>
        </w:tc>
        <w:tc>
          <w:tcPr>
            <w:tcW w:w="4572" w:type="dxa"/>
          </w:tcPr>
          <w:p w:rsidR="00AE3AB6" w:rsidRDefault="00AE3AB6" w:rsidP="00AC7F45">
            <w:pPr>
              <w:jc w:val="left"/>
            </w:pPr>
            <w:r>
              <w:t>Transaction ID</w:t>
            </w:r>
          </w:p>
        </w:tc>
      </w:tr>
      <w:tr w:rsidR="00631D61" w:rsidTr="00AC7F45">
        <w:trPr>
          <w:ins w:id="376" w:author="Brian Allred" w:date="2013-10-16T16:54:00Z"/>
        </w:trPr>
        <w:tc>
          <w:tcPr>
            <w:tcW w:w="4572" w:type="dxa"/>
          </w:tcPr>
          <w:p w:rsidR="00631D61" w:rsidRDefault="00631D61" w:rsidP="00AC7F45">
            <w:pPr>
              <w:jc w:val="left"/>
              <w:rPr>
                <w:ins w:id="377" w:author="Brian Allred" w:date="2013-10-16T16:54:00Z"/>
              </w:rPr>
            </w:pPr>
            <w:ins w:id="378" w:author="Brian Allred" w:date="2013-10-16T16:54:00Z">
              <w:r>
                <w:t>STR_PARAMETER_7</w:t>
              </w:r>
            </w:ins>
          </w:p>
        </w:tc>
        <w:tc>
          <w:tcPr>
            <w:tcW w:w="4572" w:type="dxa"/>
          </w:tcPr>
          <w:p w:rsidR="00631D61" w:rsidRDefault="00631D61" w:rsidP="00AC7F45">
            <w:pPr>
              <w:jc w:val="left"/>
              <w:rPr>
                <w:ins w:id="379" w:author="Brian Allred" w:date="2013-10-16T16:54:00Z"/>
              </w:rPr>
            </w:pPr>
            <w:ins w:id="380" w:author="Brian Allred" w:date="2013-10-16T16:54:00Z">
              <w:r>
                <w:t>Type of authentication device</w:t>
              </w:r>
            </w:ins>
          </w:p>
        </w:tc>
      </w:tr>
    </w:tbl>
    <w:p w:rsidR="00AE3AB6" w:rsidRDefault="00AE3AB6" w:rsidP="00AE3AB6">
      <w:pPr>
        <w:jc w:val="left"/>
      </w:pPr>
    </w:p>
    <w:p w:rsidR="00770651" w:rsidRPr="00945E95" w:rsidRDefault="00770651" w:rsidP="00770651">
      <w:pPr>
        <w:jc w:val="left"/>
        <w:rPr>
          <w:b/>
        </w:rPr>
      </w:pPr>
      <w:r>
        <w:rPr>
          <w:b/>
        </w:rPr>
        <w:t>RedGiro (send money to ATM)</w:t>
      </w:r>
    </w:p>
    <w:tbl>
      <w:tblPr>
        <w:tblStyle w:val="TableGrid"/>
        <w:tblW w:w="0" w:type="auto"/>
        <w:tblLook w:val="04A0" w:firstRow="1" w:lastRow="0" w:firstColumn="1" w:lastColumn="0" w:noHBand="0" w:noVBand="1"/>
      </w:tblPr>
      <w:tblGrid>
        <w:gridCol w:w="4572"/>
        <w:gridCol w:w="4572"/>
      </w:tblGrid>
      <w:tr w:rsidR="00770651" w:rsidTr="00AC7F45">
        <w:tc>
          <w:tcPr>
            <w:tcW w:w="4572" w:type="dxa"/>
          </w:tcPr>
          <w:p w:rsidR="00770651" w:rsidRDefault="00770651" w:rsidP="00AC7F45">
            <w:pPr>
              <w:jc w:val="left"/>
            </w:pPr>
            <w:r>
              <w:lastRenderedPageBreak/>
              <w:t>STR_ACTION</w:t>
            </w:r>
          </w:p>
        </w:tc>
        <w:tc>
          <w:tcPr>
            <w:tcW w:w="4572" w:type="dxa"/>
          </w:tcPr>
          <w:p w:rsidR="00770651" w:rsidRDefault="00770651" w:rsidP="00770651">
            <w:pPr>
              <w:jc w:val="left"/>
            </w:pPr>
            <w:r>
              <w:t>“REDGIRO”</w:t>
            </w:r>
          </w:p>
        </w:tc>
      </w:tr>
      <w:tr w:rsidR="00770651" w:rsidTr="00AC7F45">
        <w:tc>
          <w:tcPr>
            <w:tcW w:w="4572" w:type="dxa"/>
          </w:tcPr>
          <w:p w:rsidR="00770651" w:rsidRDefault="00770651" w:rsidP="00AC7F45">
            <w:pPr>
              <w:jc w:val="left"/>
            </w:pPr>
            <w:r>
              <w:t>STR_PARAMETER_1</w:t>
            </w:r>
          </w:p>
        </w:tc>
        <w:tc>
          <w:tcPr>
            <w:tcW w:w="4572" w:type="dxa"/>
          </w:tcPr>
          <w:p w:rsidR="00770651" w:rsidRDefault="00770651" w:rsidP="00AC7F45">
            <w:pPr>
              <w:jc w:val="left"/>
            </w:pPr>
            <w:r>
              <w:t>Customer RUT number</w:t>
            </w:r>
          </w:p>
        </w:tc>
      </w:tr>
      <w:tr w:rsidR="00770651" w:rsidTr="00AC7F45">
        <w:tc>
          <w:tcPr>
            <w:tcW w:w="4572" w:type="dxa"/>
          </w:tcPr>
          <w:p w:rsidR="00770651" w:rsidRDefault="00770651" w:rsidP="00AC7F45">
            <w:pPr>
              <w:jc w:val="left"/>
            </w:pPr>
            <w:r>
              <w:t>STR_PARAMETER_2</w:t>
            </w:r>
          </w:p>
        </w:tc>
        <w:tc>
          <w:tcPr>
            <w:tcW w:w="4572" w:type="dxa"/>
          </w:tcPr>
          <w:p w:rsidR="00770651" w:rsidRDefault="00770651" w:rsidP="00AC7F45">
            <w:pPr>
              <w:jc w:val="left"/>
            </w:pPr>
            <w:r>
              <w:t>Source account number</w:t>
            </w:r>
          </w:p>
        </w:tc>
      </w:tr>
      <w:tr w:rsidR="00770651" w:rsidTr="00AC7F45">
        <w:tc>
          <w:tcPr>
            <w:tcW w:w="4572" w:type="dxa"/>
          </w:tcPr>
          <w:p w:rsidR="00770651" w:rsidRDefault="00770651" w:rsidP="00AC7F45">
            <w:pPr>
              <w:jc w:val="left"/>
            </w:pPr>
            <w:r>
              <w:t>STR_PARAMETER_3</w:t>
            </w:r>
          </w:p>
        </w:tc>
        <w:tc>
          <w:tcPr>
            <w:tcW w:w="4572" w:type="dxa"/>
          </w:tcPr>
          <w:p w:rsidR="00770651" w:rsidRDefault="00770651" w:rsidP="00AC7F45">
            <w:pPr>
              <w:jc w:val="left"/>
            </w:pPr>
            <w:r>
              <w:t>(not used)</w:t>
            </w:r>
          </w:p>
        </w:tc>
      </w:tr>
      <w:tr w:rsidR="00770651" w:rsidTr="00AC7F45">
        <w:tc>
          <w:tcPr>
            <w:tcW w:w="4572" w:type="dxa"/>
          </w:tcPr>
          <w:p w:rsidR="00770651" w:rsidRDefault="00770651" w:rsidP="00AC7F45">
            <w:pPr>
              <w:jc w:val="left"/>
            </w:pPr>
            <w:r>
              <w:t>STR_PARAMETER_4</w:t>
            </w:r>
          </w:p>
        </w:tc>
        <w:tc>
          <w:tcPr>
            <w:tcW w:w="4572" w:type="dxa"/>
          </w:tcPr>
          <w:p w:rsidR="00770651" w:rsidRDefault="00770651" w:rsidP="00AC7F45">
            <w:pPr>
              <w:jc w:val="left"/>
            </w:pPr>
            <w:r>
              <w:t>Amount sent</w:t>
            </w:r>
          </w:p>
        </w:tc>
      </w:tr>
      <w:tr w:rsidR="00770651" w:rsidTr="00AC7F45">
        <w:tc>
          <w:tcPr>
            <w:tcW w:w="4572" w:type="dxa"/>
          </w:tcPr>
          <w:p w:rsidR="00770651" w:rsidRDefault="00770651" w:rsidP="00AC7F45">
            <w:pPr>
              <w:jc w:val="left"/>
            </w:pPr>
            <w:r>
              <w:t>STR_PARAMETER_5</w:t>
            </w:r>
          </w:p>
        </w:tc>
        <w:tc>
          <w:tcPr>
            <w:tcW w:w="4572" w:type="dxa"/>
          </w:tcPr>
          <w:p w:rsidR="00770651" w:rsidRDefault="00CD0B82" w:rsidP="00AC7F45">
            <w:pPr>
              <w:jc w:val="left"/>
            </w:pPr>
            <w:ins w:id="381" w:author="Brian Allred" w:date="2013-10-16T17:07:00Z">
              <w:r>
                <w:t>Recipient cell phone number</w:t>
              </w:r>
            </w:ins>
          </w:p>
        </w:tc>
      </w:tr>
      <w:tr w:rsidR="00770651" w:rsidTr="00AC7F45">
        <w:tc>
          <w:tcPr>
            <w:tcW w:w="4572" w:type="dxa"/>
          </w:tcPr>
          <w:p w:rsidR="00770651" w:rsidRDefault="00770651" w:rsidP="00AC7F45">
            <w:pPr>
              <w:jc w:val="left"/>
            </w:pPr>
            <w:r>
              <w:t>STR_PARAMETER_6</w:t>
            </w:r>
          </w:p>
        </w:tc>
        <w:tc>
          <w:tcPr>
            <w:tcW w:w="4572" w:type="dxa"/>
          </w:tcPr>
          <w:p w:rsidR="00770651" w:rsidRDefault="00770651" w:rsidP="00AC7F45">
            <w:pPr>
              <w:jc w:val="left"/>
            </w:pPr>
            <w:r>
              <w:t>Transaction ID</w:t>
            </w:r>
          </w:p>
        </w:tc>
      </w:tr>
      <w:tr w:rsidR="00631D61" w:rsidTr="00AC7F45">
        <w:trPr>
          <w:ins w:id="382" w:author="Brian Allred" w:date="2013-10-16T16:54:00Z"/>
        </w:trPr>
        <w:tc>
          <w:tcPr>
            <w:tcW w:w="4572" w:type="dxa"/>
          </w:tcPr>
          <w:p w:rsidR="00631D61" w:rsidRDefault="00631D61" w:rsidP="00AC7F45">
            <w:pPr>
              <w:jc w:val="left"/>
              <w:rPr>
                <w:ins w:id="383" w:author="Brian Allred" w:date="2013-10-16T16:54:00Z"/>
              </w:rPr>
            </w:pPr>
            <w:ins w:id="384" w:author="Brian Allred" w:date="2013-10-16T16:54:00Z">
              <w:r>
                <w:t>STR_PARAMETER_7</w:t>
              </w:r>
            </w:ins>
          </w:p>
        </w:tc>
        <w:tc>
          <w:tcPr>
            <w:tcW w:w="4572" w:type="dxa"/>
          </w:tcPr>
          <w:p w:rsidR="00631D61" w:rsidRDefault="00631D61" w:rsidP="00AC7F45">
            <w:pPr>
              <w:jc w:val="left"/>
              <w:rPr>
                <w:ins w:id="385" w:author="Brian Allred" w:date="2013-10-16T16:54:00Z"/>
              </w:rPr>
            </w:pPr>
            <w:ins w:id="386" w:author="Brian Allred" w:date="2013-10-16T16:54:00Z">
              <w:r>
                <w:t>Type of authentication device</w:t>
              </w:r>
            </w:ins>
          </w:p>
        </w:tc>
      </w:tr>
    </w:tbl>
    <w:p w:rsidR="00770651" w:rsidRDefault="00770651" w:rsidP="00770651">
      <w:pPr>
        <w:jc w:val="left"/>
      </w:pPr>
    </w:p>
    <w:p w:rsidR="0017097A" w:rsidRPr="00945E95" w:rsidRDefault="0017097A" w:rsidP="0017097A">
      <w:pPr>
        <w:jc w:val="left"/>
        <w:rPr>
          <w:b/>
        </w:rPr>
      </w:pPr>
      <w:r>
        <w:rPr>
          <w:b/>
        </w:rPr>
        <w:t>Invest in Time Deposit</w:t>
      </w:r>
    </w:p>
    <w:tbl>
      <w:tblPr>
        <w:tblStyle w:val="TableGrid"/>
        <w:tblW w:w="0" w:type="auto"/>
        <w:tblLook w:val="04A0" w:firstRow="1" w:lastRow="0" w:firstColumn="1" w:lastColumn="0" w:noHBand="0" w:noVBand="1"/>
      </w:tblPr>
      <w:tblGrid>
        <w:gridCol w:w="4572"/>
        <w:gridCol w:w="4572"/>
      </w:tblGrid>
      <w:tr w:rsidR="0017097A" w:rsidTr="00AC7F45">
        <w:tc>
          <w:tcPr>
            <w:tcW w:w="4572" w:type="dxa"/>
          </w:tcPr>
          <w:p w:rsidR="0017097A" w:rsidRDefault="0017097A" w:rsidP="00AC7F45">
            <w:pPr>
              <w:jc w:val="left"/>
            </w:pPr>
            <w:r>
              <w:t>STR_ACTION</w:t>
            </w:r>
          </w:p>
        </w:tc>
        <w:tc>
          <w:tcPr>
            <w:tcW w:w="4572" w:type="dxa"/>
          </w:tcPr>
          <w:p w:rsidR="0017097A" w:rsidRDefault="0017097A" w:rsidP="0017097A">
            <w:pPr>
              <w:jc w:val="left"/>
            </w:pPr>
            <w:r>
              <w:t>“INVEST_TIME_DEPOSIT”</w:t>
            </w:r>
          </w:p>
        </w:tc>
      </w:tr>
      <w:tr w:rsidR="0017097A" w:rsidTr="00AC7F45">
        <w:tc>
          <w:tcPr>
            <w:tcW w:w="4572" w:type="dxa"/>
          </w:tcPr>
          <w:p w:rsidR="0017097A" w:rsidRDefault="0017097A" w:rsidP="00AC7F45">
            <w:pPr>
              <w:jc w:val="left"/>
            </w:pPr>
            <w:r>
              <w:t>STR_PARAMETER_1</w:t>
            </w:r>
          </w:p>
        </w:tc>
        <w:tc>
          <w:tcPr>
            <w:tcW w:w="4572" w:type="dxa"/>
          </w:tcPr>
          <w:p w:rsidR="0017097A" w:rsidRDefault="0017097A" w:rsidP="00AC7F45">
            <w:pPr>
              <w:jc w:val="left"/>
            </w:pPr>
            <w:r>
              <w:t>Customer RUT number</w:t>
            </w:r>
          </w:p>
        </w:tc>
      </w:tr>
      <w:tr w:rsidR="0017097A" w:rsidTr="00AC7F45">
        <w:tc>
          <w:tcPr>
            <w:tcW w:w="4572" w:type="dxa"/>
          </w:tcPr>
          <w:p w:rsidR="0017097A" w:rsidRDefault="0017097A" w:rsidP="00AC7F45">
            <w:pPr>
              <w:jc w:val="left"/>
            </w:pPr>
            <w:r>
              <w:t>STR_PARAMETER_2</w:t>
            </w:r>
          </w:p>
        </w:tc>
        <w:tc>
          <w:tcPr>
            <w:tcW w:w="4572" w:type="dxa"/>
          </w:tcPr>
          <w:p w:rsidR="0017097A" w:rsidRDefault="0017097A" w:rsidP="00AC7F45">
            <w:pPr>
              <w:jc w:val="left"/>
            </w:pPr>
            <w:r>
              <w:t>Source account number</w:t>
            </w:r>
          </w:p>
        </w:tc>
      </w:tr>
      <w:tr w:rsidR="0017097A" w:rsidTr="00AC7F45">
        <w:tc>
          <w:tcPr>
            <w:tcW w:w="4572" w:type="dxa"/>
          </w:tcPr>
          <w:p w:rsidR="0017097A" w:rsidRDefault="0017097A" w:rsidP="00AC7F45">
            <w:pPr>
              <w:jc w:val="left"/>
            </w:pPr>
            <w:r>
              <w:t>STR_PARAMETER_3</w:t>
            </w:r>
          </w:p>
        </w:tc>
        <w:tc>
          <w:tcPr>
            <w:tcW w:w="4572" w:type="dxa"/>
          </w:tcPr>
          <w:p w:rsidR="0017097A" w:rsidRDefault="00CB3B7B" w:rsidP="00AC7F45">
            <w:pPr>
              <w:jc w:val="left"/>
            </w:pPr>
            <w:r>
              <w:t>Time deposit account number</w:t>
            </w:r>
          </w:p>
        </w:tc>
      </w:tr>
      <w:tr w:rsidR="0017097A" w:rsidTr="00AC7F45">
        <w:tc>
          <w:tcPr>
            <w:tcW w:w="4572" w:type="dxa"/>
          </w:tcPr>
          <w:p w:rsidR="0017097A" w:rsidRDefault="0017097A" w:rsidP="00AC7F45">
            <w:pPr>
              <w:jc w:val="left"/>
            </w:pPr>
            <w:r>
              <w:t>STR_PARAMETER_4</w:t>
            </w:r>
          </w:p>
        </w:tc>
        <w:tc>
          <w:tcPr>
            <w:tcW w:w="4572" w:type="dxa"/>
          </w:tcPr>
          <w:p w:rsidR="0017097A" w:rsidRDefault="0017097A" w:rsidP="00AC7F45">
            <w:pPr>
              <w:jc w:val="left"/>
            </w:pPr>
            <w:r>
              <w:t xml:space="preserve">Amount </w:t>
            </w:r>
            <w:r w:rsidR="00CB3B7B">
              <w:t>deposited</w:t>
            </w:r>
          </w:p>
        </w:tc>
      </w:tr>
      <w:tr w:rsidR="0017097A" w:rsidTr="00AC7F45">
        <w:tc>
          <w:tcPr>
            <w:tcW w:w="4572" w:type="dxa"/>
          </w:tcPr>
          <w:p w:rsidR="0017097A" w:rsidRDefault="0017097A" w:rsidP="00AC7F45">
            <w:pPr>
              <w:jc w:val="left"/>
            </w:pPr>
            <w:r>
              <w:t>STR_PARAMETER_5</w:t>
            </w:r>
          </w:p>
        </w:tc>
        <w:tc>
          <w:tcPr>
            <w:tcW w:w="4572" w:type="dxa"/>
          </w:tcPr>
          <w:p w:rsidR="0017097A" w:rsidRDefault="0017097A" w:rsidP="00AC7F45">
            <w:pPr>
              <w:jc w:val="left"/>
            </w:pPr>
            <w:r>
              <w:t>(not used)</w:t>
            </w:r>
          </w:p>
        </w:tc>
      </w:tr>
      <w:tr w:rsidR="0017097A" w:rsidTr="00AC7F45">
        <w:tc>
          <w:tcPr>
            <w:tcW w:w="4572" w:type="dxa"/>
          </w:tcPr>
          <w:p w:rsidR="0017097A" w:rsidRDefault="0017097A" w:rsidP="00AC7F45">
            <w:pPr>
              <w:jc w:val="left"/>
            </w:pPr>
            <w:r>
              <w:t>STR_PARAMETER_6</w:t>
            </w:r>
          </w:p>
        </w:tc>
        <w:tc>
          <w:tcPr>
            <w:tcW w:w="4572" w:type="dxa"/>
          </w:tcPr>
          <w:p w:rsidR="0017097A" w:rsidRDefault="0017097A" w:rsidP="00AC7F45">
            <w:pPr>
              <w:jc w:val="left"/>
            </w:pPr>
            <w:r>
              <w:t>Transaction ID</w:t>
            </w:r>
          </w:p>
        </w:tc>
      </w:tr>
      <w:tr w:rsidR="00631D61" w:rsidTr="00AC7F45">
        <w:trPr>
          <w:ins w:id="387" w:author="Brian Allred" w:date="2013-10-16T16:54:00Z"/>
        </w:trPr>
        <w:tc>
          <w:tcPr>
            <w:tcW w:w="4572" w:type="dxa"/>
          </w:tcPr>
          <w:p w:rsidR="00631D61" w:rsidRDefault="00631D61" w:rsidP="00AC7F45">
            <w:pPr>
              <w:jc w:val="left"/>
              <w:rPr>
                <w:ins w:id="388" w:author="Brian Allred" w:date="2013-10-16T16:54:00Z"/>
              </w:rPr>
            </w:pPr>
            <w:ins w:id="389" w:author="Brian Allred" w:date="2013-10-16T16:54:00Z">
              <w:r>
                <w:t>STR_PARAMETER_7</w:t>
              </w:r>
            </w:ins>
          </w:p>
        </w:tc>
        <w:tc>
          <w:tcPr>
            <w:tcW w:w="4572" w:type="dxa"/>
          </w:tcPr>
          <w:p w:rsidR="00631D61" w:rsidRDefault="00631D61" w:rsidP="00AC7F45">
            <w:pPr>
              <w:jc w:val="left"/>
              <w:rPr>
                <w:ins w:id="390" w:author="Brian Allred" w:date="2013-10-16T16:54:00Z"/>
              </w:rPr>
            </w:pPr>
            <w:ins w:id="391" w:author="Brian Allred" w:date="2013-10-16T16:54:00Z">
              <w:r>
                <w:t>Type of authentication device</w:t>
              </w:r>
            </w:ins>
          </w:p>
        </w:tc>
      </w:tr>
    </w:tbl>
    <w:p w:rsidR="0017097A" w:rsidRDefault="0017097A" w:rsidP="0017097A">
      <w:pPr>
        <w:jc w:val="left"/>
      </w:pPr>
    </w:p>
    <w:p w:rsidR="00CB2B10" w:rsidRPr="00945E95" w:rsidRDefault="00CB2B10" w:rsidP="00CB2B10">
      <w:pPr>
        <w:jc w:val="left"/>
        <w:rPr>
          <w:b/>
        </w:rPr>
      </w:pPr>
      <w:r>
        <w:rPr>
          <w:b/>
        </w:rPr>
        <w:t>Balance Inquiry</w:t>
      </w:r>
      <w:r w:rsidR="00570B81">
        <w:rPr>
          <w:b/>
        </w:rPr>
        <w:t xml:space="preserve"> (for account)</w:t>
      </w:r>
    </w:p>
    <w:tbl>
      <w:tblPr>
        <w:tblStyle w:val="TableGrid"/>
        <w:tblW w:w="0" w:type="auto"/>
        <w:tblLook w:val="04A0" w:firstRow="1" w:lastRow="0" w:firstColumn="1" w:lastColumn="0" w:noHBand="0" w:noVBand="1"/>
      </w:tblPr>
      <w:tblGrid>
        <w:gridCol w:w="4572"/>
        <w:gridCol w:w="4572"/>
      </w:tblGrid>
      <w:tr w:rsidR="00CB2B10" w:rsidTr="00F73A56">
        <w:tc>
          <w:tcPr>
            <w:tcW w:w="4572" w:type="dxa"/>
          </w:tcPr>
          <w:p w:rsidR="00CB2B10" w:rsidRDefault="00CB2B10" w:rsidP="00F73A56">
            <w:pPr>
              <w:jc w:val="left"/>
            </w:pPr>
            <w:r>
              <w:t>STR_ACTION</w:t>
            </w:r>
          </w:p>
        </w:tc>
        <w:tc>
          <w:tcPr>
            <w:tcW w:w="4572" w:type="dxa"/>
          </w:tcPr>
          <w:p w:rsidR="00CB2B10" w:rsidRDefault="00CB2B10" w:rsidP="00CB2B10">
            <w:pPr>
              <w:jc w:val="left"/>
            </w:pPr>
            <w:r>
              <w:t>“BALANCE_INQUIRY</w:t>
            </w:r>
            <w:r w:rsidR="00DC5162">
              <w:t>_ACCOUNT</w:t>
            </w:r>
            <w:r>
              <w:t>”</w:t>
            </w:r>
          </w:p>
        </w:tc>
      </w:tr>
      <w:tr w:rsidR="00CB2B10" w:rsidTr="00F73A56">
        <w:tc>
          <w:tcPr>
            <w:tcW w:w="4572" w:type="dxa"/>
          </w:tcPr>
          <w:p w:rsidR="00CB2B10" w:rsidRDefault="00CB2B10" w:rsidP="00F73A56">
            <w:pPr>
              <w:jc w:val="left"/>
            </w:pPr>
            <w:r>
              <w:t>STR_PARAMETER_1</w:t>
            </w:r>
          </w:p>
        </w:tc>
        <w:tc>
          <w:tcPr>
            <w:tcW w:w="4572" w:type="dxa"/>
          </w:tcPr>
          <w:p w:rsidR="00CB2B10" w:rsidRDefault="00CB2B10" w:rsidP="00F73A56">
            <w:pPr>
              <w:jc w:val="left"/>
            </w:pPr>
            <w:r>
              <w:t>Customer RUT number</w:t>
            </w:r>
          </w:p>
        </w:tc>
      </w:tr>
      <w:tr w:rsidR="00CB2B10" w:rsidTr="00F73A56">
        <w:tc>
          <w:tcPr>
            <w:tcW w:w="4572" w:type="dxa"/>
          </w:tcPr>
          <w:p w:rsidR="00CB2B10" w:rsidRDefault="00CB2B10" w:rsidP="00F73A56">
            <w:pPr>
              <w:jc w:val="left"/>
            </w:pPr>
            <w:r>
              <w:t>STR_PARAMETER_2</w:t>
            </w:r>
          </w:p>
        </w:tc>
        <w:tc>
          <w:tcPr>
            <w:tcW w:w="4572" w:type="dxa"/>
          </w:tcPr>
          <w:p w:rsidR="00CB2B10" w:rsidRDefault="008B25F2" w:rsidP="00DC5162">
            <w:pPr>
              <w:jc w:val="left"/>
            </w:pPr>
            <w:r>
              <w:t>a</w:t>
            </w:r>
            <w:r w:rsidR="00CB2B10">
              <w:t>ccount number</w:t>
            </w:r>
          </w:p>
        </w:tc>
      </w:tr>
      <w:tr w:rsidR="00CB2B10" w:rsidTr="00F73A56">
        <w:tc>
          <w:tcPr>
            <w:tcW w:w="4572" w:type="dxa"/>
          </w:tcPr>
          <w:p w:rsidR="00CB2B10" w:rsidRDefault="00CB2B10" w:rsidP="00F73A56">
            <w:pPr>
              <w:jc w:val="left"/>
            </w:pPr>
            <w:r>
              <w:t>STR_PARAMETER_3</w:t>
            </w:r>
          </w:p>
        </w:tc>
        <w:tc>
          <w:tcPr>
            <w:tcW w:w="4572" w:type="dxa"/>
          </w:tcPr>
          <w:p w:rsidR="00CB2B10" w:rsidRDefault="008B25F2" w:rsidP="00F73A56">
            <w:pPr>
              <w:jc w:val="left"/>
            </w:pPr>
            <w:r>
              <w:t>(not used)</w:t>
            </w:r>
          </w:p>
        </w:tc>
      </w:tr>
      <w:tr w:rsidR="00CB2B10" w:rsidTr="00F73A56">
        <w:tc>
          <w:tcPr>
            <w:tcW w:w="4572" w:type="dxa"/>
          </w:tcPr>
          <w:p w:rsidR="00CB2B10" w:rsidRDefault="00CB2B10" w:rsidP="00F73A56">
            <w:pPr>
              <w:jc w:val="left"/>
            </w:pPr>
            <w:r>
              <w:t>STR_PARAMETER_4</w:t>
            </w:r>
          </w:p>
        </w:tc>
        <w:tc>
          <w:tcPr>
            <w:tcW w:w="4572" w:type="dxa"/>
          </w:tcPr>
          <w:p w:rsidR="00CB2B10" w:rsidRDefault="008B25F2" w:rsidP="00F73A56">
            <w:pPr>
              <w:jc w:val="left"/>
            </w:pPr>
            <w:r>
              <w:t>(not used)</w:t>
            </w:r>
          </w:p>
        </w:tc>
      </w:tr>
      <w:tr w:rsidR="00CB2B10" w:rsidTr="00F73A56">
        <w:tc>
          <w:tcPr>
            <w:tcW w:w="4572" w:type="dxa"/>
          </w:tcPr>
          <w:p w:rsidR="00CB2B10" w:rsidRDefault="00CB2B10" w:rsidP="00F73A56">
            <w:pPr>
              <w:jc w:val="left"/>
            </w:pPr>
            <w:r>
              <w:t>STR_PARAMETER_5</w:t>
            </w:r>
          </w:p>
        </w:tc>
        <w:tc>
          <w:tcPr>
            <w:tcW w:w="4572" w:type="dxa"/>
          </w:tcPr>
          <w:p w:rsidR="00CB2B10" w:rsidRDefault="00CB2B10" w:rsidP="00F73A56">
            <w:pPr>
              <w:jc w:val="left"/>
            </w:pPr>
            <w:r>
              <w:t>(not used)</w:t>
            </w:r>
          </w:p>
        </w:tc>
      </w:tr>
      <w:tr w:rsidR="008F458D" w:rsidTr="00F73A56">
        <w:tc>
          <w:tcPr>
            <w:tcW w:w="4572" w:type="dxa"/>
          </w:tcPr>
          <w:p w:rsidR="008F458D" w:rsidRDefault="008F458D" w:rsidP="00F73A56">
            <w:pPr>
              <w:jc w:val="left"/>
            </w:pPr>
            <w:r>
              <w:t>STR_PARAMETER_6</w:t>
            </w:r>
          </w:p>
        </w:tc>
        <w:tc>
          <w:tcPr>
            <w:tcW w:w="4572" w:type="dxa"/>
          </w:tcPr>
          <w:p w:rsidR="008F458D" w:rsidRDefault="00B85DFB" w:rsidP="00F73A56">
            <w:pPr>
              <w:jc w:val="left"/>
            </w:pPr>
            <w:r>
              <w:t>Transaction ID</w:t>
            </w:r>
          </w:p>
        </w:tc>
      </w:tr>
      <w:tr w:rsidR="00631D61" w:rsidTr="00F73A56">
        <w:trPr>
          <w:ins w:id="392" w:author="Brian Allred" w:date="2013-10-16T16:54:00Z"/>
        </w:trPr>
        <w:tc>
          <w:tcPr>
            <w:tcW w:w="4572" w:type="dxa"/>
          </w:tcPr>
          <w:p w:rsidR="00631D61" w:rsidRDefault="00631D61" w:rsidP="00F73A56">
            <w:pPr>
              <w:jc w:val="left"/>
              <w:rPr>
                <w:ins w:id="393" w:author="Brian Allred" w:date="2013-10-16T16:54:00Z"/>
              </w:rPr>
            </w:pPr>
            <w:ins w:id="394" w:author="Brian Allred" w:date="2013-10-16T16:54:00Z">
              <w:r>
                <w:t>STR_PARAMETER_7</w:t>
              </w:r>
            </w:ins>
          </w:p>
        </w:tc>
        <w:tc>
          <w:tcPr>
            <w:tcW w:w="4572" w:type="dxa"/>
          </w:tcPr>
          <w:p w:rsidR="00631D61" w:rsidRDefault="00631D61" w:rsidP="00F73A56">
            <w:pPr>
              <w:jc w:val="left"/>
              <w:rPr>
                <w:ins w:id="395" w:author="Brian Allred" w:date="2013-10-16T16:54:00Z"/>
              </w:rPr>
            </w:pPr>
            <w:ins w:id="396" w:author="Brian Allred" w:date="2013-10-16T16:54:00Z">
              <w:r>
                <w:t>(not used)</w:t>
              </w:r>
            </w:ins>
          </w:p>
        </w:tc>
      </w:tr>
    </w:tbl>
    <w:p w:rsidR="00CB2B10" w:rsidRDefault="00CB2B10" w:rsidP="00CB2B10">
      <w:pPr>
        <w:jc w:val="left"/>
      </w:pPr>
    </w:p>
    <w:p w:rsidR="00DC5162" w:rsidRPr="00945E95" w:rsidRDefault="00DC5162" w:rsidP="00DC5162">
      <w:pPr>
        <w:jc w:val="left"/>
        <w:rPr>
          <w:b/>
        </w:rPr>
      </w:pPr>
      <w:r>
        <w:rPr>
          <w:b/>
        </w:rPr>
        <w:t>Balance Inquiry (for credit card)</w:t>
      </w:r>
    </w:p>
    <w:tbl>
      <w:tblPr>
        <w:tblStyle w:val="TableGrid"/>
        <w:tblW w:w="0" w:type="auto"/>
        <w:tblLook w:val="04A0" w:firstRow="1" w:lastRow="0" w:firstColumn="1" w:lastColumn="0" w:noHBand="0" w:noVBand="1"/>
      </w:tblPr>
      <w:tblGrid>
        <w:gridCol w:w="4572"/>
        <w:gridCol w:w="4572"/>
      </w:tblGrid>
      <w:tr w:rsidR="00DC5162" w:rsidTr="00AC7F45">
        <w:tc>
          <w:tcPr>
            <w:tcW w:w="4572" w:type="dxa"/>
          </w:tcPr>
          <w:p w:rsidR="00DC5162" w:rsidRDefault="00DC5162" w:rsidP="00AC7F45">
            <w:pPr>
              <w:jc w:val="left"/>
            </w:pPr>
            <w:r>
              <w:t>STR_ACTION</w:t>
            </w:r>
          </w:p>
        </w:tc>
        <w:tc>
          <w:tcPr>
            <w:tcW w:w="4572" w:type="dxa"/>
          </w:tcPr>
          <w:p w:rsidR="00DC5162" w:rsidRDefault="00DC5162" w:rsidP="00AC7F45">
            <w:pPr>
              <w:jc w:val="left"/>
            </w:pPr>
            <w:r>
              <w:t>“BALANCE_INQUIRY_CARD”</w:t>
            </w:r>
          </w:p>
        </w:tc>
      </w:tr>
      <w:tr w:rsidR="00DC5162" w:rsidTr="00AC7F45">
        <w:tc>
          <w:tcPr>
            <w:tcW w:w="4572" w:type="dxa"/>
          </w:tcPr>
          <w:p w:rsidR="00DC5162" w:rsidRDefault="00DC5162" w:rsidP="00AC7F45">
            <w:pPr>
              <w:jc w:val="left"/>
            </w:pPr>
            <w:r>
              <w:t>STR_PARAMETER_1</w:t>
            </w:r>
          </w:p>
        </w:tc>
        <w:tc>
          <w:tcPr>
            <w:tcW w:w="4572" w:type="dxa"/>
          </w:tcPr>
          <w:p w:rsidR="00DC5162" w:rsidRDefault="00DC5162" w:rsidP="00AC7F45">
            <w:pPr>
              <w:jc w:val="left"/>
            </w:pPr>
            <w:r>
              <w:t>Customer RUT number</w:t>
            </w:r>
          </w:p>
        </w:tc>
      </w:tr>
      <w:tr w:rsidR="00DC5162" w:rsidTr="00AC7F45">
        <w:tc>
          <w:tcPr>
            <w:tcW w:w="4572" w:type="dxa"/>
          </w:tcPr>
          <w:p w:rsidR="00DC5162" w:rsidRDefault="00DC5162" w:rsidP="00AC7F45">
            <w:pPr>
              <w:jc w:val="left"/>
            </w:pPr>
            <w:r>
              <w:t>STR_PARAMETER_2</w:t>
            </w:r>
          </w:p>
        </w:tc>
        <w:tc>
          <w:tcPr>
            <w:tcW w:w="4572" w:type="dxa"/>
          </w:tcPr>
          <w:p w:rsidR="00DC5162" w:rsidRDefault="00DC5162" w:rsidP="00DC5162">
            <w:pPr>
              <w:jc w:val="left"/>
            </w:pPr>
            <w:r>
              <w:t>credit card number</w:t>
            </w:r>
          </w:p>
        </w:tc>
      </w:tr>
      <w:tr w:rsidR="00DC5162" w:rsidTr="00AC7F45">
        <w:tc>
          <w:tcPr>
            <w:tcW w:w="4572" w:type="dxa"/>
          </w:tcPr>
          <w:p w:rsidR="00DC5162" w:rsidRDefault="00DC5162" w:rsidP="00AC7F45">
            <w:pPr>
              <w:jc w:val="left"/>
            </w:pPr>
            <w:r>
              <w:t>STR_PARAMETER_3</w:t>
            </w:r>
          </w:p>
        </w:tc>
        <w:tc>
          <w:tcPr>
            <w:tcW w:w="4572" w:type="dxa"/>
          </w:tcPr>
          <w:p w:rsidR="00DC5162" w:rsidRDefault="00DC5162" w:rsidP="00AC7F45">
            <w:pPr>
              <w:jc w:val="left"/>
            </w:pPr>
            <w:r>
              <w:t>(not used)</w:t>
            </w:r>
          </w:p>
        </w:tc>
      </w:tr>
      <w:tr w:rsidR="00DC5162" w:rsidTr="00AC7F45">
        <w:tc>
          <w:tcPr>
            <w:tcW w:w="4572" w:type="dxa"/>
          </w:tcPr>
          <w:p w:rsidR="00DC5162" w:rsidRDefault="00DC5162" w:rsidP="00AC7F45">
            <w:pPr>
              <w:jc w:val="left"/>
            </w:pPr>
            <w:r>
              <w:lastRenderedPageBreak/>
              <w:t>STR_PARAMETER_4</w:t>
            </w:r>
          </w:p>
        </w:tc>
        <w:tc>
          <w:tcPr>
            <w:tcW w:w="4572" w:type="dxa"/>
          </w:tcPr>
          <w:p w:rsidR="00DC5162" w:rsidRDefault="00DC5162" w:rsidP="00AC7F45">
            <w:pPr>
              <w:jc w:val="left"/>
            </w:pPr>
            <w:r>
              <w:t>(not used)</w:t>
            </w:r>
          </w:p>
        </w:tc>
      </w:tr>
      <w:tr w:rsidR="00DC5162" w:rsidTr="00AC7F45">
        <w:tc>
          <w:tcPr>
            <w:tcW w:w="4572" w:type="dxa"/>
          </w:tcPr>
          <w:p w:rsidR="00DC5162" w:rsidRDefault="00DC5162" w:rsidP="00AC7F45">
            <w:pPr>
              <w:jc w:val="left"/>
            </w:pPr>
            <w:r>
              <w:t>STR_PARAMETER_5</w:t>
            </w:r>
          </w:p>
        </w:tc>
        <w:tc>
          <w:tcPr>
            <w:tcW w:w="4572" w:type="dxa"/>
          </w:tcPr>
          <w:p w:rsidR="00DC5162" w:rsidRDefault="00DC5162" w:rsidP="00AC7F45">
            <w:pPr>
              <w:jc w:val="left"/>
            </w:pPr>
            <w:r>
              <w:t>(not used)</w:t>
            </w:r>
          </w:p>
        </w:tc>
      </w:tr>
      <w:tr w:rsidR="00DC5162" w:rsidTr="00AC7F45">
        <w:tc>
          <w:tcPr>
            <w:tcW w:w="4572" w:type="dxa"/>
          </w:tcPr>
          <w:p w:rsidR="00DC5162" w:rsidRDefault="00DC5162" w:rsidP="00AC7F45">
            <w:pPr>
              <w:jc w:val="left"/>
            </w:pPr>
            <w:r>
              <w:t>STR_PARAMETER_6</w:t>
            </w:r>
          </w:p>
        </w:tc>
        <w:tc>
          <w:tcPr>
            <w:tcW w:w="4572" w:type="dxa"/>
          </w:tcPr>
          <w:p w:rsidR="00DC5162" w:rsidRDefault="00DC5162" w:rsidP="00AC7F45">
            <w:pPr>
              <w:jc w:val="left"/>
            </w:pPr>
            <w:r>
              <w:t>Transaction ID</w:t>
            </w:r>
          </w:p>
        </w:tc>
      </w:tr>
      <w:tr w:rsidR="00631D61" w:rsidTr="00AC7F45">
        <w:trPr>
          <w:ins w:id="397" w:author="Brian Allred" w:date="2013-10-16T16:54:00Z"/>
        </w:trPr>
        <w:tc>
          <w:tcPr>
            <w:tcW w:w="4572" w:type="dxa"/>
          </w:tcPr>
          <w:p w:rsidR="00631D61" w:rsidRDefault="00631D61" w:rsidP="00AC7F45">
            <w:pPr>
              <w:jc w:val="left"/>
              <w:rPr>
                <w:ins w:id="398" w:author="Brian Allred" w:date="2013-10-16T16:54:00Z"/>
              </w:rPr>
            </w:pPr>
            <w:ins w:id="399" w:author="Brian Allred" w:date="2013-10-16T16:54:00Z">
              <w:r>
                <w:t>STR_PARAMETER_7</w:t>
              </w:r>
            </w:ins>
          </w:p>
        </w:tc>
        <w:tc>
          <w:tcPr>
            <w:tcW w:w="4572" w:type="dxa"/>
          </w:tcPr>
          <w:p w:rsidR="00631D61" w:rsidRDefault="00631D61" w:rsidP="00AC7F45">
            <w:pPr>
              <w:jc w:val="left"/>
              <w:rPr>
                <w:ins w:id="400" w:author="Brian Allred" w:date="2013-10-16T16:54:00Z"/>
              </w:rPr>
            </w:pPr>
            <w:ins w:id="401" w:author="Brian Allred" w:date="2013-10-16T16:54:00Z">
              <w:r>
                <w:t>(not used)</w:t>
              </w:r>
            </w:ins>
          </w:p>
        </w:tc>
      </w:tr>
    </w:tbl>
    <w:p w:rsidR="00DC5162" w:rsidRDefault="00DC5162" w:rsidP="00DC5162">
      <w:pPr>
        <w:jc w:val="left"/>
      </w:pPr>
    </w:p>
    <w:p w:rsidR="00DC5162" w:rsidRPr="00945E95" w:rsidRDefault="00DC5162" w:rsidP="00DC5162">
      <w:pPr>
        <w:jc w:val="left"/>
        <w:rPr>
          <w:b/>
        </w:rPr>
      </w:pPr>
      <w:r>
        <w:rPr>
          <w:b/>
        </w:rPr>
        <w:t>Balance Inquiry (for investments)</w:t>
      </w:r>
    </w:p>
    <w:tbl>
      <w:tblPr>
        <w:tblStyle w:val="TableGrid"/>
        <w:tblW w:w="0" w:type="auto"/>
        <w:tblLook w:val="04A0" w:firstRow="1" w:lastRow="0" w:firstColumn="1" w:lastColumn="0" w:noHBand="0" w:noVBand="1"/>
      </w:tblPr>
      <w:tblGrid>
        <w:gridCol w:w="4572"/>
        <w:gridCol w:w="4572"/>
      </w:tblGrid>
      <w:tr w:rsidR="00DC5162" w:rsidTr="00AC7F45">
        <w:tc>
          <w:tcPr>
            <w:tcW w:w="4572" w:type="dxa"/>
          </w:tcPr>
          <w:p w:rsidR="00DC5162" w:rsidRDefault="00DC5162" w:rsidP="00AC7F45">
            <w:pPr>
              <w:jc w:val="left"/>
            </w:pPr>
            <w:r>
              <w:t>STR_ACTION</w:t>
            </w:r>
          </w:p>
        </w:tc>
        <w:tc>
          <w:tcPr>
            <w:tcW w:w="4572" w:type="dxa"/>
          </w:tcPr>
          <w:p w:rsidR="00DC5162" w:rsidRDefault="00DC5162" w:rsidP="00AC7F45">
            <w:pPr>
              <w:jc w:val="left"/>
            </w:pPr>
            <w:r>
              <w:t>“BALANCE_INQUIRY_INVESTMENT”</w:t>
            </w:r>
          </w:p>
        </w:tc>
      </w:tr>
      <w:tr w:rsidR="00DC5162" w:rsidTr="00AC7F45">
        <w:tc>
          <w:tcPr>
            <w:tcW w:w="4572" w:type="dxa"/>
          </w:tcPr>
          <w:p w:rsidR="00DC5162" w:rsidRDefault="00DC5162" w:rsidP="00AC7F45">
            <w:pPr>
              <w:jc w:val="left"/>
            </w:pPr>
            <w:r>
              <w:t>STR_PARAMETER_1</w:t>
            </w:r>
          </w:p>
        </w:tc>
        <w:tc>
          <w:tcPr>
            <w:tcW w:w="4572" w:type="dxa"/>
          </w:tcPr>
          <w:p w:rsidR="00DC5162" w:rsidRDefault="00DC5162" w:rsidP="00AC7F45">
            <w:pPr>
              <w:jc w:val="left"/>
            </w:pPr>
            <w:r>
              <w:t>Customer RUT number</w:t>
            </w:r>
          </w:p>
        </w:tc>
      </w:tr>
      <w:tr w:rsidR="00DC5162" w:rsidTr="00AC7F45">
        <w:tc>
          <w:tcPr>
            <w:tcW w:w="4572" w:type="dxa"/>
          </w:tcPr>
          <w:p w:rsidR="00DC5162" w:rsidRDefault="00DC5162" w:rsidP="00AC7F45">
            <w:pPr>
              <w:jc w:val="left"/>
            </w:pPr>
            <w:r>
              <w:t>STR_PARAMETER_2</w:t>
            </w:r>
          </w:p>
        </w:tc>
        <w:tc>
          <w:tcPr>
            <w:tcW w:w="4572" w:type="dxa"/>
          </w:tcPr>
          <w:p w:rsidR="00DC5162" w:rsidRDefault="00DC5162" w:rsidP="00DC5162">
            <w:pPr>
              <w:jc w:val="left"/>
            </w:pPr>
            <w:r>
              <w:t>account number</w:t>
            </w:r>
          </w:p>
        </w:tc>
      </w:tr>
      <w:tr w:rsidR="00DC5162" w:rsidTr="00AC7F45">
        <w:tc>
          <w:tcPr>
            <w:tcW w:w="4572" w:type="dxa"/>
          </w:tcPr>
          <w:p w:rsidR="00DC5162" w:rsidRDefault="00DC5162" w:rsidP="00AC7F45">
            <w:pPr>
              <w:jc w:val="left"/>
            </w:pPr>
            <w:r>
              <w:t>STR_PARAMETER_3</w:t>
            </w:r>
          </w:p>
        </w:tc>
        <w:tc>
          <w:tcPr>
            <w:tcW w:w="4572" w:type="dxa"/>
          </w:tcPr>
          <w:p w:rsidR="00DC5162" w:rsidRDefault="00DC5162" w:rsidP="00AC7F45">
            <w:pPr>
              <w:jc w:val="left"/>
            </w:pPr>
            <w:r>
              <w:t>(not used)</w:t>
            </w:r>
          </w:p>
        </w:tc>
      </w:tr>
      <w:tr w:rsidR="00DC5162" w:rsidTr="00AC7F45">
        <w:tc>
          <w:tcPr>
            <w:tcW w:w="4572" w:type="dxa"/>
          </w:tcPr>
          <w:p w:rsidR="00DC5162" w:rsidRDefault="00DC5162" w:rsidP="00AC7F45">
            <w:pPr>
              <w:jc w:val="left"/>
            </w:pPr>
            <w:r>
              <w:t>STR_PARAMETER_4</w:t>
            </w:r>
          </w:p>
        </w:tc>
        <w:tc>
          <w:tcPr>
            <w:tcW w:w="4572" w:type="dxa"/>
          </w:tcPr>
          <w:p w:rsidR="00DC5162" w:rsidRDefault="00DC5162" w:rsidP="00AC7F45">
            <w:pPr>
              <w:jc w:val="left"/>
            </w:pPr>
            <w:r>
              <w:t>(not used)</w:t>
            </w:r>
          </w:p>
        </w:tc>
      </w:tr>
      <w:tr w:rsidR="00DC5162" w:rsidTr="00AC7F45">
        <w:tc>
          <w:tcPr>
            <w:tcW w:w="4572" w:type="dxa"/>
          </w:tcPr>
          <w:p w:rsidR="00DC5162" w:rsidRDefault="00DC5162" w:rsidP="00AC7F45">
            <w:pPr>
              <w:jc w:val="left"/>
            </w:pPr>
            <w:r>
              <w:t>STR_PARAMETER_5</w:t>
            </w:r>
          </w:p>
        </w:tc>
        <w:tc>
          <w:tcPr>
            <w:tcW w:w="4572" w:type="dxa"/>
          </w:tcPr>
          <w:p w:rsidR="00DC5162" w:rsidRDefault="00387B7B" w:rsidP="00AC7F45">
            <w:pPr>
              <w:jc w:val="left"/>
            </w:pPr>
            <w:ins w:id="402" w:author="Brian Allred" w:date="2013-10-16T17:09:00Z">
              <w:r>
                <w:t>Number of items in response</w:t>
              </w:r>
            </w:ins>
            <w:bookmarkStart w:id="403" w:name="_GoBack"/>
            <w:bookmarkEnd w:id="403"/>
          </w:p>
        </w:tc>
      </w:tr>
      <w:tr w:rsidR="00DC5162" w:rsidTr="00AC7F45">
        <w:tc>
          <w:tcPr>
            <w:tcW w:w="4572" w:type="dxa"/>
          </w:tcPr>
          <w:p w:rsidR="00DC5162" w:rsidRDefault="00DC5162" w:rsidP="00AC7F45">
            <w:pPr>
              <w:jc w:val="left"/>
            </w:pPr>
            <w:r>
              <w:t>STR_PARAMETER_6</w:t>
            </w:r>
          </w:p>
        </w:tc>
        <w:tc>
          <w:tcPr>
            <w:tcW w:w="4572" w:type="dxa"/>
          </w:tcPr>
          <w:p w:rsidR="00DC5162" w:rsidRDefault="00DC5162" w:rsidP="00AC7F45">
            <w:pPr>
              <w:jc w:val="left"/>
            </w:pPr>
            <w:r>
              <w:t>Transaction ID</w:t>
            </w:r>
          </w:p>
        </w:tc>
      </w:tr>
      <w:tr w:rsidR="00631D61" w:rsidTr="00AC7F45">
        <w:trPr>
          <w:ins w:id="404" w:author="Brian Allred" w:date="2013-10-16T16:54:00Z"/>
        </w:trPr>
        <w:tc>
          <w:tcPr>
            <w:tcW w:w="4572" w:type="dxa"/>
          </w:tcPr>
          <w:p w:rsidR="00631D61" w:rsidRDefault="00631D61" w:rsidP="00AC7F45">
            <w:pPr>
              <w:jc w:val="left"/>
              <w:rPr>
                <w:ins w:id="405" w:author="Brian Allred" w:date="2013-10-16T16:54:00Z"/>
              </w:rPr>
            </w:pPr>
            <w:ins w:id="406" w:author="Brian Allred" w:date="2013-10-16T16:54:00Z">
              <w:r>
                <w:t>STR_PARAMETER_7</w:t>
              </w:r>
            </w:ins>
          </w:p>
        </w:tc>
        <w:tc>
          <w:tcPr>
            <w:tcW w:w="4572" w:type="dxa"/>
          </w:tcPr>
          <w:p w:rsidR="00631D61" w:rsidRDefault="00631D61" w:rsidP="00AC7F45">
            <w:pPr>
              <w:jc w:val="left"/>
              <w:rPr>
                <w:ins w:id="407" w:author="Brian Allred" w:date="2013-10-16T16:54:00Z"/>
              </w:rPr>
            </w:pPr>
            <w:ins w:id="408" w:author="Brian Allred" w:date="2013-10-16T16:54:00Z">
              <w:r>
                <w:t>(not used)</w:t>
              </w:r>
            </w:ins>
          </w:p>
        </w:tc>
      </w:tr>
    </w:tbl>
    <w:p w:rsidR="00DC5162" w:rsidRDefault="00DC5162" w:rsidP="00DC5162">
      <w:pPr>
        <w:jc w:val="left"/>
      </w:pPr>
    </w:p>
    <w:p w:rsidR="00640CBA" w:rsidRPr="00945E95" w:rsidRDefault="00640CBA" w:rsidP="00640CBA">
      <w:pPr>
        <w:jc w:val="left"/>
        <w:rPr>
          <w:b/>
        </w:rPr>
      </w:pPr>
      <w:r>
        <w:rPr>
          <w:b/>
        </w:rPr>
        <w:t>Transaction History Request</w:t>
      </w:r>
      <w:r w:rsidR="001C5421">
        <w:rPr>
          <w:b/>
        </w:rPr>
        <w:t xml:space="preserve"> (for accounts)</w:t>
      </w:r>
    </w:p>
    <w:tbl>
      <w:tblPr>
        <w:tblStyle w:val="TableGrid"/>
        <w:tblW w:w="0" w:type="auto"/>
        <w:tblLook w:val="04A0" w:firstRow="1" w:lastRow="0" w:firstColumn="1" w:lastColumn="0" w:noHBand="0" w:noVBand="1"/>
      </w:tblPr>
      <w:tblGrid>
        <w:gridCol w:w="4572"/>
        <w:gridCol w:w="4572"/>
      </w:tblGrid>
      <w:tr w:rsidR="00640CBA" w:rsidTr="00F73A56">
        <w:tc>
          <w:tcPr>
            <w:tcW w:w="4572" w:type="dxa"/>
          </w:tcPr>
          <w:p w:rsidR="00640CBA" w:rsidRDefault="00640CBA" w:rsidP="00F73A56">
            <w:pPr>
              <w:jc w:val="left"/>
            </w:pPr>
            <w:r>
              <w:t>STR_ACTION</w:t>
            </w:r>
          </w:p>
        </w:tc>
        <w:tc>
          <w:tcPr>
            <w:tcW w:w="4572" w:type="dxa"/>
          </w:tcPr>
          <w:p w:rsidR="00640CBA" w:rsidRDefault="00640CBA" w:rsidP="00640CBA">
            <w:pPr>
              <w:jc w:val="left"/>
            </w:pPr>
            <w:r>
              <w:t>“TRANSACTION_HISTORY</w:t>
            </w:r>
            <w:r w:rsidR="00A11BE3">
              <w:t>_ACCOUNT</w:t>
            </w:r>
            <w:r>
              <w:t>”</w:t>
            </w:r>
          </w:p>
        </w:tc>
      </w:tr>
      <w:tr w:rsidR="00640CBA" w:rsidTr="00F73A56">
        <w:tc>
          <w:tcPr>
            <w:tcW w:w="4572" w:type="dxa"/>
          </w:tcPr>
          <w:p w:rsidR="00640CBA" w:rsidRDefault="00640CBA" w:rsidP="00F73A56">
            <w:pPr>
              <w:jc w:val="left"/>
            </w:pPr>
            <w:r>
              <w:t>STR_PARAMETER_1</w:t>
            </w:r>
          </w:p>
        </w:tc>
        <w:tc>
          <w:tcPr>
            <w:tcW w:w="4572" w:type="dxa"/>
          </w:tcPr>
          <w:p w:rsidR="00640CBA" w:rsidRDefault="00640CBA" w:rsidP="00F73A56">
            <w:pPr>
              <w:jc w:val="left"/>
            </w:pPr>
            <w:r>
              <w:t>Customer RUT number</w:t>
            </w:r>
          </w:p>
        </w:tc>
      </w:tr>
      <w:tr w:rsidR="00640CBA" w:rsidTr="00F73A56">
        <w:tc>
          <w:tcPr>
            <w:tcW w:w="4572" w:type="dxa"/>
          </w:tcPr>
          <w:p w:rsidR="00640CBA" w:rsidRDefault="00640CBA" w:rsidP="00F73A56">
            <w:pPr>
              <w:jc w:val="left"/>
            </w:pPr>
            <w:r>
              <w:t>STR_PARAMETER_2</w:t>
            </w:r>
          </w:p>
        </w:tc>
        <w:tc>
          <w:tcPr>
            <w:tcW w:w="4572" w:type="dxa"/>
          </w:tcPr>
          <w:p w:rsidR="00640CBA" w:rsidRDefault="00640CBA" w:rsidP="00012D22">
            <w:pPr>
              <w:jc w:val="left"/>
            </w:pPr>
            <w:r>
              <w:t>account number</w:t>
            </w:r>
          </w:p>
        </w:tc>
      </w:tr>
      <w:tr w:rsidR="00640CBA" w:rsidTr="00F73A56">
        <w:tc>
          <w:tcPr>
            <w:tcW w:w="4572" w:type="dxa"/>
          </w:tcPr>
          <w:p w:rsidR="00640CBA" w:rsidRDefault="00640CBA" w:rsidP="00F73A56">
            <w:pPr>
              <w:jc w:val="left"/>
            </w:pPr>
            <w:r>
              <w:t>STR_PARAMETER_3</w:t>
            </w:r>
          </w:p>
        </w:tc>
        <w:tc>
          <w:tcPr>
            <w:tcW w:w="4572" w:type="dxa"/>
          </w:tcPr>
          <w:p w:rsidR="00640CBA" w:rsidRDefault="00640CBA" w:rsidP="00F73A56">
            <w:pPr>
              <w:jc w:val="left"/>
            </w:pPr>
            <w:r>
              <w:t>(not used)</w:t>
            </w:r>
          </w:p>
        </w:tc>
      </w:tr>
      <w:tr w:rsidR="00640CBA" w:rsidTr="00F73A56">
        <w:tc>
          <w:tcPr>
            <w:tcW w:w="4572" w:type="dxa"/>
          </w:tcPr>
          <w:p w:rsidR="00640CBA" w:rsidRDefault="00640CBA" w:rsidP="00F73A56">
            <w:pPr>
              <w:jc w:val="left"/>
            </w:pPr>
            <w:r>
              <w:t>STR_PARAMETER_4</w:t>
            </w:r>
          </w:p>
        </w:tc>
        <w:tc>
          <w:tcPr>
            <w:tcW w:w="4572" w:type="dxa"/>
          </w:tcPr>
          <w:p w:rsidR="00640CBA" w:rsidRDefault="00640CBA" w:rsidP="00F73A56">
            <w:pPr>
              <w:jc w:val="left"/>
            </w:pPr>
            <w:r>
              <w:t>(not used)</w:t>
            </w:r>
          </w:p>
        </w:tc>
      </w:tr>
      <w:tr w:rsidR="00640CBA" w:rsidTr="00F73A56">
        <w:tc>
          <w:tcPr>
            <w:tcW w:w="4572" w:type="dxa"/>
          </w:tcPr>
          <w:p w:rsidR="00640CBA" w:rsidRDefault="00640CBA" w:rsidP="00F73A56">
            <w:pPr>
              <w:jc w:val="left"/>
            </w:pPr>
            <w:r>
              <w:t>STR_PARAMETER_5</w:t>
            </w:r>
          </w:p>
        </w:tc>
        <w:tc>
          <w:tcPr>
            <w:tcW w:w="4572" w:type="dxa"/>
          </w:tcPr>
          <w:p w:rsidR="00640CBA" w:rsidRDefault="003A71C7" w:rsidP="00F73A56">
            <w:pPr>
              <w:jc w:val="left"/>
            </w:pPr>
            <w:ins w:id="409" w:author="Brian Allred" w:date="2013-10-16T16:59:00Z">
              <w:r>
                <w:t>Number of transactions in response</w:t>
              </w:r>
            </w:ins>
          </w:p>
        </w:tc>
      </w:tr>
      <w:tr w:rsidR="008F458D" w:rsidTr="00F73A56">
        <w:tc>
          <w:tcPr>
            <w:tcW w:w="4572" w:type="dxa"/>
          </w:tcPr>
          <w:p w:rsidR="008F458D" w:rsidRDefault="008F458D" w:rsidP="00F73A56">
            <w:pPr>
              <w:jc w:val="left"/>
            </w:pPr>
            <w:r>
              <w:t>STR_PARAMETER_6</w:t>
            </w:r>
          </w:p>
        </w:tc>
        <w:tc>
          <w:tcPr>
            <w:tcW w:w="4572" w:type="dxa"/>
          </w:tcPr>
          <w:p w:rsidR="008F458D" w:rsidRDefault="00B85DFB" w:rsidP="00F73A56">
            <w:pPr>
              <w:jc w:val="left"/>
            </w:pPr>
            <w:r>
              <w:t>Transaction ID</w:t>
            </w:r>
          </w:p>
        </w:tc>
      </w:tr>
      <w:tr w:rsidR="00631D61" w:rsidTr="00F73A56">
        <w:trPr>
          <w:ins w:id="410" w:author="Brian Allred" w:date="2013-10-16T16:54:00Z"/>
        </w:trPr>
        <w:tc>
          <w:tcPr>
            <w:tcW w:w="4572" w:type="dxa"/>
          </w:tcPr>
          <w:p w:rsidR="00631D61" w:rsidRDefault="00631D61" w:rsidP="00F73A56">
            <w:pPr>
              <w:jc w:val="left"/>
              <w:rPr>
                <w:ins w:id="411" w:author="Brian Allred" w:date="2013-10-16T16:54:00Z"/>
              </w:rPr>
            </w:pPr>
            <w:ins w:id="412" w:author="Brian Allred" w:date="2013-10-16T16:54:00Z">
              <w:r>
                <w:t>STR_PARAMETER_7</w:t>
              </w:r>
            </w:ins>
          </w:p>
        </w:tc>
        <w:tc>
          <w:tcPr>
            <w:tcW w:w="4572" w:type="dxa"/>
          </w:tcPr>
          <w:p w:rsidR="00631D61" w:rsidRDefault="00631D61" w:rsidP="00F73A56">
            <w:pPr>
              <w:jc w:val="left"/>
              <w:rPr>
                <w:ins w:id="413" w:author="Brian Allred" w:date="2013-10-16T16:54:00Z"/>
              </w:rPr>
            </w:pPr>
            <w:ins w:id="414" w:author="Brian Allred" w:date="2013-10-16T16:54:00Z">
              <w:r>
                <w:t>(not used)</w:t>
              </w:r>
            </w:ins>
          </w:p>
        </w:tc>
      </w:tr>
    </w:tbl>
    <w:p w:rsidR="00640CBA" w:rsidRDefault="00640CBA" w:rsidP="00640CBA">
      <w:pPr>
        <w:jc w:val="left"/>
      </w:pPr>
    </w:p>
    <w:p w:rsidR="00D46425" w:rsidRPr="00945E95" w:rsidRDefault="00D46425" w:rsidP="00D46425">
      <w:pPr>
        <w:jc w:val="left"/>
        <w:rPr>
          <w:b/>
        </w:rPr>
      </w:pPr>
      <w:r>
        <w:rPr>
          <w:b/>
        </w:rPr>
        <w:t>Transaction History Request (for credit cards)</w:t>
      </w:r>
    </w:p>
    <w:tbl>
      <w:tblPr>
        <w:tblStyle w:val="TableGrid"/>
        <w:tblW w:w="0" w:type="auto"/>
        <w:tblLook w:val="04A0" w:firstRow="1" w:lastRow="0" w:firstColumn="1" w:lastColumn="0" w:noHBand="0" w:noVBand="1"/>
      </w:tblPr>
      <w:tblGrid>
        <w:gridCol w:w="4572"/>
        <w:gridCol w:w="4572"/>
      </w:tblGrid>
      <w:tr w:rsidR="00D46425" w:rsidTr="00AC7F45">
        <w:tc>
          <w:tcPr>
            <w:tcW w:w="4572" w:type="dxa"/>
          </w:tcPr>
          <w:p w:rsidR="00D46425" w:rsidRDefault="00D46425" w:rsidP="00AC7F45">
            <w:pPr>
              <w:jc w:val="left"/>
            </w:pPr>
            <w:r>
              <w:t>STR_ACTION</w:t>
            </w:r>
          </w:p>
        </w:tc>
        <w:tc>
          <w:tcPr>
            <w:tcW w:w="4572" w:type="dxa"/>
          </w:tcPr>
          <w:p w:rsidR="00D46425" w:rsidRDefault="00D46425" w:rsidP="00AC7F45">
            <w:pPr>
              <w:jc w:val="left"/>
            </w:pPr>
            <w:r>
              <w:t>“TRANSACTION_HISTORY</w:t>
            </w:r>
            <w:r w:rsidR="00A11BE3">
              <w:t>_CARD</w:t>
            </w:r>
            <w:r>
              <w:t>”</w:t>
            </w:r>
          </w:p>
        </w:tc>
      </w:tr>
      <w:tr w:rsidR="00D46425" w:rsidTr="00AC7F45">
        <w:tc>
          <w:tcPr>
            <w:tcW w:w="4572" w:type="dxa"/>
          </w:tcPr>
          <w:p w:rsidR="00D46425" w:rsidRDefault="00D46425" w:rsidP="00AC7F45">
            <w:pPr>
              <w:jc w:val="left"/>
            </w:pPr>
            <w:r>
              <w:t>STR_PARAMETER_1</w:t>
            </w:r>
          </w:p>
        </w:tc>
        <w:tc>
          <w:tcPr>
            <w:tcW w:w="4572" w:type="dxa"/>
          </w:tcPr>
          <w:p w:rsidR="00D46425" w:rsidRDefault="00D46425" w:rsidP="00AC7F45">
            <w:pPr>
              <w:jc w:val="left"/>
            </w:pPr>
            <w:r>
              <w:t>Customer RUT number</w:t>
            </w:r>
          </w:p>
        </w:tc>
      </w:tr>
      <w:tr w:rsidR="00D46425" w:rsidTr="00AC7F45">
        <w:tc>
          <w:tcPr>
            <w:tcW w:w="4572" w:type="dxa"/>
          </w:tcPr>
          <w:p w:rsidR="00D46425" w:rsidRDefault="00D46425" w:rsidP="00AC7F45">
            <w:pPr>
              <w:jc w:val="left"/>
            </w:pPr>
            <w:r>
              <w:t>STR_PARAMETER_2</w:t>
            </w:r>
          </w:p>
        </w:tc>
        <w:tc>
          <w:tcPr>
            <w:tcW w:w="4572" w:type="dxa"/>
          </w:tcPr>
          <w:p w:rsidR="00D46425" w:rsidRDefault="00D46425" w:rsidP="00012D22">
            <w:pPr>
              <w:jc w:val="left"/>
            </w:pPr>
            <w:r>
              <w:t>credit card number</w:t>
            </w:r>
          </w:p>
        </w:tc>
      </w:tr>
      <w:tr w:rsidR="00D46425" w:rsidTr="00AC7F45">
        <w:tc>
          <w:tcPr>
            <w:tcW w:w="4572" w:type="dxa"/>
          </w:tcPr>
          <w:p w:rsidR="00D46425" w:rsidRDefault="00D46425" w:rsidP="00AC7F45">
            <w:pPr>
              <w:jc w:val="left"/>
            </w:pPr>
            <w:r>
              <w:t>STR_PARAMETER_3</w:t>
            </w:r>
          </w:p>
        </w:tc>
        <w:tc>
          <w:tcPr>
            <w:tcW w:w="4572" w:type="dxa"/>
          </w:tcPr>
          <w:p w:rsidR="00D46425" w:rsidRDefault="00D46425" w:rsidP="00AC7F45">
            <w:pPr>
              <w:jc w:val="left"/>
            </w:pPr>
            <w:r>
              <w:t>(not used)</w:t>
            </w:r>
          </w:p>
        </w:tc>
      </w:tr>
      <w:tr w:rsidR="00D46425" w:rsidTr="00AC7F45">
        <w:tc>
          <w:tcPr>
            <w:tcW w:w="4572" w:type="dxa"/>
          </w:tcPr>
          <w:p w:rsidR="00D46425" w:rsidRDefault="00D46425" w:rsidP="00AC7F45">
            <w:pPr>
              <w:jc w:val="left"/>
            </w:pPr>
            <w:r>
              <w:t>STR_PARAMETER_4</w:t>
            </w:r>
          </w:p>
        </w:tc>
        <w:tc>
          <w:tcPr>
            <w:tcW w:w="4572" w:type="dxa"/>
          </w:tcPr>
          <w:p w:rsidR="00D46425" w:rsidRDefault="00D46425" w:rsidP="00AC7F45">
            <w:pPr>
              <w:jc w:val="left"/>
            </w:pPr>
            <w:r>
              <w:t>(not used)</w:t>
            </w:r>
          </w:p>
        </w:tc>
      </w:tr>
      <w:tr w:rsidR="00D46425" w:rsidTr="00AC7F45">
        <w:tc>
          <w:tcPr>
            <w:tcW w:w="4572" w:type="dxa"/>
          </w:tcPr>
          <w:p w:rsidR="00D46425" w:rsidRDefault="00D46425" w:rsidP="00AC7F45">
            <w:pPr>
              <w:jc w:val="left"/>
            </w:pPr>
            <w:r>
              <w:t>STR_PARAMETER_5</w:t>
            </w:r>
          </w:p>
        </w:tc>
        <w:tc>
          <w:tcPr>
            <w:tcW w:w="4572" w:type="dxa"/>
          </w:tcPr>
          <w:p w:rsidR="00D46425" w:rsidRDefault="003A71C7" w:rsidP="00AC7F45">
            <w:pPr>
              <w:jc w:val="left"/>
            </w:pPr>
            <w:ins w:id="415" w:author="Brian Allred" w:date="2013-10-16T17:00:00Z">
              <w:r>
                <w:t>Number of transactions in response</w:t>
              </w:r>
            </w:ins>
          </w:p>
        </w:tc>
      </w:tr>
      <w:tr w:rsidR="00D46425" w:rsidTr="00AC7F45">
        <w:tc>
          <w:tcPr>
            <w:tcW w:w="4572" w:type="dxa"/>
          </w:tcPr>
          <w:p w:rsidR="00D46425" w:rsidRDefault="00D46425" w:rsidP="00AC7F45">
            <w:pPr>
              <w:jc w:val="left"/>
            </w:pPr>
            <w:r>
              <w:t>STR_PARAMETER_6</w:t>
            </w:r>
          </w:p>
        </w:tc>
        <w:tc>
          <w:tcPr>
            <w:tcW w:w="4572" w:type="dxa"/>
          </w:tcPr>
          <w:p w:rsidR="00D46425" w:rsidRDefault="00D46425" w:rsidP="00AC7F45">
            <w:pPr>
              <w:jc w:val="left"/>
            </w:pPr>
            <w:r>
              <w:t>Transaction ID</w:t>
            </w:r>
          </w:p>
        </w:tc>
      </w:tr>
      <w:tr w:rsidR="00631D61" w:rsidTr="00AC7F45">
        <w:trPr>
          <w:ins w:id="416" w:author="Brian Allred" w:date="2013-10-16T16:54:00Z"/>
        </w:trPr>
        <w:tc>
          <w:tcPr>
            <w:tcW w:w="4572" w:type="dxa"/>
          </w:tcPr>
          <w:p w:rsidR="00631D61" w:rsidRDefault="00631D61" w:rsidP="00AC7F45">
            <w:pPr>
              <w:jc w:val="left"/>
              <w:rPr>
                <w:ins w:id="417" w:author="Brian Allred" w:date="2013-10-16T16:54:00Z"/>
              </w:rPr>
            </w:pPr>
            <w:ins w:id="418" w:author="Brian Allred" w:date="2013-10-16T16:54:00Z">
              <w:r>
                <w:t>STR_PARAMETER_7</w:t>
              </w:r>
            </w:ins>
          </w:p>
        </w:tc>
        <w:tc>
          <w:tcPr>
            <w:tcW w:w="4572" w:type="dxa"/>
          </w:tcPr>
          <w:p w:rsidR="00631D61" w:rsidRDefault="00631D61" w:rsidP="00AC7F45">
            <w:pPr>
              <w:jc w:val="left"/>
              <w:rPr>
                <w:ins w:id="419" w:author="Brian Allred" w:date="2013-10-16T16:54:00Z"/>
              </w:rPr>
            </w:pPr>
            <w:ins w:id="420" w:author="Brian Allred" w:date="2013-10-16T16:54:00Z">
              <w:r>
                <w:t>(not used)</w:t>
              </w:r>
            </w:ins>
          </w:p>
        </w:tc>
      </w:tr>
    </w:tbl>
    <w:p w:rsidR="00D46425" w:rsidRDefault="00D46425" w:rsidP="00D46425">
      <w:pPr>
        <w:jc w:val="left"/>
      </w:pPr>
    </w:p>
    <w:p w:rsidR="001A6124" w:rsidRPr="00945E95" w:rsidRDefault="001A6124" w:rsidP="001A6124">
      <w:pPr>
        <w:jc w:val="left"/>
        <w:rPr>
          <w:b/>
        </w:rPr>
      </w:pPr>
      <w:r>
        <w:rPr>
          <w:b/>
        </w:rPr>
        <w:t>Cell Phone Top-Up</w:t>
      </w:r>
    </w:p>
    <w:tbl>
      <w:tblPr>
        <w:tblStyle w:val="TableGrid"/>
        <w:tblW w:w="0" w:type="auto"/>
        <w:tblLook w:val="04A0" w:firstRow="1" w:lastRow="0" w:firstColumn="1" w:lastColumn="0" w:noHBand="0" w:noVBand="1"/>
      </w:tblPr>
      <w:tblGrid>
        <w:gridCol w:w="4572"/>
        <w:gridCol w:w="4572"/>
      </w:tblGrid>
      <w:tr w:rsidR="001A6124" w:rsidTr="00F73A56">
        <w:tc>
          <w:tcPr>
            <w:tcW w:w="4572" w:type="dxa"/>
          </w:tcPr>
          <w:p w:rsidR="001A6124" w:rsidRDefault="001A6124" w:rsidP="00F73A56">
            <w:pPr>
              <w:jc w:val="left"/>
            </w:pPr>
            <w:r>
              <w:t>STR_ACTION</w:t>
            </w:r>
          </w:p>
        </w:tc>
        <w:tc>
          <w:tcPr>
            <w:tcW w:w="4572" w:type="dxa"/>
          </w:tcPr>
          <w:p w:rsidR="001A6124" w:rsidRDefault="001A6124" w:rsidP="001A6124">
            <w:pPr>
              <w:jc w:val="left"/>
            </w:pPr>
            <w:r>
              <w:t>“TOP_UP”</w:t>
            </w:r>
          </w:p>
        </w:tc>
      </w:tr>
      <w:tr w:rsidR="001A6124" w:rsidTr="00F73A56">
        <w:tc>
          <w:tcPr>
            <w:tcW w:w="4572" w:type="dxa"/>
          </w:tcPr>
          <w:p w:rsidR="001A6124" w:rsidRDefault="001A6124" w:rsidP="00F73A56">
            <w:pPr>
              <w:jc w:val="left"/>
            </w:pPr>
            <w:r>
              <w:t>STR_PARAMETER_1</w:t>
            </w:r>
          </w:p>
        </w:tc>
        <w:tc>
          <w:tcPr>
            <w:tcW w:w="4572" w:type="dxa"/>
          </w:tcPr>
          <w:p w:rsidR="001A6124" w:rsidRDefault="001A6124" w:rsidP="00F73A56">
            <w:pPr>
              <w:jc w:val="left"/>
            </w:pPr>
            <w:r>
              <w:t>Customer RUT number</w:t>
            </w:r>
          </w:p>
        </w:tc>
      </w:tr>
      <w:tr w:rsidR="001A6124" w:rsidTr="00F73A56">
        <w:tc>
          <w:tcPr>
            <w:tcW w:w="4572" w:type="dxa"/>
          </w:tcPr>
          <w:p w:rsidR="001A6124" w:rsidRDefault="001A6124" w:rsidP="00F73A56">
            <w:pPr>
              <w:jc w:val="left"/>
            </w:pPr>
            <w:r>
              <w:t>STR_PARAMETER_2</w:t>
            </w:r>
          </w:p>
        </w:tc>
        <w:tc>
          <w:tcPr>
            <w:tcW w:w="4572" w:type="dxa"/>
          </w:tcPr>
          <w:p w:rsidR="001A6124" w:rsidRDefault="001A6124" w:rsidP="00F73A56">
            <w:pPr>
              <w:jc w:val="left"/>
            </w:pPr>
            <w:r>
              <w:t>Source account number</w:t>
            </w:r>
          </w:p>
        </w:tc>
      </w:tr>
      <w:tr w:rsidR="001A6124" w:rsidTr="00F73A56">
        <w:tc>
          <w:tcPr>
            <w:tcW w:w="4572" w:type="dxa"/>
          </w:tcPr>
          <w:p w:rsidR="001A6124" w:rsidRDefault="001A6124" w:rsidP="00F73A56">
            <w:pPr>
              <w:jc w:val="left"/>
            </w:pPr>
            <w:r>
              <w:t>STR_PARAMETER_3</w:t>
            </w:r>
          </w:p>
        </w:tc>
        <w:tc>
          <w:tcPr>
            <w:tcW w:w="4572" w:type="dxa"/>
          </w:tcPr>
          <w:p w:rsidR="001A6124" w:rsidRDefault="001A6124" w:rsidP="00F73A56">
            <w:pPr>
              <w:jc w:val="left"/>
            </w:pPr>
            <w:r>
              <w:t>Telephone number</w:t>
            </w:r>
          </w:p>
        </w:tc>
      </w:tr>
      <w:tr w:rsidR="001A6124" w:rsidTr="00F73A56">
        <w:tc>
          <w:tcPr>
            <w:tcW w:w="4572" w:type="dxa"/>
          </w:tcPr>
          <w:p w:rsidR="001A6124" w:rsidRDefault="001A6124" w:rsidP="00F73A56">
            <w:pPr>
              <w:jc w:val="left"/>
            </w:pPr>
            <w:r>
              <w:t>STR_PARAMETER_4</w:t>
            </w:r>
          </w:p>
        </w:tc>
        <w:tc>
          <w:tcPr>
            <w:tcW w:w="4572" w:type="dxa"/>
          </w:tcPr>
          <w:p w:rsidR="001A6124" w:rsidRDefault="001A6124" w:rsidP="00F73A56">
            <w:pPr>
              <w:jc w:val="left"/>
            </w:pPr>
            <w:r>
              <w:t>Amount</w:t>
            </w:r>
          </w:p>
        </w:tc>
      </w:tr>
      <w:tr w:rsidR="001A6124" w:rsidTr="00F73A56">
        <w:tc>
          <w:tcPr>
            <w:tcW w:w="4572" w:type="dxa"/>
          </w:tcPr>
          <w:p w:rsidR="001A6124" w:rsidRDefault="001A6124" w:rsidP="00F73A56">
            <w:pPr>
              <w:jc w:val="left"/>
            </w:pPr>
            <w:r>
              <w:t>STR_PARAMETER_5</w:t>
            </w:r>
          </w:p>
        </w:tc>
        <w:tc>
          <w:tcPr>
            <w:tcW w:w="4572" w:type="dxa"/>
          </w:tcPr>
          <w:p w:rsidR="001A6124" w:rsidRDefault="001A6124" w:rsidP="00F73A56">
            <w:pPr>
              <w:jc w:val="left"/>
            </w:pPr>
            <w:r>
              <w:t>Carrier ID</w:t>
            </w:r>
          </w:p>
        </w:tc>
      </w:tr>
      <w:tr w:rsidR="008F458D" w:rsidTr="00F73A56">
        <w:tc>
          <w:tcPr>
            <w:tcW w:w="4572" w:type="dxa"/>
          </w:tcPr>
          <w:p w:rsidR="008F458D" w:rsidRDefault="008F458D" w:rsidP="00F73A56">
            <w:pPr>
              <w:jc w:val="left"/>
            </w:pPr>
            <w:r>
              <w:t>STR_PARAMETER_6</w:t>
            </w:r>
          </w:p>
        </w:tc>
        <w:tc>
          <w:tcPr>
            <w:tcW w:w="4572" w:type="dxa"/>
          </w:tcPr>
          <w:p w:rsidR="008F458D" w:rsidRDefault="00B85DFB" w:rsidP="00F73A56">
            <w:pPr>
              <w:jc w:val="left"/>
            </w:pPr>
            <w:r>
              <w:t>Transaction ID</w:t>
            </w:r>
          </w:p>
        </w:tc>
      </w:tr>
      <w:tr w:rsidR="00631D61" w:rsidTr="00F73A56">
        <w:trPr>
          <w:ins w:id="421" w:author="Brian Allred" w:date="2013-10-16T16:55:00Z"/>
        </w:trPr>
        <w:tc>
          <w:tcPr>
            <w:tcW w:w="4572" w:type="dxa"/>
          </w:tcPr>
          <w:p w:rsidR="00631D61" w:rsidRDefault="00631D61" w:rsidP="00F73A56">
            <w:pPr>
              <w:jc w:val="left"/>
              <w:rPr>
                <w:ins w:id="422" w:author="Brian Allred" w:date="2013-10-16T16:55:00Z"/>
              </w:rPr>
            </w:pPr>
            <w:ins w:id="423" w:author="Brian Allred" w:date="2013-10-16T16:55:00Z">
              <w:r>
                <w:t>STR_PARAMETER_7</w:t>
              </w:r>
            </w:ins>
          </w:p>
        </w:tc>
        <w:tc>
          <w:tcPr>
            <w:tcW w:w="4572" w:type="dxa"/>
          </w:tcPr>
          <w:p w:rsidR="00631D61" w:rsidRDefault="00631D61" w:rsidP="00F73A56">
            <w:pPr>
              <w:jc w:val="left"/>
              <w:rPr>
                <w:ins w:id="424" w:author="Brian Allred" w:date="2013-10-16T16:55:00Z"/>
              </w:rPr>
            </w:pPr>
            <w:ins w:id="425" w:author="Brian Allred" w:date="2013-10-16T16:55:00Z">
              <w:r>
                <w:t>Type of authentication device</w:t>
              </w:r>
            </w:ins>
          </w:p>
        </w:tc>
      </w:tr>
    </w:tbl>
    <w:p w:rsidR="001A6124" w:rsidRDefault="001A6124" w:rsidP="001A6124">
      <w:pPr>
        <w:jc w:val="left"/>
      </w:pPr>
    </w:p>
    <w:p w:rsidR="000F1DEF" w:rsidRPr="00945E95" w:rsidRDefault="000F1DEF" w:rsidP="000F1DEF">
      <w:pPr>
        <w:jc w:val="left"/>
        <w:rPr>
          <w:b/>
        </w:rPr>
      </w:pPr>
      <w:r>
        <w:rPr>
          <w:b/>
        </w:rPr>
        <w:t>Take Loan</w:t>
      </w:r>
    </w:p>
    <w:tbl>
      <w:tblPr>
        <w:tblStyle w:val="TableGrid"/>
        <w:tblW w:w="0" w:type="auto"/>
        <w:tblLook w:val="04A0" w:firstRow="1" w:lastRow="0" w:firstColumn="1" w:lastColumn="0" w:noHBand="0" w:noVBand="1"/>
      </w:tblPr>
      <w:tblGrid>
        <w:gridCol w:w="4572"/>
        <w:gridCol w:w="4572"/>
      </w:tblGrid>
      <w:tr w:rsidR="000F1DEF" w:rsidTr="00F73A56">
        <w:tc>
          <w:tcPr>
            <w:tcW w:w="4572" w:type="dxa"/>
          </w:tcPr>
          <w:p w:rsidR="000F1DEF" w:rsidRDefault="000F1DEF" w:rsidP="00F73A56">
            <w:pPr>
              <w:jc w:val="left"/>
            </w:pPr>
            <w:r>
              <w:t>STR_ACTION</w:t>
            </w:r>
          </w:p>
        </w:tc>
        <w:tc>
          <w:tcPr>
            <w:tcW w:w="4572" w:type="dxa"/>
          </w:tcPr>
          <w:p w:rsidR="000F1DEF" w:rsidRDefault="000F1DEF" w:rsidP="00D24E7C">
            <w:pPr>
              <w:jc w:val="left"/>
            </w:pPr>
            <w:r>
              <w:t>“</w:t>
            </w:r>
            <w:r w:rsidR="00D24E7C">
              <w:t>TAKE_LOAN</w:t>
            </w:r>
            <w:r>
              <w:t>”</w:t>
            </w:r>
          </w:p>
        </w:tc>
      </w:tr>
      <w:tr w:rsidR="000F1DEF" w:rsidTr="00F73A56">
        <w:tc>
          <w:tcPr>
            <w:tcW w:w="4572" w:type="dxa"/>
          </w:tcPr>
          <w:p w:rsidR="000F1DEF" w:rsidRDefault="000F1DEF" w:rsidP="00F73A56">
            <w:pPr>
              <w:jc w:val="left"/>
            </w:pPr>
            <w:r>
              <w:t>STR_PARAMETER_1</w:t>
            </w:r>
          </w:p>
        </w:tc>
        <w:tc>
          <w:tcPr>
            <w:tcW w:w="4572" w:type="dxa"/>
          </w:tcPr>
          <w:p w:rsidR="000F1DEF" w:rsidRDefault="000F1DEF" w:rsidP="00F73A56">
            <w:pPr>
              <w:jc w:val="left"/>
            </w:pPr>
            <w:r>
              <w:t>Customer RUT number</w:t>
            </w:r>
          </w:p>
        </w:tc>
      </w:tr>
      <w:tr w:rsidR="000F1DEF" w:rsidTr="00F73A56">
        <w:tc>
          <w:tcPr>
            <w:tcW w:w="4572" w:type="dxa"/>
          </w:tcPr>
          <w:p w:rsidR="000F1DEF" w:rsidRDefault="000F1DEF" w:rsidP="00F73A56">
            <w:pPr>
              <w:jc w:val="left"/>
            </w:pPr>
            <w:r>
              <w:t>STR_PARAMETER_2</w:t>
            </w:r>
          </w:p>
        </w:tc>
        <w:tc>
          <w:tcPr>
            <w:tcW w:w="4572" w:type="dxa"/>
          </w:tcPr>
          <w:p w:rsidR="000F1DEF" w:rsidRDefault="00D24E7C" w:rsidP="00F73A56">
            <w:pPr>
              <w:jc w:val="left"/>
            </w:pPr>
            <w:r>
              <w:t xml:space="preserve">Loan </w:t>
            </w:r>
            <w:r w:rsidR="000F1DEF">
              <w:t>account number</w:t>
            </w:r>
            <w:r>
              <w:t xml:space="preserve"> (if available)</w:t>
            </w:r>
          </w:p>
        </w:tc>
      </w:tr>
      <w:tr w:rsidR="000F1DEF" w:rsidTr="00F73A56">
        <w:tc>
          <w:tcPr>
            <w:tcW w:w="4572" w:type="dxa"/>
          </w:tcPr>
          <w:p w:rsidR="000F1DEF" w:rsidRDefault="000F1DEF" w:rsidP="00F73A56">
            <w:pPr>
              <w:jc w:val="left"/>
            </w:pPr>
            <w:r>
              <w:t>STR_PARAMETER_3</w:t>
            </w:r>
          </w:p>
        </w:tc>
        <w:tc>
          <w:tcPr>
            <w:tcW w:w="4572" w:type="dxa"/>
          </w:tcPr>
          <w:p w:rsidR="000F1DEF" w:rsidRDefault="00D24E7C" w:rsidP="00F73A56">
            <w:pPr>
              <w:jc w:val="left"/>
            </w:pPr>
            <w:r>
              <w:t>(not used)</w:t>
            </w:r>
          </w:p>
        </w:tc>
      </w:tr>
      <w:tr w:rsidR="000F1DEF" w:rsidTr="00F73A56">
        <w:tc>
          <w:tcPr>
            <w:tcW w:w="4572" w:type="dxa"/>
          </w:tcPr>
          <w:p w:rsidR="000F1DEF" w:rsidRDefault="000F1DEF" w:rsidP="00F73A56">
            <w:pPr>
              <w:jc w:val="left"/>
            </w:pPr>
            <w:r>
              <w:t>STR_PARAMETER_4</w:t>
            </w:r>
          </w:p>
        </w:tc>
        <w:tc>
          <w:tcPr>
            <w:tcW w:w="4572" w:type="dxa"/>
          </w:tcPr>
          <w:p w:rsidR="000F1DEF" w:rsidRDefault="000F1DEF" w:rsidP="00F73A56">
            <w:pPr>
              <w:jc w:val="left"/>
            </w:pPr>
            <w:r>
              <w:t>Amount</w:t>
            </w:r>
          </w:p>
        </w:tc>
      </w:tr>
      <w:tr w:rsidR="000F1DEF" w:rsidTr="00F73A56">
        <w:tc>
          <w:tcPr>
            <w:tcW w:w="4572" w:type="dxa"/>
          </w:tcPr>
          <w:p w:rsidR="000F1DEF" w:rsidRDefault="000F1DEF" w:rsidP="00F73A56">
            <w:pPr>
              <w:jc w:val="left"/>
            </w:pPr>
            <w:r>
              <w:t>STR_PARAMETER_5</w:t>
            </w:r>
          </w:p>
        </w:tc>
        <w:tc>
          <w:tcPr>
            <w:tcW w:w="4572" w:type="dxa"/>
          </w:tcPr>
          <w:p w:rsidR="000F1DEF" w:rsidRDefault="00AA4C7D" w:rsidP="00F73A56">
            <w:pPr>
              <w:jc w:val="left"/>
            </w:pPr>
            <w:ins w:id="426" w:author="Brian Allred" w:date="2013-10-16T17:09:00Z">
              <w:r>
                <w:t>Pre-approved amount</w:t>
              </w:r>
            </w:ins>
          </w:p>
        </w:tc>
      </w:tr>
      <w:tr w:rsidR="008F458D" w:rsidTr="00F73A56">
        <w:tc>
          <w:tcPr>
            <w:tcW w:w="4572" w:type="dxa"/>
          </w:tcPr>
          <w:p w:rsidR="008F458D" w:rsidRDefault="008F458D" w:rsidP="00F73A56">
            <w:pPr>
              <w:jc w:val="left"/>
            </w:pPr>
            <w:r>
              <w:t>STR_PARAMETER_6</w:t>
            </w:r>
          </w:p>
        </w:tc>
        <w:tc>
          <w:tcPr>
            <w:tcW w:w="4572" w:type="dxa"/>
          </w:tcPr>
          <w:p w:rsidR="008F458D" w:rsidRDefault="00B85DFB" w:rsidP="00F73A56">
            <w:pPr>
              <w:jc w:val="left"/>
            </w:pPr>
            <w:r>
              <w:t>Transaction ID</w:t>
            </w:r>
          </w:p>
        </w:tc>
      </w:tr>
      <w:tr w:rsidR="00631D61" w:rsidTr="00F73A56">
        <w:trPr>
          <w:ins w:id="427" w:author="Brian Allred" w:date="2013-10-16T16:55:00Z"/>
        </w:trPr>
        <w:tc>
          <w:tcPr>
            <w:tcW w:w="4572" w:type="dxa"/>
          </w:tcPr>
          <w:p w:rsidR="00631D61" w:rsidRDefault="00631D61" w:rsidP="00F73A56">
            <w:pPr>
              <w:jc w:val="left"/>
              <w:rPr>
                <w:ins w:id="428" w:author="Brian Allred" w:date="2013-10-16T16:55:00Z"/>
              </w:rPr>
            </w:pPr>
            <w:ins w:id="429" w:author="Brian Allred" w:date="2013-10-16T16:55:00Z">
              <w:r>
                <w:t>STR_PARAMETER_7</w:t>
              </w:r>
            </w:ins>
          </w:p>
        </w:tc>
        <w:tc>
          <w:tcPr>
            <w:tcW w:w="4572" w:type="dxa"/>
          </w:tcPr>
          <w:p w:rsidR="00631D61" w:rsidRDefault="00631D61" w:rsidP="00F73A56">
            <w:pPr>
              <w:jc w:val="left"/>
              <w:rPr>
                <w:ins w:id="430" w:author="Brian Allred" w:date="2013-10-16T16:55:00Z"/>
              </w:rPr>
            </w:pPr>
            <w:ins w:id="431" w:author="Brian Allred" w:date="2013-10-16T16:55:00Z">
              <w:r>
                <w:t>Type of authentication device</w:t>
              </w:r>
            </w:ins>
          </w:p>
        </w:tc>
      </w:tr>
    </w:tbl>
    <w:p w:rsidR="000F1DEF" w:rsidRDefault="000F1DEF" w:rsidP="004C0936">
      <w:pPr>
        <w:jc w:val="left"/>
      </w:pPr>
    </w:p>
    <w:p w:rsidR="009E09CE" w:rsidRPr="00945E95" w:rsidRDefault="009E09CE" w:rsidP="009E09CE">
      <w:pPr>
        <w:jc w:val="left"/>
        <w:rPr>
          <w:ins w:id="432" w:author="Brian Allred" w:date="2013-10-16T16:19:00Z"/>
          <w:b/>
        </w:rPr>
      </w:pPr>
      <w:ins w:id="433" w:author="Brian Allred" w:date="2013-10-16T16:19:00Z">
        <w:r>
          <w:rPr>
            <w:b/>
          </w:rPr>
          <w:t>View Received Transfers</w:t>
        </w:r>
      </w:ins>
    </w:p>
    <w:tbl>
      <w:tblPr>
        <w:tblStyle w:val="TableGrid"/>
        <w:tblW w:w="0" w:type="auto"/>
        <w:tblLook w:val="04A0" w:firstRow="1" w:lastRow="0" w:firstColumn="1" w:lastColumn="0" w:noHBand="0" w:noVBand="1"/>
      </w:tblPr>
      <w:tblGrid>
        <w:gridCol w:w="4572"/>
        <w:gridCol w:w="4572"/>
      </w:tblGrid>
      <w:tr w:rsidR="009E09CE" w:rsidTr="0013271E">
        <w:trPr>
          <w:ins w:id="434" w:author="Brian Allred" w:date="2013-10-16T16:19:00Z"/>
        </w:trPr>
        <w:tc>
          <w:tcPr>
            <w:tcW w:w="4572" w:type="dxa"/>
          </w:tcPr>
          <w:p w:rsidR="009E09CE" w:rsidRDefault="009E09CE" w:rsidP="0013271E">
            <w:pPr>
              <w:jc w:val="left"/>
              <w:rPr>
                <w:ins w:id="435" w:author="Brian Allred" w:date="2013-10-16T16:19:00Z"/>
              </w:rPr>
            </w:pPr>
            <w:ins w:id="436" w:author="Brian Allred" w:date="2013-10-16T16:19:00Z">
              <w:r>
                <w:t>STR_ACTION</w:t>
              </w:r>
            </w:ins>
          </w:p>
        </w:tc>
        <w:tc>
          <w:tcPr>
            <w:tcW w:w="4572" w:type="dxa"/>
          </w:tcPr>
          <w:p w:rsidR="009E09CE" w:rsidRDefault="009E09CE" w:rsidP="009E09CE">
            <w:pPr>
              <w:jc w:val="left"/>
              <w:rPr>
                <w:ins w:id="437" w:author="Brian Allred" w:date="2013-10-16T16:19:00Z"/>
              </w:rPr>
            </w:pPr>
            <w:ins w:id="438" w:author="Brian Allred" w:date="2013-10-16T16:19:00Z">
              <w:r>
                <w:t>“</w:t>
              </w:r>
            </w:ins>
            <w:ins w:id="439" w:author="Brian Allred" w:date="2013-10-16T16:20:00Z">
              <w:r>
                <w:t>RECEIVED_TRANSFERS</w:t>
              </w:r>
            </w:ins>
            <w:ins w:id="440" w:author="Brian Allred" w:date="2013-10-16T16:19:00Z">
              <w:r>
                <w:t>”</w:t>
              </w:r>
            </w:ins>
          </w:p>
        </w:tc>
      </w:tr>
      <w:tr w:rsidR="009E09CE" w:rsidTr="0013271E">
        <w:trPr>
          <w:ins w:id="441" w:author="Brian Allred" w:date="2013-10-16T16:19:00Z"/>
        </w:trPr>
        <w:tc>
          <w:tcPr>
            <w:tcW w:w="4572" w:type="dxa"/>
          </w:tcPr>
          <w:p w:rsidR="009E09CE" w:rsidRDefault="009E09CE" w:rsidP="0013271E">
            <w:pPr>
              <w:jc w:val="left"/>
              <w:rPr>
                <w:ins w:id="442" w:author="Brian Allred" w:date="2013-10-16T16:19:00Z"/>
              </w:rPr>
            </w:pPr>
            <w:ins w:id="443" w:author="Brian Allred" w:date="2013-10-16T16:19:00Z">
              <w:r>
                <w:t>STR_PARAMETER_1</w:t>
              </w:r>
            </w:ins>
          </w:p>
        </w:tc>
        <w:tc>
          <w:tcPr>
            <w:tcW w:w="4572" w:type="dxa"/>
          </w:tcPr>
          <w:p w:rsidR="009E09CE" w:rsidRDefault="009E09CE" w:rsidP="0013271E">
            <w:pPr>
              <w:jc w:val="left"/>
              <w:rPr>
                <w:ins w:id="444" w:author="Brian Allred" w:date="2013-10-16T16:19:00Z"/>
              </w:rPr>
            </w:pPr>
            <w:ins w:id="445" w:author="Brian Allred" w:date="2013-10-16T16:19:00Z">
              <w:r>
                <w:t>Customer RUT number</w:t>
              </w:r>
            </w:ins>
          </w:p>
        </w:tc>
      </w:tr>
      <w:tr w:rsidR="0032112B" w:rsidTr="0013271E">
        <w:trPr>
          <w:ins w:id="446" w:author="Brian Allred" w:date="2013-10-16T16:19:00Z"/>
        </w:trPr>
        <w:tc>
          <w:tcPr>
            <w:tcW w:w="4572" w:type="dxa"/>
          </w:tcPr>
          <w:p w:rsidR="0032112B" w:rsidRDefault="0032112B" w:rsidP="0013271E">
            <w:pPr>
              <w:jc w:val="left"/>
              <w:rPr>
                <w:ins w:id="447" w:author="Brian Allred" w:date="2013-10-16T16:19:00Z"/>
              </w:rPr>
            </w:pPr>
            <w:ins w:id="448" w:author="Brian Allred" w:date="2013-10-16T16:19:00Z">
              <w:r>
                <w:t>STR_PARAMETER_2</w:t>
              </w:r>
            </w:ins>
          </w:p>
        </w:tc>
        <w:tc>
          <w:tcPr>
            <w:tcW w:w="4572" w:type="dxa"/>
          </w:tcPr>
          <w:p w:rsidR="0032112B" w:rsidRDefault="0032112B" w:rsidP="0013271E">
            <w:pPr>
              <w:jc w:val="left"/>
              <w:rPr>
                <w:ins w:id="449" w:author="Brian Allred" w:date="2013-10-16T16:19:00Z"/>
              </w:rPr>
            </w:pPr>
            <w:ins w:id="450" w:author="Brian Allred" w:date="2013-10-16T16:20:00Z">
              <w:r>
                <w:t>(not used)</w:t>
              </w:r>
            </w:ins>
          </w:p>
        </w:tc>
      </w:tr>
      <w:tr w:rsidR="009E09CE" w:rsidTr="0013271E">
        <w:trPr>
          <w:ins w:id="451" w:author="Brian Allred" w:date="2013-10-16T16:19:00Z"/>
        </w:trPr>
        <w:tc>
          <w:tcPr>
            <w:tcW w:w="4572" w:type="dxa"/>
          </w:tcPr>
          <w:p w:rsidR="009E09CE" w:rsidRDefault="009E09CE" w:rsidP="0013271E">
            <w:pPr>
              <w:jc w:val="left"/>
              <w:rPr>
                <w:ins w:id="452" w:author="Brian Allred" w:date="2013-10-16T16:19:00Z"/>
              </w:rPr>
            </w:pPr>
            <w:ins w:id="453" w:author="Brian Allred" w:date="2013-10-16T16:19:00Z">
              <w:r>
                <w:t>STR_PARAMETER_3</w:t>
              </w:r>
            </w:ins>
          </w:p>
        </w:tc>
        <w:tc>
          <w:tcPr>
            <w:tcW w:w="4572" w:type="dxa"/>
          </w:tcPr>
          <w:p w:rsidR="009E09CE" w:rsidRDefault="009E09CE" w:rsidP="0013271E">
            <w:pPr>
              <w:jc w:val="left"/>
              <w:rPr>
                <w:ins w:id="454" w:author="Brian Allred" w:date="2013-10-16T16:19:00Z"/>
              </w:rPr>
            </w:pPr>
            <w:ins w:id="455" w:author="Brian Allred" w:date="2013-10-16T16:19:00Z">
              <w:r>
                <w:t>(not used)</w:t>
              </w:r>
            </w:ins>
          </w:p>
        </w:tc>
      </w:tr>
      <w:tr w:rsidR="0032112B" w:rsidTr="0013271E">
        <w:trPr>
          <w:ins w:id="456" w:author="Brian Allred" w:date="2013-10-16T16:19:00Z"/>
        </w:trPr>
        <w:tc>
          <w:tcPr>
            <w:tcW w:w="4572" w:type="dxa"/>
          </w:tcPr>
          <w:p w:rsidR="0032112B" w:rsidRDefault="0032112B" w:rsidP="0013271E">
            <w:pPr>
              <w:jc w:val="left"/>
              <w:rPr>
                <w:ins w:id="457" w:author="Brian Allred" w:date="2013-10-16T16:19:00Z"/>
              </w:rPr>
            </w:pPr>
            <w:ins w:id="458" w:author="Brian Allred" w:date="2013-10-16T16:19:00Z">
              <w:r>
                <w:t>STR_PARAMETER_4</w:t>
              </w:r>
            </w:ins>
          </w:p>
        </w:tc>
        <w:tc>
          <w:tcPr>
            <w:tcW w:w="4572" w:type="dxa"/>
          </w:tcPr>
          <w:p w:rsidR="0032112B" w:rsidRDefault="0032112B" w:rsidP="0013271E">
            <w:pPr>
              <w:jc w:val="left"/>
              <w:rPr>
                <w:ins w:id="459" w:author="Brian Allred" w:date="2013-10-16T16:19:00Z"/>
              </w:rPr>
            </w:pPr>
            <w:ins w:id="460" w:author="Brian Allred" w:date="2013-10-16T16:21:00Z">
              <w:r>
                <w:t>(not used)</w:t>
              </w:r>
            </w:ins>
          </w:p>
        </w:tc>
      </w:tr>
      <w:tr w:rsidR="009E09CE" w:rsidTr="0013271E">
        <w:trPr>
          <w:ins w:id="461" w:author="Brian Allred" w:date="2013-10-16T16:19:00Z"/>
        </w:trPr>
        <w:tc>
          <w:tcPr>
            <w:tcW w:w="4572" w:type="dxa"/>
          </w:tcPr>
          <w:p w:rsidR="009E09CE" w:rsidRDefault="009E09CE" w:rsidP="0013271E">
            <w:pPr>
              <w:jc w:val="left"/>
              <w:rPr>
                <w:ins w:id="462" w:author="Brian Allred" w:date="2013-10-16T16:19:00Z"/>
              </w:rPr>
            </w:pPr>
            <w:ins w:id="463" w:author="Brian Allred" w:date="2013-10-16T16:19:00Z">
              <w:r>
                <w:t>STR_PARAMETER_5</w:t>
              </w:r>
            </w:ins>
          </w:p>
        </w:tc>
        <w:tc>
          <w:tcPr>
            <w:tcW w:w="4572" w:type="dxa"/>
          </w:tcPr>
          <w:p w:rsidR="009E09CE" w:rsidRDefault="00811B3E" w:rsidP="0013271E">
            <w:pPr>
              <w:jc w:val="left"/>
              <w:rPr>
                <w:ins w:id="464" w:author="Brian Allred" w:date="2013-10-16T16:19:00Z"/>
              </w:rPr>
            </w:pPr>
            <w:ins w:id="465" w:author="Brian Allred" w:date="2013-10-16T17:01:00Z">
              <w:r>
                <w:t>Number of transfers in response</w:t>
              </w:r>
            </w:ins>
          </w:p>
        </w:tc>
      </w:tr>
      <w:tr w:rsidR="009E09CE" w:rsidTr="0013271E">
        <w:trPr>
          <w:ins w:id="466" w:author="Brian Allred" w:date="2013-10-16T16:19:00Z"/>
        </w:trPr>
        <w:tc>
          <w:tcPr>
            <w:tcW w:w="4572" w:type="dxa"/>
          </w:tcPr>
          <w:p w:rsidR="009E09CE" w:rsidRDefault="009E09CE" w:rsidP="0013271E">
            <w:pPr>
              <w:jc w:val="left"/>
              <w:rPr>
                <w:ins w:id="467" w:author="Brian Allred" w:date="2013-10-16T16:19:00Z"/>
              </w:rPr>
            </w:pPr>
            <w:ins w:id="468" w:author="Brian Allred" w:date="2013-10-16T16:19:00Z">
              <w:r>
                <w:t>STR_PARAMETER_6</w:t>
              </w:r>
            </w:ins>
          </w:p>
        </w:tc>
        <w:tc>
          <w:tcPr>
            <w:tcW w:w="4572" w:type="dxa"/>
          </w:tcPr>
          <w:p w:rsidR="009E09CE" w:rsidRDefault="009E09CE" w:rsidP="0013271E">
            <w:pPr>
              <w:jc w:val="left"/>
              <w:rPr>
                <w:ins w:id="469" w:author="Brian Allred" w:date="2013-10-16T16:19:00Z"/>
              </w:rPr>
            </w:pPr>
            <w:ins w:id="470" w:author="Brian Allred" w:date="2013-10-16T16:19:00Z">
              <w:r>
                <w:t>Transaction ID</w:t>
              </w:r>
            </w:ins>
          </w:p>
        </w:tc>
      </w:tr>
      <w:tr w:rsidR="00631D61" w:rsidTr="0013271E">
        <w:trPr>
          <w:ins w:id="471" w:author="Brian Allred" w:date="2013-10-16T16:55:00Z"/>
        </w:trPr>
        <w:tc>
          <w:tcPr>
            <w:tcW w:w="4572" w:type="dxa"/>
          </w:tcPr>
          <w:p w:rsidR="00631D61" w:rsidRDefault="00631D61" w:rsidP="0013271E">
            <w:pPr>
              <w:jc w:val="left"/>
              <w:rPr>
                <w:ins w:id="472" w:author="Brian Allred" w:date="2013-10-16T16:55:00Z"/>
              </w:rPr>
            </w:pPr>
            <w:ins w:id="473" w:author="Brian Allred" w:date="2013-10-16T16:55:00Z">
              <w:r>
                <w:t>STR_PARAMETER_7</w:t>
              </w:r>
            </w:ins>
          </w:p>
        </w:tc>
        <w:tc>
          <w:tcPr>
            <w:tcW w:w="4572" w:type="dxa"/>
          </w:tcPr>
          <w:p w:rsidR="00631D61" w:rsidRDefault="00631D61" w:rsidP="0013271E">
            <w:pPr>
              <w:jc w:val="left"/>
              <w:rPr>
                <w:ins w:id="474" w:author="Brian Allred" w:date="2013-10-16T16:55:00Z"/>
              </w:rPr>
            </w:pPr>
            <w:ins w:id="475" w:author="Brian Allred" w:date="2013-10-16T16:55:00Z">
              <w:r>
                <w:t>(not used)</w:t>
              </w:r>
            </w:ins>
          </w:p>
        </w:tc>
      </w:tr>
    </w:tbl>
    <w:p w:rsidR="009E09CE" w:rsidRDefault="009E09CE" w:rsidP="009E09CE">
      <w:pPr>
        <w:jc w:val="left"/>
        <w:rPr>
          <w:ins w:id="476" w:author="Brian Allred" w:date="2013-10-16T16:19:00Z"/>
        </w:rPr>
      </w:pPr>
    </w:p>
    <w:p w:rsidR="009E09CE" w:rsidRPr="00945E95" w:rsidRDefault="009E09CE" w:rsidP="009E09CE">
      <w:pPr>
        <w:jc w:val="left"/>
        <w:rPr>
          <w:ins w:id="477" w:author="Brian Allred" w:date="2013-10-16T16:20:00Z"/>
          <w:b/>
        </w:rPr>
      </w:pPr>
      <w:ins w:id="478" w:author="Brian Allred" w:date="2013-10-16T16:20:00Z">
        <w:r>
          <w:rPr>
            <w:b/>
          </w:rPr>
          <w:t xml:space="preserve">View </w:t>
        </w:r>
        <w:r>
          <w:rPr>
            <w:b/>
          </w:rPr>
          <w:t>Sent</w:t>
        </w:r>
        <w:r>
          <w:rPr>
            <w:b/>
          </w:rPr>
          <w:t xml:space="preserve"> Transfers</w:t>
        </w:r>
      </w:ins>
    </w:p>
    <w:tbl>
      <w:tblPr>
        <w:tblStyle w:val="TableGrid"/>
        <w:tblW w:w="0" w:type="auto"/>
        <w:tblLook w:val="04A0" w:firstRow="1" w:lastRow="0" w:firstColumn="1" w:lastColumn="0" w:noHBand="0" w:noVBand="1"/>
      </w:tblPr>
      <w:tblGrid>
        <w:gridCol w:w="4572"/>
        <w:gridCol w:w="4572"/>
      </w:tblGrid>
      <w:tr w:rsidR="009E09CE" w:rsidTr="0013271E">
        <w:trPr>
          <w:ins w:id="479" w:author="Brian Allred" w:date="2013-10-16T16:20:00Z"/>
        </w:trPr>
        <w:tc>
          <w:tcPr>
            <w:tcW w:w="4572" w:type="dxa"/>
          </w:tcPr>
          <w:p w:rsidR="009E09CE" w:rsidRDefault="009E09CE" w:rsidP="0013271E">
            <w:pPr>
              <w:jc w:val="left"/>
              <w:rPr>
                <w:ins w:id="480" w:author="Brian Allred" w:date="2013-10-16T16:20:00Z"/>
              </w:rPr>
            </w:pPr>
            <w:ins w:id="481" w:author="Brian Allred" w:date="2013-10-16T16:20:00Z">
              <w:r>
                <w:t>STR_ACTION</w:t>
              </w:r>
            </w:ins>
          </w:p>
        </w:tc>
        <w:tc>
          <w:tcPr>
            <w:tcW w:w="4572" w:type="dxa"/>
          </w:tcPr>
          <w:p w:rsidR="009E09CE" w:rsidRDefault="009E09CE" w:rsidP="0013271E">
            <w:pPr>
              <w:jc w:val="left"/>
              <w:rPr>
                <w:ins w:id="482" w:author="Brian Allred" w:date="2013-10-16T16:20:00Z"/>
              </w:rPr>
            </w:pPr>
            <w:ins w:id="483" w:author="Brian Allred" w:date="2013-10-16T16:20:00Z">
              <w:r>
                <w:t>“</w:t>
              </w:r>
              <w:r w:rsidR="0032112B">
                <w:t>SENT</w:t>
              </w:r>
              <w:r>
                <w:t>_TRANSFERS”</w:t>
              </w:r>
            </w:ins>
          </w:p>
        </w:tc>
      </w:tr>
      <w:tr w:rsidR="009E09CE" w:rsidTr="0013271E">
        <w:trPr>
          <w:ins w:id="484" w:author="Brian Allred" w:date="2013-10-16T16:20:00Z"/>
        </w:trPr>
        <w:tc>
          <w:tcPr>
            <w:tcW w:w="4572" w:type="dxa"/>
          </w:tcPr>
          <w:p w:rsidR="009E09CE" w:rsidRDefault="009E09CE" w:rsidP="0013271E">
            <w:pPr>
              <w:jc w:val="left"/>
              <w:rPr>
                <w:ins w:id="485" w:author="Brian Allred" w:date="2013-10-16T16:20:00Z"/>
              </w:rPr>
            </w:pPr>
            <w:ins w:id="486" w:author="Brian Allred" w:date="2013-10-16T16:20:00Z">
              <w:r>
                <w:t>STR_PARAMETER_1</w:t>
              </w:r>
            </w:ins>
          </w:p>
        </w:tc>
        <w:tc>
          <w:tcPr>
            <w:tcW w:w="4572" w:type="dxa"/>
          </w:tcPr>
          <w:p w:rsidR="009E09CE" w:rsidRDefault="009E09CE" w:rsidP="0013271E">
            <w:pPr>
              <w:jc w:val="left"/>
              <w:rPr>
                <w:ins w:id="487" w:author="Brian Allred" w:date="2013-10-16T16:20:00Z"/>
              </w:rPr>
            </w:pPr>
            <w:ins w:id="488" w:author="Brian Allred" w:date="2013-10-16T16:20:00Z">
              <w:r>
                <w:t>Customer RUT number</w:t>
              </w:r>
            </w:ins>
          </w:p>
        </w:tc>
      </w:tr>
      <w:tr w:rsidR="0032112B" w:rsidTr="0013271E">
        <w:trPr>
          <w:ins w:id="489" w:author="Brian Allred" w:date="2013-10-16T16:20:00Z"/>
        </w:trPr>
        <w:tc>
          <w:tcPr>
            <w:tcW w:w="4572" w:type="dxa"/>
          </w:tcPr>
          <w:p w:rsidR="0032112B" w:rsidRDefault="0032112B" w:rsidP="0013271E">
            <w:pPr>
              <w:jc w:val="left"/>
              <w:rPr>
                <w:ins w:id="490" w:author="Brian Allred" w:date="2013-10-16T16:20:00Z"/>
              </w:rPr>
            </w:pPr>
            <w:ins w:id="491" w:author="Brian Allred" w:date="2013-10-16T16:20:00Z">
              <w:r>
                <w:lastRenderedPageBreak/>
                <w:t>STR_PARAMETER_2</w:t>
              </w:r>
            </w:ins>
          </w:p>
        </w:tc>
        <w:tc>
          <w:tcPr>
            <w:tcW w:w="4572" w:type="dxa"/>
          </w:tcPr>
          <w:p w:rsidR="0032112B" w:rsidRDefault="0032112B" w:rsidP="0013271E">
            <w:pPr>
              <w:jc w:val="left"/>
              <w:rPr>
                <w:ins w:id="492" w:author="Brian Allred" w:date="2013-10-16T16:20:00Z"/>
              </w:rPr>
            </w:pPr>
            <w:ins w:id="493" w:author="Brian Allred" w:date="2013-10-16T16:21:00Z">
              <w:r>
                <w:t>(not used)</w:t>
              </w:r>
            </w:ins>
          </w:p>
        </w:tc>
      </w:tr>
      <w:tr w:rsidR="009E09CE" w:rsidTr="0013271E">
        <w:trPr>
          <w:ins w:id="494" w:author="Brian Allred" w:date="2013-10-16T16:20:00Z"/>
        </w:trPr>
        <w:tc>
          <w:tcPr>
            <w:tcW w:w="4572" w:type="dxa"/>
          </w:tcPr>
          <w:p w:rsidR="009E09CE" w:rsidRDefault="009E09CE" w:rsidP="0013271E">
            <w:pPr>
              <w:jc w:val="left"/>
              <w:rPr>
                <w:ins w:id="495" w:author="Brian Allred" w:date="2013-10-16T16:20:00Z"/>
              </w:rPr>
            </w:pPr>
            <w:ins w:id="496" w:author="Brian Allred" w:date="2013-10-16T16:20:00Z">
              <w:r>
                <w:t>STR_PARAMETER_3</w:t>
              </w:r>
            </w:ins>
          </w:p>
        </w:tc>
        <w:tc>
          <w:tcPr>
            <w:tcW w:w="4572" w:type="dxa"/>
          </w:tcPr>
          <w:p w:rsidR="009E09CE" w:rsidRDefault="009E09CE" w:rsidP="0013271E">
            <w:pPr>
              <w:jc w:val="left"/>
              <w:rPr>
                <w:ins w:id="497" w:author="Brian Allred" w:date="2013-10-16T16:20:00Z"/>
              </w:rPr>
            </w:pPr>
            <w:ins w:id="498" w:author="Brian Allred" w:date="2013-10-16T16:20:00Z">
              <w:r>
                <w:t>(not used)</w:t>
              </w:r>
            </w:ins>
          </w:p>
        </w:tc>
      </w:tr>
      <w:tr w:rsidR="0032112B" w:rsidTr="0013271E">
        <w:trPr>
          <w:ins w:id="499" w:author="Brian Allred" w:date="2013-10-16T16:20:00Z"/>
        </w:trPr>
        <w:tc>
          <w:tcPr>
            <w:tcW w:w="4572" w:type="dxa"/>
          </w:tcPr>
          <w:p w:rsidR="0032112B" w:rsidRDefault="0032112B" w:rsidP="0013271E">
            <w:pPr>
              <w:jc w:val="left"/>
              <w:rPr>
                <w:ins w:id="500" w:author="Brian Allred" w:date="2013-10-16T16:20:00Z"/>
              </w:rPr>
            </w:pPr>
            <w:ins w:id="501" w:author="Brian Allred" w:date="2013-10-16T16:20:00Z">
              <w:r>
                <w:t>STR_PARAMETER_4</w:t>
              </w:r>
            </w:ins>
          </w:p>
        </w:tc>
        <w:tc>
          <w:tcPr>
            <w:tcW w:w="4572" w:type="dxa"/>
          </w:tcPr>
          <w:p w:rsidR="0032112B" w:rsidRDefault="0032112B" w:rsidP="0013271E">
            <w:pPr>
              <w:jc w:val="left"/>
              <w:rPr>
                <w:ins w:id="502" w:author="Brian Allred" w:date="2013-10-16T16:20:00Z"/>
              </w:rPr>
            </w:pPr>
            <w:ins w:id="503" w:author="Brian Allred" w:date="2013-10-16T16:21:00Z">
              <w:r>
                <w:t>(not used)</w:t>
              </w:r>
            </w:ins>
          </w:p>
        </w:tc>
      </w:tr>
      <w:tr w:rsidR="009E09CE" w:rsidTr="0013271E">
        <w:trPr>
          <w:ins w:id="504" w:author="Brian Allred" w:date="2013-10-16T16:20:00Z"/>
        </w:trPr>
        <w:tc>
          <w:tcPr>
            <w:tcW w:w="4572" w:type="dxa"/>
          </w:tcPr>
          <w:p w:rsidR="009E09CE" w:rsidRDefault="009E09CE" w:rsidP="0013271E">
            <w:pPr>
              <w:jc w:val="left"/>
              <w:rPr>
                <w:ins w:id="505" w:author="Brian Allred" w:date="2013-10-16T16:20:00Z"/>
              </w:rPr>
            </w:pPr>
            <w:ins w:id="506" w:author="Brian Allred" w:date="2013-10-16T16:20:00Z">
              <w:r>
                <w:t>STR_PARAMETER_5</w:t>
              </w:r>
            </w:ins>
          </w:p>
        </w:tc>
        <w:tc>
          <w:tcPr>
            <w:tcW w:w="4572" w:type="dxa"/>
          </w:tcPr>
          <w:p w:rsidR="009E09CE" w:rsidRDefault="00811B3E" w:rsidP="0013271E">
            <w:pPr>
              <w:jc w:val="left"/>
              <w:rPr>
                <w:ins w:id="507" w:author="Brian Allred" w:date="2013-10-16T16:20:00Z"/>
              </w:rPr>
            </w:pPr>
            <w:ins w:id="508" w:author="Brian Allred" w:date="2013-10-16T17:00:00Z">
              <w:r>
                <w:t>Number of transfers in response</w:t>
              </w:r>
            </w:ins>
          </w:p>
        </w:tc>
      </w:tr>
      <w:tr w:rsidR="009E09CE" w:rsidTr="0013271E">
        <w:trPr>
          <w:ins w:id="509" w:author="Brian Allred" w:date="2013-10-16T16:20:00Z"/>
        </w:trPr>
        <w:tc>
          <w:tcPr>
            <w:tcW w:w="4572" w:type="dxa"/>
          </w:tcPr>
          <w:p w:rsidR="009E09CE" w:rsidRDefault="009E09CE" w:rsidP="0013271E">
            <w:pPr>
              <w:jc w:val="left"/>
              <w:rPr>
                <w:ins w:id="510" w:author="Brian Allred" w:date="2013-10-16T16:20:00Z"/>
              </w:rPr>
            </w:pPr>
            <w:ins w:id="511" w:author="Brian Allred" w:date="2013-10-16T16:20:00Z">
              <w:r>
                <w:t>STR_PARAMETER_6</w:t>
              </w:r>
            </w:ins>
          </w:p>
        </w:tc>
        <w:tc>
          <w:tcPr>
            <w:tcW w:w="4572" w:type="dxa"/>
          </w:tcPr>
          <w:p w:rsidR="009E09CE" w:rsidRDefault="009E09CE" w:rsidP="0013271E">
            <w:pPr>
              <w:jc w:val="left"/>
              <w:rPr>
                <w:ins w:id="512" w:author="Brian Allred" w:date="2013-10-16T16:20:00Z"/>
              </w:rPr>
            </w:pPr>
            <w:ins w:id="513" w:author="Brian Allred" w:date="2013-10-16T16:20:00Z">
              <w:r>
                <w:t>Transaction ID</w:t>
              </w:r>
            </w:ins>
          </w:p>
        </w:tc>
      </w:tr>
      <w:tr w:rsidR="00631D61" w:rsidTr="0013271E">
        <w:trPr>
          <w:ins w:id="514" w:author="Brian Allred" w:date="2013-10-16T16:55:00Z"/>
        </w:trPr>
        <w:tc>
          <w:tcPr>
            <w:tcW w:w="4572" w:type="dxa"/>
          </w:tcPr>
          <w:p w:rsidR="00631D61" w:rsidRDefault="00631D61" w:rsidP="0013271E">
            <w:pPr>
              <w:jc w:val="left"/>
              <w:rPr>
                <w:ins w:id="515" w:author="Brian Allred" w:date="2013-10-16T16:55:00Z"/>
              </w:rPr>
            </w:pPr>
            <w:ins w:id="516" w:author="Brian Allred" w:date="2013-10-16T16:55:00Z">
              <w:r>
                <w:t>STR_PARAMETER_7</w:t>
              </w:r>
            </w:ins>
          </w:p>
        </w:tc>
        <w:tc>
          <w:tcPr>
            <w:tcW w:w="4572" w:type="dxa"/>
          </w:tcPr>
          <w:p w:rsidR="00631D61" w:rsidRDefault="00631D61" w:rsidP="0013271E">
            <w:pPr>
              <w:jc w:val="left"/>
              <w:rPr>
                <w:ins w:id="517" w:author="Brian Allred" w:date="2013-10-16T16:55:00Z"/>
              </w:rPr>
            </w:pPr>
            <w:ins w:id="518" w:author="Brian Allred" w:date="2013-10-16T16:55:00Z">
              <w:r>
                <w:t>(not used)</w:t>
              </w:r>
            </w:ins>
          </w:p>
        </w:tc>
      </w:tr>
    </w:tbl>
    <w:p w:rsidR="009E09CE" w:rsidRDefault="009E09CE" w:rsidP="009E09CE">
      <w:pPr>
        <w:jc w:val="left"/>
        <w:rPr>
          <w:ins w:id="519" w:author="Brian Allred" w:date="2013-10-16T16:20:00Z"/>
        </w:rPr>
      </w:pPr>
    </w:p>
    <w:p w:rsidR="00D064BE" w:rsidRPr="00945E95" w:rsidRDefault="00D064BE" w:rsidP="00D064BE">
      <w:pPr>
        <w:jc w:val="left"/>
        <w:rPr>
          <w:ins w:id="520" w:author="Brian Allred" w:date="2013-10-16T16:26:00Z"/>
          <w:b/>
        </w:rPr>
      </w:pPr>
      <w:ins w:id="521" w:author="Brian Allred" w:date="2013-10-16T16:26:00Z">
        <w:r>
          <w:rPr>
            <w:b/>
          </w:rPr>
          <w:t>Request List of Alerts</w:t>
        </w:r>
      </w:ins>
    </w:p>
    <w:tbl>
      <w:tblPr>
        <w:tblStyle w:val="TableGrid"/>
        <w:tblW w:w="0" w:type="auto"/>
        <w:tblLook w:val="04A0" w:firstRow="1" w:lastRow="0" w:firstColumn="1" w:lastColumn="0" w:noHBand="0" w:noVBand="1"/>
      </w:tblPr>
      <w:tblGrid>
        <w:gridCol w:w="4572"/>
        <w:gridCol w:w="4572"/>
      </w:tblGrid>
      <w:tr w:rsidR="00D064BE" w:rsidTr="0013271E">
        <w:trPr>
          <w:ins w:id="522" w:author="Brian Allred" w:date="2013-10-16T16:26:00Z"/>
        </w:trPr>
        <w:tc>
          <w:tcPr>
            <w:tcW w:w="4572" w:type="dxa"/>
          </w:tcPr>
          <w:p w:rsidR="00D064BE" w:rsidRDefault="00D064BE" w:rsidP="0013271E">
            <w:pPr>
              <w:jc w:val="left"/>
              <w:rPr>
                <w:ins w:id="523" w:author="Brian Allred" w:date="2013-10-16T16:26:00Z"/>
              </w:rPr>
            </w:pPr>
            <w:ins w:id="524" w:author="Brian Allred" w:date="2013-10-16T16:26:00Z">
              <w:r>
                <w:t>STR_ACTION</w:t>
              </w:r>
            </w:ins>
          </w:p>
        </w:tc>
        <w:tc>
          <w:tcPr>
            <w:tcW w:w="4572" w:type="dxa"/>
          </w:tcPr>
          <w:p w:rsidR="00D064BE" w:rsidRDefault="00D064BE" w:rsidP="00D064BE">
            <w:pPr>
              <w:jc w:val="left"/>
              <w:rPr>
                <w:ins w:id="525" w:author="Brian Allred" w:date="2013-10-16T16:26:00Z"/>
              </w:rPr>
            </w:pPr>
            <w:ins w:id="526" w:author="Brian Allred" w:date="2013-10-16T16:26:00Z">
              <w:r>
                <w:t>“</w:t>
              </w:r>
              <w:r>
                <w:t>QUERY_ALERTS</w:t>
              </w:r>
              <w:r>
                <w:t>”</w:t>
              </w:r>
            </w:ins>
          </w:p>
        </w:tc>
      </w:tr>
      <w:tr w:rsidR="00D064BE" w:rsidTr="0013271E">
        <w:trPr>
          <w:ins w:id="527" w:author="Brian Allred" w:date="2013-10-16T16:26:00Z"/>
        </w:trPr>
        <w:tc>
          <w:tcPr>
            <w:tcW w:w="4572" w:type="dxa"/>
          </w:tcPr>
          <w:p w:rsidR="00D064BE" w:rsidRDefault="00D064BE" w:rsidP="0013271E">
            <w:pPr>
              <w:jc w:val="left"/>
              <w:rPr>
                <w:ins w:id="528" w:author="Brian Allred" w:date="2013-10-16T16:26:00Z"/>
              </w:rPr>
            </w:pPr>
            <w:ins w:id="529" w:author="Brian Allred" w:date="2013-10-16T16:26:00Z">
              <w:r>
                <w:t>STR_PARAMETER_1</w:t>
              </w:r>
            </w:ins>
          </w:p>
        </w:tc>
        <w:tc>
          <w:tcPr>
            <w:tcW w:w="4572" w:type="dxa"/>
          </w:tcPr>
          <w:p w:rsidR="00D064BE" w:rsidRDefault="00D064BE" w:rsidP="0013271E">
            <w:pPr>
              <w:jc w:val="left"/>
              <w:rPr>
                <w:ins w:id="530" w:author="Brian Allred" w:date="2013-10-16T16:26:00Z"/>
              </w:rPr>
            </w:pPr>
            <w:ins w:id="531" w:author="Brian Allred" w:date="2013-10-16T16:26:00Z">
              <w:r>
                <w:t>Customer RUT number</w:t>
              </w:r>
            </w:ins>
          </w:p>
        </w:tc>
      </w:tr>
      <w:tr w:rsidR="00D064BE" w:rsidTr="0013271E">
        <w:trPr>
          <w:ins w:id="532" w:author="Brian Allred" w:date="2013-10-16T16:26:00Z"/>
        </w:trPr>
        <w:tc>
          <w:tcPr>
            <w:tcW w:w="4572" w:type="dxa"/>
          </w:tcPr>
          <w:p w:rsidR="00D064BE" w:rsidRDefault="00D064BE" w:rsidP="0013271E">
            <w:pPr>
              <w:jc w:val="left"/>
              <w:rPr>
                <w:ins w:id="533" w:author="Brian Allred" w:date="2013-10-16T16:26:00Z"/>
              </w:rPr>
            </w:pPr>
            <w:ins w:id="534" w:author="Brian Allred" w:date="2013-10-16T16:26:00Z">
              <w:r>
                <w:t>STR_PARAMETER_2</w:t>
              </w:r>
            </w:ins>
          </w:p>
        </w:tc>
        <w:tc>
          <w:tcPr>
            <w:tcW w:w="4572" w:type="dxa"/>
          </w:tcPr>
          <w:p w:rsidR="00D064BE" w:rsidRDefault="00D064BE" w:rsidP="0013271E">
            <w:pPr>
              <w:jc w:val="left"/>
              <w:rPr>
                <w:ins w:id="535" w:author="Brian Allred" w:date="2013-10-16T16:26:00Z"/>
              </w:rPr>
            </w:pPr>
            <w:ins w:id="536" w:author="Brian Allred" w:date="2013-10-16T16:26:00Z">
              <w:r>
                <w:t>(not used)</w:t>
              </w:r>
            </w:ins>
          </w:p>
        </w:tc>
      </w:tr>
      <w:tr w:rsidR="00D064BE" w:rsidTr="0013271E">
        <w:trPr>
          <w:ins w:id="537" w:author="Brian Allred" w:date="2013-10-16T16:26:00Z"/>
        </w:trPr>
        <w:tc>
          <w:tcPr>
            <w:tcW w:w="4572" w:type="dxa"/>
          </w:tcPr>
          <w:p w:rsidR="00D064BE" w:rsidRDefault="00D064BE" w:rsidP="0013271E">
            <w:pPr>
              <w:jc w:val="left"/>
              <w:rPr>
                <w:ins w:id="538" w:author="Brian Allred" w:date="2013-10-16T16:26:00Z"/>
              </w:rPr>
            </w:pPr>
            <w:ins w:id="539" w:author="Brian Allred" w:date="2013-10-16T16:26:00Z">
              <w:r>
                <w:t>STR_PARAMETER_3</w:t>
              </w:r>
            </w:ins>
          </w:p>
        </w:tc>
        <w:tc>
          <w:tcPr>
            <w:tcW w:w="4572" w:type="dxa"/>
          </w:tcPr>
          <w:p w:rsidR="00D064BE" w:rsidRDefault="00D064BE" w:rsidP="0013271E">
            <w:pPr>
              <w:jc w:val="left"/>
              <w:rPr>
                <w:ins w:id="540" w:author="Brian Allred" w:date="2013-10-16T16:26:00Z"/>
              </w:rPr>
            </w:pPr>
            <w:ins w:id="541" w:author="Brian Allred" w:date="2013-10-16T16:26:00Z">
              <w:r>
                <w:t>(not used)</w:t>
              </w:r>
            </w:ins>
          </w:p>
        </w:tc>
      </w:tr>
      <w:tr w:rsidR="00D064BE" w:rsidTr="0013271E">
        <w:trPr>
          <w:ins w:id="542" w:author="Brian Allred" w:date="2013-10-16T16:26:00Z"/>
        </w:trPr>
        <w:tc>
          <w:tcPr>
            <w:tcW w:w="4572" w:type="dxa"/>
          </w:tcPr>
          <w:p w:rsidR="00D064BE" w:rsidRDefault="00D064BE" w:rsidP="0013271E">
            <w:pPr>
              <w:jc w:val="left"/>
              <w:rPr>
                <w:ins w:id="543" w:author="Brian Allred" w:date="2013-10-16T16:26:00Z"/>
              </w:rPr>
            </w:pPr>
            <w:ins w:id="544" w:author="Brian Allred" w:date="2013-10-16T16:26:00Z">
              <w:r>
                <w:t>STR_PARAMETER_4</w:t>
              </w:r>
            </w:ins>
          </w:p>
        </w:tc>
        <w:tc>
          <w:tcPr>
            <w:tcW w:w="4572" w:type="dxa"/>
          </w:tcPr>
          <w:p w:rsidR="00D064BE" w:rsidRDefault="00D064BE" w:rsidP="0013271E">
            <w:pPr>
              <w:jc w:val="left"/>
              <w:rPr>
                <w:ins w:id="545" w:author="Brian Allred" w:date="2013-10-16T16:26:00Z"/>
              </w:rPr>
            </w:pPr>
            <w:ins w:id="546" w:author="Brian Allred" w:date="2013-10-16T16:26:00Z">
              <w:r>
                <w:t>(not used)</w:t>
              </w:r>
            </w:ins>
          </w:p>
        </w:tc>
      </w:tr>
      <w:tr w:rsidR="00D064BE" w:rsidTr="0013271E">
        <w:trPr>
          <w:ins w:id="547" w:author="Brian Allred" w:date="2013-10-16T16:26:00Z"/>
        </w:trPr>
        <w:tc>
          <w:tcPr>
            <w:tcW w:w="4572" w:type="dxa"/>
          </w:tcPr>
          <w:p w:rsidR="00D064BE" w:rsidRDefault="00D064BE" w:rsidP="0013271E">
            <w:pPr>
              <w:jc w:val="left"/>
              <w:rPr>
                <w:ins w:id="548" w:author="Brian Allred" w:date="2013-10-16T16:26:00Z"/>
              </w:rPr>
            </w:pPr>
            <w:ins w:id="549" w:author="Brian Allred" w:date="2013-10-16T16:26:00Z">
              <w:r>
                <w:t>STR_PARAMETER_5</w:t>
              </w:r>
            </w:ins>
          </w:p>
        </w:tc>
        <w:tc>
          <w:tcPr>
            <w:tcW w:w="4572" w:type="dxa"/>
          </w:tcPr>
          <w:p w:rsidR="00D064BE" w:rsidRDefault="00811B3E" w:rsidP="0013271E">
            <w:pPr>
              <w:jc w:val="left"/>
              <w:rPr>
                <w:ins w:id="550" w:author="Brian Allred" w:date="2013-10-16T16:26:00Z"/>
              </w:rPr>
            </w:pPr>
            <w:ins w:id="551" w:author="Brian Allred" w:date="2013-10-16T17:00:00Z">
              <w:r>
                <w:t>Number of alerts in response</w:t>
              </w:r>
            </w:ins>
          </w:p>
        </w:tc>
      </w:tr>
      <w:tr w:rsidR="00D064BE" w:rsidTr="0013271E">
        <w:trPr>
          <w:ins w:id="552" w:author="Brian Allred" w:date="2013-10-16T16:26:00Z"/>
        </w:trPr>
        <w:tc>
          <w:tcPr>
            <w:tcW w:w="4572" w:type="dxa"/>
          </w:tcPr>
          <w:p w:rsidR="00D064BE" w:rsidRDefault="00D064BE" w:rsidP="0013271E">
            <w:pPr>
              <w:jc w:val="left"/>
              <w:rPr>
                <w:ins w:id="553" w:author="Brian Allred" w:date="2013-10-16T16:26:00Z"/>
              </w:rPr>
            </w:pPr>
            <w:ins w:id="554" w:author="Brian Allred" w:date="2013-10-16T16:26:00Z">
              <w:r>
                <w:t>STR_PARAMETER_6</w:t>
              </w:r>
            </w:ins>
          </w:p>
        </w:tc>
        <w:tc>
          <w:tcPr>
            <w:tcW w:w="4572" w:type="dxa"/>
          </w:tcPr>
          <w:p w:rsidR="00D064BE" w:rsidRDefault="00D064BE" w:rsidP="0013271E">
            <w:pPr>
              <w:jc w:val="left"/>
              <w:rPr>
                <w:ins w:id="555" w:author="Brian Allred" w:date="2013-10-16T16:26:00Z"/>
              </w:rPr>
            </w:pPr>
            <w:ins w:id="556" w:author="Brian Allred" w:date="2013-10-16T16:26:00Z">
              <w:r>
                <w:t>Transaction ID</w:t>
              </w:r>
            </w:ins>
          </w:p>
        </w:tc>
      </w:tr>
      <w:tr w:rsidR="00631D61" w:rsidTr="0013271E">
        <w:trPr>
          <w:ins w:id="557" w:author="Brian Allred" w:date="2013-10-16T16:55:00Z"/>
        </w:trPr>
        <w:tc>
          <w:tcPr>
            <w:tcW w:w="4572" w:type="dxa"/>
          </w:tcPr>
          <w:p w:rsidR="00631D61" w:rsidRDefault="00631D61" w:rsidP="0013271E">
            <w:pPr>
              <w:jc w:val="left"/>
              <w:rPr>
                <w:ins w:id="558" w:author="Brian Allred" w:date="2013-10-16T16:55:00Z"/>
              </w:rPr>
            </w:pPr>
            <w:ins w:id="559" w:author="Brian Allred" w:date="2013-10-16T16:55:00Z">
              <w:r>
                <w:t>STR_PARAMETER_7</w:t>
              </w:r>
            </w:ins>
          </w:p>
        </w:tc>
        <w:tc>
          <w:tcPr>
            <w:tcW w:w="4572" w:type="dxa"/>
          </w:tcPr>
          <w:p w:rsidR="00631D61" w:rsidRDefault="00631D61" w:rsidP="0013271E">
            <w:pPr>
              <w:jc w:val="left"/>
              <w:rPr>
                <w:ins w:id="560" w:author="Brian Allred" w:date="2013-10-16T16:55:00Z"/>
              </w:rPr>
            </w:pPr>
            <w:ins w:id="561" w:author="Brian Allred" w:date="2013-10-16T16:55:00Z">
              <w:r>
                <w:t>(not used)</w:t>
              </w:r>
            </w:ins>
          </w:p>
        </w:tc>
      </w:tr>
    </w:tbl>
    <w:p w:rsidR="00D064BE" w:rsidRDefault="00D064BE" w:rsidP="00D064BE">
      <w:pPr>
        <w:jc w:val="left"/>
        <w:rPr>
          <w:ins w:id="562" w:author="Brian Allred" w:date="2013-10-16T16:26:00Z"/>
        </w:rPr>
      </w:pPr>
    </w:p>
    <w:p w:rsidR="00973361" w:rsidRPr="00945E95" w:rsidRDefault="00973361" w:rsidP="00973361">
      <w:pPr>
        <w:jc w:val="left"/>
        <w:rPr>
          <w:ins w:id="563" w:author="Brian Allred" w:date="2013-10-16T16:27:00Z"/>
          <w:b/>
        </w:rPr>
      </w:pPr>
      <w:ins w:id="564" w:author="Brian Allred" w:date="2013-10-16T16:27:00Z">
        <w:r>
          <w:rPr>
            <w:b/>
          </w:rPr>
          <w:t>‘Contact’ request submitted (using the Contacto page)</w:t>
        </w:r>
      </w:ins>
    </w:p>
    <w:tbl>
      <w:tblPr>
        <w:tblStyle w:val="TableGrid"/>
        <w:tblW w:w="0" w:type="auto"/>
        <w:tblLook w:val="04A0" w:firstRow="1" w:lastRow="0" w:firstColumn="1" w:lastColumn="0" w:noHBand="0" w:noVBand="1"/>
      </w:tblPr>
      <w:tblGrid>
        <w:gridCol w:w="4572"/>
        <w:gridCol w:w="4572"/>
      </w:tblGrid>
      <w:tr w:rsidR="00973361" w:rsidTr="0013271E">
        <w:trPr>
          <w:ins w:id="565" w:author="Brian Allred" w:date="2013-10-16T16:27:00Z"/>
        </w:trPr>
        <w:tc>
          <w:tcPr>
            <w:tcW w:w="4572" w:type="dxa"/>
          </w:tcPr>
          <w:p w:rsidR="00973361" w:rsidRDefault="00973361" w:rsidP="0013271E">
            <w:pPr>
              <w:jc w:val="left"/>
              <w:rPr>
                <w:ins w:id="566" w:author="Brian Allred" w:date="2013-10-16T16:27:00Z"/>
              </w:rPr>
            </w:pPr>
            <w:ins w:id="567" w:author="Brian Allred" w:date="2013-10-16T16:27:00Z">
              <w:r>
                <w:t>STR_ACTION</w:t>
              </w:r>
            </w:ins>
          </w:p>
        </w:tc>
        <w:tc>
          <w:tcPr>
            <w:tcW w:w="4572" w:type="dxa"/>
          </w:tcPr>
          <w:p w:rsidR="00973361" w:rsidRDefault="00973361" w:rsidP="00973361">
            <w:pPr>
              <w:jc w:val="left"/>
              <w:rPr>
                <w:ins w:id="568" w:author="Brian Allred" w:date="2013-10-16T16:27:00Z"/>
              </w:rPr>
            </w:pPr>
            <w:ins w:id="569" w:author="Brian Allred" w:date="2013-10-16T16:27:00Z">
              <w:r>
                <w:t>“</w:t>
              </w:r>
              <w:r>
                <w:t>CONTACT_SUBMITTED</w:t>
              </w:r>
              <w:r>
                <w:t>”</w:t>
              </w:r>
            </w:ins>
          </w:p>
        </w:tc>
      </w:tr>
      <w:tr w:rsidR="00973361" w:rsidTr="0013271E">
        <w:trPr>
          <w:ins w:id="570" w:author="Brian Allred" w:date="2013-10-16T16:27:00Z"/>
        </w:trPr>
        <w:tc>
          <w:tcPr>
            <w:tcW w:w="4572" w:type="dxa"/>
          </w:tcPr>
          <w:p w:rsidR="00973361" w:rsidRDefault="00973361" w:rsidP="0013271E">
            <w:pPr>
              <w:jc w:val="left"/>
              <w:rPr>
                <w:ins w:id="571" w:author="Brian Allred" w:date="2013-10-16T16:27:00Z"/>
              </w:rPr>
            </w:pPr>
            <w:ins w:id="572" w:author="Brian Allred" w:date="2013-10-16T16:27:00Z">
              <w:r>
                <w:t>STR_PARAMETER_1</w:t>
              </w:r>
            </w:ins>
          </w:p>
        </w:tc>
        <w:tc>
          <w:tcPr>
            <w:tcW w:w="4572" w:type="dxa"/>
          </w:tcPr>
          <w:p w:rsidR="00973361" w:rsidRDefault="00973361" w:rsidP="0013271E">
            <w:pPr>
              <w:jc w:val="left"/>
              <w:rPr>
                <w:ins w:id="573" w:author="Brian Allred" w:date="2013-10-16T16:27:00Z"/>
              </w:rPr>
            </w:pPr>
            <w:ins w:id="574" w:author="Brian Allred" w:date="2013-10-16T16:27:00Z">
              <w:r>
                <w:t>Customer RUT number</w:t>
              </w:r>
            </w:ins>
          </w:p>
        </w:tc>
      </w:tr>
      <w:tr w:rsidR="00973361" w:rsidTr="0013271E">
        <w:trPr>
          <w:ins w:id="575" w:author="Brian Allred" w:date="2013-10-16T16:27:00Z"/>
        </w:trPr>
        <w:tc>
          <w:tcPr>
            <w:tcW w:w="4572" w:type="dxa"/>
          </w:tcPr>
          <w:p w:rsidR="00973361" w:rsidRDefault="00973361" w:rsidP="0013271E">
            <w:pPr>
              <w:jc w:val="left"/>
              <w:rPr>
                <w:ins w:id="576" w:author="Brian Allred" w:date="2013-10-16T16:27:00Z"/>
              </w:rPr>
            </w:pPr>
            <w:ins w:id="577" w:author="Brian Allred" w:date="2013-10-16T16:27:00Z">
              <w:r>
                <w:t>STR_PARAMETER_2</w:t>
              </w:r>
            </w:ins>
          </w:p>
        </w:tc>
        <w:tc>
          <w:tcPr>
            <w:tcW w:w="4572" w:type="dxa"/>
          </w:tcPr>
          <w:p w:rsidR="00973361" w:rsidRDefault="00973361" w:rsidP="0013271E">
            <w:pPr>
              <w:jc w:val="left"/>
              <w:rPr>
                <w:ins w:id="578" w:author="Brian Allred" w:date="2013-10-16T16:27:00Z"/>
              </w:rPr>
            </w:pPr>
            <w:ins w:id="579" w:author="Brian Allred" w:date="2013-10-16T16:27:00Z">
              <w:r>
                <w:t>(not used)</w:t>
              </w:r>
            </w:ins>
          </w:p>
        </w:tc>
      </w:tr>
      <w:tr w:rsidR="00973361" w:rsidTr="0013271E">
        <w:trPr>
          <w:ins w:id="580" w:author="Brian Allred" w:date="2013-10-16T16:27:00Z"/>
        </w:trPr>
        <w:tc>
          <w:tcPr>
            <w:tcW w:w="4572" w:type="dxa"/>
          </w:tcPr>
          <w:p w:rsidR="00973361" w:rsidRDefault="00973361" w:rsidP="0013271E">
            <w:pPr>
              <w:jc w:val="left"/>
              <w:rPr>
                <w:ins w:id="581" w:author="Brian Allred" w:date="2013-10-16T16:27:00Z"/>
              </w:rPr>
            </w:pPr>
            <w:ins w:id="582" w:author="Brian Allred" w:date="2013-10-16T16:27:00Z">
              <w:r>
                <w:t>STR_PARAMETER_3</w:t>
              </w:r>
            </w:ins>
          </w:p>
        </w:tc>
        <w:tc>
          <w:tcPr>
            <w:tcW w:w="4572" w:type="dxa"/>
          </w:tcPr>
          <w:p w:rsidR="00973361" w:rsidRDefault="00973361" w:rsidP="0013271E">
            <w:pPr>
              <w:jc w:val="left"/>
              <w:rPr>
                <w:ins w:id="583" w:author="Brian Allred" w:date="2013-10-16T16:27:00Z"/>
              </w:rPr>
            </w:pPr>
            <w:ins w:id="584" w:author="Brian Allred" w:date="2013-10-16T16:27:00Z">
              <w:r>
                <w:t>(not used)</w:t>
              </w:r>
            </w:ins>
          </w:p>
        </w:tc>
      </w:tr>
      <w:tr w:rsidR="00973361" w:rsidTr="0013271E">
        <w:trPr>
          <w:ins w:id="585" w:author="Brian Allred" w:date="2013-10-16T16:27:00Z"/>
        </w:trPr>
        <w:tc>
          <w:tcPr>
            <w:tcW w:w="4572" w:type="dxa"/>
          </w:tcPr>
          <w:p w:rsidR="00973361" w:rsidRDefault="00973361" w:rsidP="0013271E">
            <w:pPr>
              <w:jc w:val="left"/>
              <w:rPr>
                <w:ins w:id="586" w:author="Brian Allred" w:date="2013-10-16T16:27:00Z"/>
              </w:rPr>
            </w:pPr>
            <w:ins w:id="587" w:author="Brian Allred" w:date="2013-10-16T16:27:00Z">
              <w:r>
                <w:t>STR_PARAMETER_4</w:t>
              </w:r>
            </w:ins>
          </w:p>
        </w:tc>
        <w:tc>
          <w:tcPr>
            <w:tcW w:w="4572" w:type="dxa"/>
          </w:tcPr>
          <w:p w:rsidR="00973361" w:rsidRDefault="00973361" w:rsidP="0013271E">
            <w:pPr>
              <w:jc w:val="left"/>
              <w:rPr>
                <w:ins w:id="588" w:author="Brian Allred" w:date="2013-10-16T16:27:00Z"/>
              </w:rPr>
            </w:pPr>
            <w:ins w:id="589" w:author="Brian Allred" w:date="2013-10-16T16:27:00Z">
              <w:r>
                <w:t>(not used)</w:t>
              </w:r>
            </w:ins>
          </w:p>
        </w:tc>
      </w:tr>
      <w:tr w:rsidR="00973361" w:rsidTr="0013271E">
        <w:trPr>
          <w:ins w:id="590" w:author="Brian Allred" w:date="2013-10-16T16:27:00Z"/>
        </w:trPr>
        <w:tc>
          <w:tcPr>
            <w:tcW w:w="4572" w:type="dxa"/>
          </w:tcPr>
          <w:p w:rsidR="00973361" w:rsidRDefault="00973361" w:rsidP="0013271E">
            <w:pPr>
              <w:jc w:val="left"/>
              <w:rPr>
                <w:ins w:id="591" w:author="Brian Allred" w:date="2013-10-16T16:27:00Z"/>
              </w:rPr>
            </w:pPr>
            <w:ins w:id="592" w:author="Brian Allred" w:date="2013-10-16T16:27:00Z">
              <w:r>
                <w:t>STR_PARAMETER_5</w:t>
              </w:r>
            </w:ins>
          </w:p>
        </w:tc>
        <w:tc>
          <w:tcPr>
            <w:tcW w:w="4572" w:type="dxa"/>
          </w:tcPr>
          <w:p w:rsidR="00973361" w:rsidRDefault="009B0882" w:rsidP="0013271E">
            <w:pPr>
              <w:jc w:val="left"/>
              <w:rPr>
                <w:ins w:id="593" w:author="Brian Allred" w:date="2013-10-16T16:27:00Z"/>
              </w:rPr>
            </w:pPr>
            <w:ins w:id="594" w:author="Brian Allred" w:date="2013-10-16T16:28:00Z">
              <w:r>
                <w:t>First 80 characters of the message</w:t>
              </w:r>
            </w:ins>
          </w:p>
        </w:tc>
      </w:tr>
      <w:tr w:rsidR="00973361" w:rsidTr="0013271E">
        <w:trPr>
          <w:ins w:id="595" w:author="Brian Allred" w:date="2013-10-16T16:27:00Z"/>
        </w:trPr>
        <w:tc>
          <w:tcPr>
            <w:tcW w:w="4572" w:type="dxa"/>
          </w:tcPr>
          <w:p w:rsidR="00973361" w:rsidRDefault="00973361" w:rsidP="0013271E">
            <w:pPr>
              <w:jc w:val="left"/>
              <w:rPr>
                <w:ins w:id="596" w:author="Brian Allred" w:date="2013-10-16T16:27:00Z"/>
              </w:rPr>
            </w:pPr>
            <w:ins w:id="597" w:author="Brian Allred" w:date="2013-10-16T16:27:00Z">
              <w:r>
                <w:t>STR_PARAMETER_6</w:t>
              </w:r>
            </w:ins>
          </w:p>
        </w:tc>
        <w:tc>
          <w:tcPr>
            <w:tcW w:w="4572" w:type="dxa"/>
          </w:tcPr>
          <w:p w:rsidR="00973361" w:rsidRDefault="00973361" w:rsidP="0013271E">
            <w:pPr>
              <w:jc w:val="left"/>
              <w:rPr>
                <w:ins w:id="598" w:author="Brian Allred" w:date="2013-10-16T16:27:00Z"/>
              </w:rPr>
            </w:pPr>
            <w:ins w:id="599" w:author="Brian Allred" w:date="2013-10-16T16:27:00Z">
              <w:r>
                <w:t>Transaction ID</w:t>
              </w:r>
            </w:ins>
          </w:p>
        </w:tc>
      </w:tr>
      <w:tr w:rsidR="00631D61" w:rsidTr="0013271E">
        <w:trPr>
          <w:ins w:id="600" w:author="Brian Allred" w:date="2013-10-16T16:55:00Z"/>
        </w:trPr>
        <w:tc>
          <w:tcPr>
            <w:tcW w:w="4572" w:type="dxa"/>
          </w:tcPr>
          <w:p w:rsidR="00631D61" w:rsidRDefault="00631D61" w:rsidP="0013271E">
            <w:pPr>
              <w:jc w:val="left"/>
              <w:rPr>
                <w:ins w:id="601" w:author="Brian Allred" w:date="2013-10-16T16:55:00Z"/>
              </w:rPr>
            </w:pPr>
            <w:ins w:id="602" w:author="Brian Allred" w:date="2013-10-16T16:55:00Z">
              <w:r>
                <w:t>STR_PARAMETER_7</w:t>
              </w:r>
            </w:ins>
          </w:p>
        </w:tc>
        <w:tc>
          <w:tcPr>
            <w:tcW w:w="4572" w:type="dxa"/>
          </w:tcPr>
          <w:p w:rsidR="00631D61" w:rsidRDefault="00631D61" w:rsidP="0013271E">
            <w:pPr>
              <w:jc w:val="left"/>
              <w:rPr>
                <w:ins w:id="603" w:author="Brian Allred" w:date="2013-10-16T16:55:00Z"/>
              </w:rPr>
            </w:pPr>
            <w:ins w:id="604" w:author="Brian Allred" w:date="2013-10-16T16:55:00Z">
              <w:r>
                <w:t>(not used)</w:t>
              </w:r>
            </w:ins>
          </w:p>
        </w:tc>
      </w:tr>
    </w:tbl>
    <w:p w:rsidR="00973361" w:rsidRDefault="00973361" w:rsidP="00973361">
      <w:pPr>
        <w:jc w:val="left"/>
        <w:rPr>
          <w:ins w:id="605" w:author="Brian Allred" w:date="2013-10-16T16:27:00Z"/>
        </w:rPr>
      </w:pPr>
    </w:p>
    <w:p w:rsidR="004C0936" w:rsidRDefault="004C0936" w:rsidP="005723EE">
      <w:pPr>
        <w:jc w:val="left"/>
      </w:pPr>
      <w:r>
        <w:t>SAP will not provide a user interface to view the audit information stored.</w:t>
      </w:r>
      <w:r w:rsidR="00126676">
        <w:t xml:space="preserve">  They will write their own queries or reports to view this data.</w:t>
      </w:r>
      <w:ins w:id="606" w:author="Brian Allred" w:date="2013-10-16T16:31:00Z">
        <w:r w:rsidR="00113250">
          <w:t xml:space="preserve">   SAP will provide some sample SQL to query the database.</w:t>
        </w:r>
      </w:ins>
    </w:p>
    <w:p w:rsidR="00D80353" w:rsidRDefault="000B7E24" w:rsidP="00543E28">
      <w:pPr>
        <w:pStyle w:val="Heading1"/>
        <w:jc w:val="left"/>
      </w:pPr>
      <w:bookmarkStart w:id="607" w:name="_Schema_Changes"/>
      <w:bookmarkStart w:id="608" w:name="_XSD_Contract_Additions"/>
      <w:bookmarkStart w:id="609" w:name="_Toc358210340"/>
      <w:bookmarkEnd w:id="607"/>
      <w:bookmarkEnd w:id="608"/>
      <w:r>
        <w:t>Session Management</w:t>
      </w:r>
      <w:bookmarkEnd w:id="609"/>
    </w:p>
    <w:p w:rsidR="00D766C0" w:rsidRDefault="000B7E24" w:rsidP="00543E28">
      <w:pPr>
        <w:jc w:val="left"/>
      </w:pPr>
      <w:r>
        <w:t xml:space="preserve">The core </w:t>
      </w:r>
      <w:r w:rsidR="00AF52B4">
        <w:t>Mobiliser</w:t>
      </w:r>
      <w:r>
        <w:t xml:space="preserve"> system holds no state, but the framework supports the concept of sessions for channels that do not hold state.</w:t>
      </w:r>
    </w:p>
    <w:p w:rsidR="0014205C" w:rsidRDefault="0014205C" w:rsidP="00543E28">
      <w:pPr>
        <w:jc w:val="left"/>
      </w:pPr>
    </w:p>
    <w:p w:rsidR="00D766C0" w:rsidRDefault="00D766C0" w:rsidP="00543E28">
      <w:pPr>
        <w:jc w:val="left"/>
      </w:pPr>
      <w:r>
        <w:t xml:space="preserve">Once a user is authenticated, the calling services should pass in the </w:t>
      </w:r>
      <w:r w:rsidR="00AF52B4">
        <w:t xml:space="preserve">mBanking </w:t>
      </w:r>
      <w:r>
        <w:t xml:space="preserve">session with requests.  The </w:t>
      </w:r>
      <w:hyperlink w:anchor="sessioninter" w:history="1">
        <w:r w:rsidRPr="00D766C0">
          <w:rPr>
            <w:rStyle w:val="Hyperlink"/>
          </w:rPr>
          <w:t>Session</w:t>
        </w:r>
        <w:r w:rsidR="00B40944">
          <w:rPr>
            <w:rStyle w:val="Hyperlink"/>
          </w:rPr>
          <w:t>Management</w:t>
        </w:r>
        <w:r w:rsidRPr="00D766C0">
          <w:rPr>
            <w:rStyle w:val="Hyperlink"/>
          </w:rPr>
          <w:t>Interceptor</w:t>
        </w:r>
      </w:hyperlink>
      <w:r w:rsidR="009D06EE">
        <w:t xml:space="preserve"> will validate the session then update the last</w:t>
      </w:r>
      <w:r w:rsidR="00FD03C3">
        <w:t xml:space="preserve"> </w:t>
      </w:r>
      <w:r w:rsidR="009D06EE">
        <w:t>active</w:t>
      </w:r>
      <w:r w:rsidR="00FD03C3">
        <w:t xml:space="preserve"> </w:t>
      </w:r>
      <w:r w:rsidR="009D06EE">
        <w:t>timestamp.</w:t>
      </w:r>
    </w:p>
    <w:p w:rsidR="00E66C9D" w:rsidRDefault="00E66C9D" w:rsidP="00543E28">
      <w:pPr>
        <w:jc w:val="left"/>
      </w:pPr>
    </w:p>
    <w:p w:rsidR="00E66C9D" w:rsidRDefault="00E66C9D" w:rsidP="00543E28">
      <w:pPr>
        <w:jc w:val="left"/>
      </w:pPr>
      <w:r>
        <w:t>The core CustomerLogic Business Logic class includes a method named checkSessionForExpiration.</w:t>
      </w:r>
    </w:p>
    <w:p w:rsidR="001D6ECF" w:rsidRDefault="001D6ECF" w:rsidP="00543E28">
      <w:pPr>
        <w:jc w:val="left"/>
      </w:pPr>
    </w:p>
    <w:p w:rsidR="001D6ECF" w:rsidRDefault="001D6ECF" w:rsidP="00543E28">
      <w:pPr>
        <w:jc w:val="left"/>
      </w:pPr>
      <w:r>
        <w:t>For this project, session management for installed apps and the WAP interface is done in Javascript.  The file named app.js includes this logic.</w:t>
      </w:r>
    </w:p>
    <w:p w:rsidR="00F73A56" w:rsidRDefault="00F73A56" w:rsidP="00543E28">
      <w:pPr>
        <w:jc w:val="left"/>
      </w:pPr>
    </w:p>
    <w:p w:rsidR="000520BD" w:rsidRDefault="00F73A56" w:rsidP="00543E28">
      <w:pPr>
        <w:jc w:val="left"/>
      </w:pPr>
      <w:r>
        <w:t xml:space="preserve">It appears that Mobiliser requires that a ‘customer’ object exist in the database in order to maintain a session for that customer.  Therefore, we will create </w:t>
      </w:r>
      <w:r w:rsidR="000520BD">
        <w:t xml:space="preserve">minimal </w:t>
      </w:r>
      <w:r>
        <w:t>customer records in the Mobiliser database as necessary when customers log in</w:t>
      </w:r>
      <w:r w:rsidR="000520BD">
        <w:t>.  We will use the customer’s RUT number as the customer’s name</w:t>
      </w:r>
      <w:r w:rsidR="007839FB">
        <w:t xml:space="preserve"> in the STR_DISPLAY_NAME field of the table</w:t>
      </w:r>
      <w:r w:rsidR="000520BD">
        <w:t>.</w:t>
      </w:r>
    </w:p>
    <w:p w:rsidR="000520BD" w:rsidRDefault="000520BD" w:rsidP="00543E28">
      <w:pPr>
        <w:jc w:val="left"/>
      </w:pPr>
    </w:p>
    <w:p w:rsidR="000520BD" w:rsidRDefault="000520BD" w:rsidP="00543E28">
      <w:pPr>
        <w:jc w:val="left"/>
      </w:pPr>
      <w:r>
        <w:t>We had discussed using the device ID as the customer’s primary identifier, but a customer can have multiple devices, so it is better to use the RUT number, which is unique to each customer.</w:t>
      </w:r>
    </w:p>
    <w:p w:rsidR="007839FB" w:rsidRDefault="007839FB" w:rsidP="00543E28">
      <w:pPr>
        <w:jc w:val="left"/>
      </w:pPr>
    </w:p>
    <w:p w:rsidR="007839FB" w:rsidRDefault="007839FB" w:rsidP="00543E28">
      <w:pPr>
        <w:jc w:val="left"/>
      </w:pPr>
      <w:r>
        <w:t>Here are the columns we will use in the MOB_CU</w:t>
      </w:r>
      <w:r w:rsidR="006548C7">
        <w:t>STOMERS table.  Note that all of the columns except for ID_CUSTOMER and STR_DISPLAY_NAME) will have the same hard-coded value.  All other columns not listed here will be set to NULL.</w:t>
      </w:r>
    </w:p>
    <w:p w:rsidR="007839FB" w:rsidRDefault="0060155B" w:rsidP="0060155B">
      <w:pPr>
        <w:pStyle w:val="ListParagraph"/>
        <w:numPr>
          <w:ilvl w:val="0"/>
          <w:numId w:val="30"/>
        </w:numPr>
        <w:jc w:val="left"/>
      </w:pPr>
      <w:r>
        <w:t xml:space="preserve">ID_CUSTOMER </w:t>
      </w:r>
      <w:r w:rsidR="006D2129">
        <w:t xml:space="preserve"> </w:t>
      </w:r>
      <w:r>
        <w:t>(auto-generated index number)</w:t>
      </w:r>
    </w:p>
    <w:p w:rsidR="0060155B" w:rsidRDefault="0060155B" w:rsidP="0060155B">
      <w:pPr>
        <w:pStyle w:val="ListParagraph"/>
        <w:numPr>
          <w:ilvl w:val="0"/>
          <w:numId w:val="30"/>
        </w:numPr>
        <w:jc w:val="left"/>
      </w:pPr>
      <w:r>
        <w:t xml:space="preserve">BOL_IS_ACTIVE </w:t>
      </w:r>
      <w:r w:rsidR="006D2129">
        <w:t xml:space="preserve"> </w:t>
      </w:r>
      <w:r>
        <w:t>(set to “Y”)</w:t>
      </w:r>
    </w:p>
    <w:p w:rsidR="0060155B" w:rsidRDefault="0060155B" w:rsidP="0060155B">
      <w:pPr>
        <w:pStyle w:val="ListParagraph"/>
        <w:numPr>
          <w:ilvl w:val="0"/>
          <w:numId w:val="30"/>
        </w:numPr>
        <w:jc w:val="left"/>
      </w:pPr>
      <w:r>
        <w:t xml:space="preserve">BOL_IS_TEST </w:t>
      </w:r>
      <w:r w:rsidR="006D2129">
        <w:t xml:space="preserve"> </w:t>
      </w:r>
      <w:r>
        <w:t>(set to “N”)</w:t>
      </w:r>
    </w:p>
    <w:p w:rsidR="006D2129" w:rsidRDefault="006D2129" w:rsidP="006D2129">
      <w:pPr>
        <w:pStyle w:val="ListParagraph"/>
        <w:numPr>
          <w:ilvl w:val="0"/>
          <w:numId w:val="30"/>
        </w:numPr>
        <w:jc w:val="left"/>
      </w:pPr>
      <w:r>
        <w:t>ID_ORGUNIT  (set to “0000”)</w:t>
      </w:r>
    </w:p>
    <w:p w:rsidR="006D2129" w:rsidRDefault="006D2129" w:rsidP="006D2129">
      <w:pPr>
        <w:pStyle w:val="ListParagraph"/>
        <w:numPr>
          <w:ilvl w:val="0"/>
          <w:numId w:val="30"/>
        </w:numPr>
        <w:jc w:val="left"/>
      </w:pPr>
      <w:r>
        <w:t>ID_BLACKLISTREASON  (set to “0”)</w:t>
      </w:r>
    </w:p>
    <w:p w:rsidR="006D2129" w:rsidRDefault="006D2129" w:rsidP="006D2129">
      <w:pPr>
        <w:pStyle w:val="ListParagraph"/>
        <w:numPr>
          <w:ilvl w:val="0"/>
          <w:numId w:val="30"/>
        </w:numPr>
        <w:jc w:val="left"/>
      </w:pPr>
      <w:r>
        <w:t>STR_DISPLAY_NAME  (Set to the RUT number of the customer)</w:t>
      </w:r>
    </w:p>
    <w:p w:rsidR="006D2129" w:rsidRDefault="006D2129" w:rsidP="006D2129">
      <w:pPr>
        <w:pStyle w:val="ListParagraph"/>
        <w:numPr>
          <w:ilvl w:val="0"/>
          <w:numId w:val="30"/>
        </w:numPr>
        <w:jc w:val="left"/>
      </w:pPr>
      <w:r>
        <w:t>ID_LANGUAGE  (Set to “es”)</w:t>
      </w:r>
    </w:p>
    <w:p w:rsidR="006D2129" w:rsidRDefault="006D2129" w:rsidP="006D2129">
      <w:pPr>
        <w:pStyle w:val="ListParagraph"/>
        <w:numPr>
          <w:ilvl w:val="0"/>
          <w:numId w:val="30"/>
        </w:numPr>
        <w:jc w:val="left"/>
      </w:pPr>
      <w:r>
        <w:t>ID_CUSTOMER_TYPE  (set to “2”)</w:t>
      </w:r>
    </w:p>
    <w:p w:rsidR="006D2129" w:rsidRDefault="006D2129" w:rsidP="006D2129">
      <w:pPr>
        <w:pStyle w:val="ListParagraph"/>
        <w:numPr>
          <w:ilvl w:val="0"/>
          <w:numId w:val="30"/>
        </w:numPr>
        <w:jc w:val="left"/>
      </w:pPr>
      <w:r>
        <w:t>ID_CANCELLATION_REASON  (set to “0”)</w:t>
      </w:r>
    </w:p>
    <w:p w:rsidR="006D2129" w:rsidRDefault="006D2129" w:rsidP="006D2129">
      <w:pPr>
        <w:pStyle w:val="ListParagraph"/>
        <w:numPr>
          <w:ilvl w:val="0"/>
          <w:numId w:val="30"/>
        </w:numPr>
        <w:jc w:val="left"/>
      </w:pPr>
      <w:r>
        <w:t>ID_NOTIFICATION_MODE  (set to “0”)</w:t>
      </w:r>
    </w:p>
    <w:p w:rsidR="0060155B" w:rsidRDefault="006D2129" w:rsidP="006D2129">
      <w:pPr>
        <w:pStyle w:val="ListParagraph"/>
        <w:numPr>
          <w:ilvl w:val="0"/>
          <w:numId w:val="30"/>
        </w:numPr>
        <w:jc w:val="left"/>
      </w:pPr>
      <w:r>
        <w:t>ID_CUSTOMER_CREATION  (set to “0)</w:t>
      </w:r>
    </w:p>
    <w:p w:rsidR="0060155B" w:rsidRDefault="0060155B" w:rsidP="00543E28">
      <w:pPr>
        <w:jc w:val="left"/>
      </w:pPr>
    </w:p>
    <w:p w:rsidR="000520BD" w:rsidRDefault="000520BD" w:rsidP="00543E28">
      <w:pPr>
        <w:jc w:val="left"/>
      </w:pPr>
      <w:r>
        <w:t xml:space="preserve">Add an index to MOB_CUSTOMERS on the </w:t>
      </w:r>
      <w:r w:rsidR="007839FB">
        <w:t>STR_INDEX field to speed look-ups.</w:t>
      </w:r>
    </w:p>
    <w:p w:rsidR="000520BD" w:rsidRDefault="000520BD" w:rsidP="00543E28">
      <w:pPr>
        <w:jc w:val="left"/>
      </w:pPr>
    </w:p>
    <w:p w:rsidR="006E5100" w:rsidRPr="008A520F" w:rsidRDefault="000520BD" w:rsidP="00543E28">
      <w:pPr>
        <w:pStyle w:val="Heading1"/>
        <w:jc w:val="left"/>
      </w:pPr>
      <w:r>
        <w:lastRenderedPageBreak/>
        <w:t>For example, when a customer logs in, we will look for an existing record in</w:t>
      </w:r>
      <w:r w:rsidR="007839FB">
        <w:t xml:space="preserve"> the MOB_CUSTOMERS table where STR_DISPLAY_NAME matches the RUT number matching the RUT number of the customer logging in.  If there is no match found, we will create a new record in the table and use that record in the customer’s session.</w:t>
      </w:r>
      <w:r w:rsidR="005A3466">
        <w:t xml:space="preserve">  If we find a match, we will use that existing customer record for the session.</w:t>
      </w:r>
      <w:bookmarkStart w:id="610" w:name="_Toc358210341"/>
      <w:r w:rsidR="00801DED">
        <w:t>P</w:t>
      </w:r>
      <w:r w:rsidR="00945499">
        <w:t>rivileges</w:t>
      </w:r>
      <w:bookmarkEnd w:id="610"/>
    </w:p>
    <w:p w:rsidR="005E495B" w:rsidRDefault="005E495B" w:rsidP="00543E28">
      <w:pPr>
        <w:spacing w:after="40"/>
        <w:jc w:val="left"/>
        <w:rPr>
          <w:rFonts w:asciiTheme="minorHAnsi" w:hAnsiTheme="minorHAnsi"/>
          <w:sz w:val="22"/>
          <w:szCs w:val="22"/>
        </w:rPr>
      </w:pPr>
      <w:r>
        <w:rPr>
          <w:rFonts w:asciiTheme="minorHAnsi" w:hAnsiTheme="minorHAnsi"/>
          <w:sz w:val="22"/>
          <w:szCs w:val="22"/>
        </w:rPr>
        <w:t>For the Banco de Chile project, all privileges are controlled by the bank back end system.  If a customer attempts to perform a transaction that the customer is not allowed to do, the bank web services will return an error code.</w:t>
      </w:r>
    </w:p>
    <w:p w:rsidR="005E495B" w:rsidRDefault="005E495B" w:rsidP="00543E28">
      <w:pPr>
        <w:spacing w:after="40"/>
        <w:jc w:val="left"/>
        <w:rPr>
          <w:rFonts w:asciiTheme="minorHAnsi" w:hAnsiTheme="minorHAnsi"/>
          <w:sz w:val="22"/>
          <w:szCs w:val="22"/>
        </w:rPr>
      </w:pPr>
    </w:p>
    <w:p w:rsidR="005E495B" w:rsidRDefault="005E495B" w:rsidP="00543E28">
      <w:pPr>
        <w:spacing w:after="40"/>
        <w:jc w:val="left"/>
        <w:rPr>
          <w:rFonts w:asciiTheme="minorHAnsi" w:hAnsiTheme="minorHAnsi"/>
          <w:sz w:val="22"/>
          <w:szCs w:val="22"/>
        </w:rPr>
      </w:pPr>
      <w:r>
        <w:rPr>
          <w:rFonts w:asciiTheme="minorHAnsi" w:hAnsiTheme="minorHAnsi"/>
          <w:sz w:val="22"/>
          <w:szCs w:val="22"/>
        </w:rPr>
        <w:t>Some privilege checking will be done by the mBanking application, based on customer attributes.  For example, a customer with only one account is not allowed to perform a transfer.  Also, some additional features are only accessible by VIP customers, which are determined by the customers’ ‘</w:t>
      </w:r>
      <w:r w:rsidR="00D20DE3">
        <w:rPr>
          <w:rFonts w:asciiTheme="minorHAnsi" w:hAnsiTheme="minorHAnsi"/>
          <w:sz w:val="22"/>
          <w:szCs w:val="22"/>
        </w:rPr>
        <w:t>segment</w:t>
      </w:r>
      <w:r>
        <w:rPr>
          <w:rFonts w:asciiTheme="minorHAnsi" w:hAnsiTheme="minorHAnsi"/>
          <w:sz w:val="22"/>
          <w:szCs w:val="22"/>
        </w:rPr>
        <w:t>’.  These additional checks are documented in the ‘use case’ document.</w:t>
      </w:r>
    </w:p>
    <w:p w:rsidR="00BC3CA0" w:rsidRDefault="00BC3CA0" w:rsidP="00543E28">
      <w:pPr>
        <w:pStyle w:val="Heading1"/>
        <w:jc w:val="left"/>
      </w:pPr>
      <w:bookmarkStart w:id="611" w:name="_Toc326570905"/>
      <w:bookmarkStart w:id="612" w:name="_Toc358210342"/>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r w:rsidRPr="00AC1FCF">
        <w:t>Appendix</w:t>
      </w:r>
      <w:r>
        <w:t xml:space="preserve"> </w:t>
      </w:r>
      <w:r w:rsidR="0008478D">
        <w:t>A</w:t>
      </w:r>
      <w:r>
        <w:t xml:space="preserve"> – Guidelines for Web Services</w:t>
      </w:r>
      <w:bookmarkEnd w:id="611"/>
      <w:bookmarkEnd w:id="612"/>
    </w:p>
    <w:p w:rsidR="00BC3CA0" w:rsidRDefault="00BC3CA0" w:rsidP="00543E28">
      <w:pPr>
        <w:jc w:val="left"/>
      </w:pPr>
    </w:p>
    <w:p w:rsidR="00C56D03" w:rsidRPr="00042B72" w:rsidRDefault="00BC3CA0" w:rsidP="00543E28">
      <w:pPr>
        <w:spacing w:after="0"/>
        <w:jc w:val="left"/>
        <w:rPr>
          <w:b/>
        </w:rPr>
      </w:pPr>
      <w:r w:rsidRPr="00042B72">
        <w:rPr>
          <w:b/>
        </w:rPr>
        <w:t xml:space="preserve">Guideline for Integrating to Third-party Web Services and Exposing Web Services </w:t>
      </w:r>
    </w:p>
    <w:p w:rsidR="00BC3CA0" w:rsidRDefault="00BC3CA0" w:rsidP="00543E28">
      <w:pPr>
        <w:jc w:val="left"/>
      </w:pPr>
    </w:p>
    <w:p w:rsidR="00BC3CA0" w:rsidRPr="00E22455" w:rsidRDefault="00BC3CA0" w:rsidP="005425E7">
      <w:pPr>
        <w:pStyle w:val="ListParagraph"/>
        <w:numPr>
          <w:ilvl w:val="0"/>
          <w:numId w:val="16"/>
        </w:numPr>
        <w:spacing w:before="0" w:after="200" w:line="276" w:lineRule="auto"/>
        <w:contextualSpacing/>
        <w:jc w:val="left"/>
        <w:rPr>
          <w:b/>
        </w:rPr>
      </w:pPr>
      <w:r w:rsidRPr="00E22455">
        <w:rPr>
          <w:b/>
        </w:rPr>
        <w:t>Integrate to third-party web services</w:t>
      </w:r>
    </w:p>
    <w:p w:rsidR="00BC3CA0" w:rsidRDefault="00BC3CA0" w:rsidP="005425E7">
      <w:pPr>
        <w:pStyle w:val="ListParagraph"/>
        <w:numPr>
          <w:ilvl w:val="1"/>
          <w:numId w:val="16"/>
        </w:numPr>
        <w:spacing w:before="0" w:after="200" w:line="276" w:lineRule="auto"/>
        <w:contextualSpacing/>
        <w:jc w:val="left"/>
      </w:pPr>
      <w:r>
        <w:t>Create a new package com.sybase365.mobiliser.custom.project.touchpoinst.NEWNAME</w:t>
      </w:r>
    </w:p>
    <w:p w:rsidR="00BC3CA0" w:rsidRDefault="00BC3CA0" w:rsidP="005425E7">
      <w:pPr>
        <w:pStyle w:val="ListParagraph"/>
        <w:numPr>
          <w:ilvl w:val="1"/>
          <w:numId w:val="16"/>
        </w:numPr>
        <w:spacing w:before="0" w:after="200" w:line="276" w:lineRule="auto"/>
        <w:contextualSpacing/>
        <w:jc w:val="left"/>
      </w:pPr>
      <w:r>
        <w:t>Copy all files from com.sybase365.mobiliser.custom.project.touchpoinst.weather into the new package except the WeatherTargetSource.java</w:t>
      </w:r>
    </w:p>
    <w:p w:rsidR="00BC3CA0" w:rsidRDefault="00BC3CA0" w:rsidP="005425E7">
      <w:pPr>
        <w:pStyle w:val="ListParagraph"/>
        <w:numPr>
          <w:ilvl w:val="1"/>
          <w:numId w:val="16"/>
        </w:numPr>
        <w:spacing w:before="0" w:after="200" w:line="276" w:lineRule="auto"/>
        <w:contextualSpacing/>
        <w:jc w:val="left"/>
      </w:pPr>
      <w:r>
        <w:t>Add your WSDL file inside the src/main/resources folder</w:t>
      </w:r>
    </w:p>
    <w:p w:rsidR="00BC3CA0" w:rsidRDefault="00BC3CA0" w:rsidP="005425E7">
      <w:pPr>
        <w:pStyle w:val="ListParagraph"/>
        <w:numPr>
          <w:ilvl w:val="1"/>
          <w:numId w:val="16"/>
        </w:numPr>
        <w:spacing w:before="0" w:after="200" w:line="276" w:lineRule="auto"/>
        <w:contextualSpacing/>
        <w:jc w:val="left"/>
      </w:pPr>
      <w:r>
        <w:t>Change “weather” to “new name” where-ever it is necessary</w:t>
      </w:r>
    </w:p>
    <w:p w:rsidR="00BC3CA0" w:rsidRDefault="00BC3CA0" w:rsidP="005425E7">
      <w:pPr>
        <w:pStyle w:val="ListParagraph"/>
        <w:numPr>
          <w:ilvl w:val="1"/>
          <w:numId w:val="16"/>
        </w:numPr>
        <w:spacing w:before="0" w:after="200" w:line="276" w:lineRule="auto"/>
        <w:contextualSpacing/>
        <w:jc w:val="left"/>
      </w:pPr>
      <w:r>
        <w:t>Modify pom.xml: points to your own WSDL file</w:t>
      </w:r>
    </w:p>
    <w:p w:rsidR="00BC3CA0" w:rsidRDefault="00BC3CA0" w:rsidP="005425E7">
      <w:pPr>
        <w:pStyle w:val="ListParagraph"/>
        <w:numPr>
          <w:ilvl w:val="1"/>
          <w:numId w:val="16"/>
        </w:numPr>
        <w:spacing w:before="0" w:after="200" w:line="276" w:lineRule="auto"/>
        <w:contextualSpacing/>
        <w:jc w:val="left"/>
      </w:pPr>
      <w:r>
        <w:t>In your new package, run “mvn clean install”.  This will generated all stub java files from WSDL</w:t>
      </w:r>
    </w:p>
    <w:p w:rsidR="00BC3CA0" w:rsidRDefault="00BC3CA0" w:rsidP="005425E7">
      <w:pPr>
        <w:pStyle w:val="ListParagraph"/>
        <w:numPr>
          <w:ilvl w:val="1"/>
          <w:numId w:val="16"/>
        </w:numPr>
        <w:spacing w:before="0" w:after="200" w:line="276" w:lineRule="auto"/>
        <w:contextualSpacing/>
        <w:jc w:val="left"/>
      </w:pPr>
      <w:r>
        <w:t xml:space="preserve">Copy over WeatherTargetSource and rename it to XXXTargetSource.java:  </w:t>
      </w:r>
    </w:p>
    <w:p w:rsidR="00BC3CA0" w:rsidRDefault="00BC3CA0" w:rsidP="005425E7">
      <w:pPr>
        <w:pStyle w:val="ListParagraph"/>
        <w:numPr>
          <w:ilvl w:val="2"/>
          <w:numId w:val="16"/>
        </w:numPr>
        <w:spacing w:before="0" w:after="200" w:line="276" w:lineRule="auto"/>
        <w:contextualSpacing/>
        <w:jc w:val="left"/>
      </w:pPr>
      <w:r>
        <w:t>change it to reference your own service interface (The interface name usually is the same as the name specified inside &lt;wsdl: portType name=”THE_INTERFACE_NAME” /&gt; tag in the WSDL file</w:t>
      </w:r>
    </w:p>
    <w:p w:rsidR="00BC3CA0" w:rsidRDefault="00BC3CA0" w:rsidP="005425E7">
      <w:pPr>
        <w:pStyle w:val="ListParagraph"/>
        <w:numPr>
          <w:ilvl w:val="2"/>
          <w:numId w:val="16"/>
        </w:numPr>
        <w:spacing w:before="0" w:after="200" w:line="276" w:lineRule="auto"/>
        <w:contextualSpacing/>
        <w:jc w:val="left"/>
      </w:pPr>
      <w:r>
        <w:t xml:space="preserve">Specify jaxWsProxyFacotry’s properties suas as </w:t>
      </w:r>
      <w:r w:rsidRPr="005228E1">
        <w:t>jaxWsProxyFactory.setServiceName(</w:t>
      </w:r>
      <w:r>
        <w:t>), etc.</w:t>
      </w:r>
    </w:p>
    <w:p w:rsidR="00BC3CA0" w:rsidRDefault="00BC3CA0" w:rsidP="005425E7">
      <w:pPr>
        <w:pStyle w:val="ListParagraph"/>
        <w:numPr>
          <w:ilvl w:val="2"/>
          <w:numId w:val="16"/>
        </w:numPr>
        <w:spacing w:before="0" w:after="200" w:line="276" w:lineRule="auto"/>
        <w:contextualSpacing/>
        <w:jc w:val="left"/>
      </w:pPr>
      <w:r>
        <w:t>Specify the endpoint address using preference node:</w:t>
      </w:r>
    </w:p>
    <w:p w:rsidR="00BC3CA0" w:rsidRDefault="00BC3CA0" w:rsidP="00543E28">
      <w:pPr>
        <w:pStyle w:val="ListParagraph"/>
        <w:ind w:left="1224"/>
        <w:jc w:val="left"/>
      </w:pPr>
      <w:r>
        <w:t>node.get("KEY", “WSDL_URL”), where</w:t>
      </w:r>
    </w:p>
    <w:p w:rsidR="00BC3CA0" w:rsidRDefault="00BC3CA0" w:rsidP="00543E28">
      <w:pPr>
        <w:pStyle w:val="ListParagraph"/>
        <w:ind w:left="1224"/>
        <w:jc w:val="left"/>
      </w:pPr>
      <w:r>
        <w:lastRenderedPageBreak/>
        <w:t>KEY is the value specified in str_name column in the MOB_PREFERENCES table, please use the convention like “</w:t>
      </w:r>
      <w:r w:rsidRPr="00C17BE0">
        <w:rPr>
          <w:color w:val="0070C0"/>
        </w:rPr>
        <w:t>service.NEWNAME.url</w:t>
      </w:r>
      <w:r>
        <w:t xml:space="preserve">”; An example:  </w:t>
      </w:r>
      <w:r w:rsidRPr="00C17BE0">
        <w:rPr>
          <w:i/>
          <w:sz w:val="20"/>
          <w:szCs w:val="20"/>
        </w:rPr>
        <w:t>“</w:t>
      </w:r>
      <w:r w:rsidRPr="00C17BE0">
        <w:rPr>
          <w:i/>
          <w:color w:val="0070C0"/>
          <w:sz w:val="20"/>
          <w:szCs w:val="20"/>
        </w:rPr>
        <w:t>service.customer.regis.url</w:t>
      </w:r>
      <w:r w:rsidRPr="00C17BE0">
        <w:rPr>
          <w:i/>
          <w:sz w:val="20"/>
          <w:szCs w:val="20"/>
        </w:rPr>
        <w:t>”</w:t>
      </w:r>
    </w:p>
    <w:p w:rsidR="00BC3CA0" w:rsidRDefault="00BC3CA0" w:rsidP="00543E28">
      <w:pPr>
        <w:pStyle w:val="ListParagraph"/>
        <w:ind w:left="1224"/>
        <w:jc w:val="left"/>
        <w:rPr>
          <w:i/>
          <w:color w:val="0070C0"/>
          <w:sz w:val="20"/>
          <w:szCs w:val="20"/>
        </w:rPr>
      </w:pPr>
      <w:r>
        <w:t xml:space="preserve">WSDL_URL is the default value in case it is not defined in the MOB_PREFERENCES table for the key; An example: </w:t>
      </w:r>
      <w:hyperlink r:id="rId18" w:history="1">
        <w:r w:rsidRPr="001223C8">
          <w:rPr>
            <w:rStyle w:val="Hyperlink"/>
            <w:sz w:val="20"/>
            <w:szCs w:val="20"/>
          </w:rPr>
          <w:t>http://172.31.8.221:8180/CustomerRegistration/services/CustomerRegistration_v1_0</w:t>
        </w:r>
      </w:hyperlink>
    </w:p>
    <w:p w:rsidR="00BC3CA0" w:rsidRDefault="00BC3CA0" w:rsidP="005425E7">
      <w:pPr>
        <w:pStyle w:val="ListParagraph"/>
        <w:numPr>
          <w:ilvl w:val="2"/>
          <w:numId w:val="16"/>
        </w:numPr>
        <w:spacing w:before="0" w:after="200" w:line="276" w:lineRule="auto"/>
        <w:contextualSpacing/>
        <w:jc w:val="left"/>
      </w:pPr>
      <w:r>
        <w:t>Created the db script for the service url. (You need to save the credential to access the url in the preference table too)</w:t>
      </w:r>
    </w:p>
    <w:p w:rsidR="00BC3CA0" w:rsidRDefault="00BC3CA0" w:rsidP="005425E7">
      <w:pPr>
        <w:pStyle w:val="ListParagraph"/>
        <w:numPr>
          <w:ilvl w:val="2"/>
          <w:numId w:val="16"/>
        </w:numPr>
        <w:spacing w:before="0" w:after="200" w:line="276" w:lineRule="auto"/>
        <w:contextualSpacing/>
        <w:jc w:val="left"/>
      </w:pPr>
      <w:r>
        <w:t>Save your database script and add to dbMaintain scripts</w:t>
      </w:r>
    </w:p>
    <w:p w:rsidR="00BC3CA0" w:rsidRDefault="00BC3CA0" w:rsidP="005425E7">
      <w:pPr>
        <w:pStyle w:val="ListParagraph"/>
        <w:numPr>
          <w:ilvl w:val="1"/>
          <w:numId w:val="16"/>
        </w:numPr>
        <w:spacing w:before="0" w:after="200" w:line="276" w:lineRule="auto"/>
        <w:contextualSpacing/>
        <w:jc w:val="left"/>
      </w:pPr>
      <w:r>
        <w:t>Recompile your package using “mvn clean install”</w:t>
      </w:r>
    </w:p>
    <w:p w:rsidR="00BC3CA0" w:rsidRDefault="00BC3CA0" w:rsidP="005425E7">
      <w:pPr>
        <w:pStyle w:val="ListParagraph"/>
        <w:numPr>
          <w:ilvl w:val="1"/>
          <w:numId w:val="16"/>
        </w:numPr>
        <w:spacing w:before="0" w:after="200" w:line="276" w:lineRule="auto"/>
        <w:contextualSpacing/>
        <w:jc w:val="left"/>
      </w:pPr>
      <w:r>
        <w:t>Add Spring bean for your touch point in bundle-context.xml:</w:t>
      </w:r>
    </w:p>
    <w:p w:rsidR="00BC3CA0" w:rsidRDefault="00BC3CA0" w:rsidP="00543E28">
      <w:pPr>
        <w:spacing w:after="0"/>
        <w:ind w:left="1440"/>
        <w:jc w:val="left"/>
        <w:rPr>
          <w:sz w:val="16"/>
          <w:szCs w:val="16"/>
        </w:rPr>
      </w:pPr>
      <w:r>
        <w:rPr>
          <w:sz w:val="16"/>
          <w:szCs w:val="16"/>
        </w:rPr>
        <w:t xml:space="preserve">&lt;!-- Create preference node </w:t>
      </w:r>
      <w:r w:rsidRPr="00321FA8">
        <w:rPr>
          <w:sz w:val="16"/>
          <w:szCs w:val="16"/>
        </w:rPr>
        <w:t>--&gt;</w:t>
      </w:r>
    </w:p>
    <w:p w:rsidR="00BC3CA0" w:rsidRPr="00321FA8" w:rsidRDefault="00BC3CA0" w:rsidP="00543E28">
      <w:pPr>
        <w:spacing w:after="0"/>
        <w:ind w:left="1440"/>
        <w:jc w:val="left"/>
        <w:rPr>
          <w:sz w:val="16"/>
          <w:szCs w:val="16"/>
        </w:rPr>
      </w:pPr>
      <w:r w:rsidRPr="00321FA8">
        <w:rPr>
          <w:sz w:val="16"/>
          <w:szCs w:val="16"/>
        </w:rPr>
        <w:t>&lt;prefs:node id="prefNode"</w:t>
      </w:r>
    </w:p>
    <w:p w:rsidR="00BC3CA0" w:rsidRPr="00321FA8" w:rsidRDefault="00BC3CA0" w:rsidP="00543E28">
      <w:pPr>
        <w:spacing w:after="0"/>
        <w:ind w:left="1440"/>
        <w:jc w:val="left"/>
        <w:rPr>
          <w:sz w:val="16"/>
          <w:szCs w:val="16"/>
        </w:rPr>
      </w:pPr>
      <w:r w:rsidRPr="00321FA8">
        <w:rPr>
          <w:sz w:val="16"/>
          <w:szCs w:val="16"/>
        </w:rPr>
        <w:t xml:space="preserve">        class="com.sybase365.mobiliser.custom.project.touchpoints.ucd.UcdTargetSource"</w:t>
      </w:r>
    </w:p>
    <w:p w:rsidR="00BC3CA0" w:rsidRPr="00321FA8" w:rsidRDefault="00BC3CA0" w:rsidP="00543E28">
      <w:pPr>
        <w:spacing w:after="0"/>
        <w:ind w:left="1440"/>
        <w:jc w:val="left"/>
        <w:rPr>
          <w:sz w:val="16"/>
          <w:szCs w:val="16"/>
        </w:rPr>
      </w:pPr>
      <w:r w:rsidRPr="00321FA8">
        <w:rPr>
          <w:sz w:val="16"/>
          <w:szCs w:val="16"/>
        </w:rPr>
        <w:t xml:space="preserve">        refreshable-beans="ucdTargetSource" auto-decrypt="true" /&gt;</w:t>
      </w:r>
    </w:p>
    <w:p w:rsidR="00BC3CA0" w:rsidRPr="00321FA8" w:rsidRDefault="00BC3CA0" w:rsidP="00543E28">
      <w:pPr>
        <w:spacing w:after="0"/>
        <w:ind w:left="1440"/>
        <w:jc w:val="left"/>
        <w:rPr>
          <w:sz w:val="16"/>
          <w:szCs w:val="16"/>
        </w:rPr>
      </w:pPr>
    </w:p>
    <w:p w:rsidR="00BC3CA0" w:rsidRPr="00321FA8" w:rsidRDefault="00BC3CA0" w:rsidP="00543E28">
      <w:pPr>
        <w:spacing w:after="0"/>
        <w:ind w:left="1440"/>
        <w:jc w:val="left"/>
        <w:rPr>
          <w:sz w:val="16"/>
          <w:szCs w:val="16"/>
        </w:rPr>
      </w:pPr>
      <w:r w:rsidRPr="00321FA8">
        <w:rPr>
          <w:sz w:val="16"/>
          <w:szCs w:val="16"/>
        </w:rPr>
        <w:t>&lt;!-- Setup a target source to generate the instance based on the prefs --&gt;</w:t>
      </w:r>
    </w:p>
    <w:p w:rsidR="00BC3CA0" w:rsidRPr="00321FA8" w:rsidRDefault="00BC3CA0" w:rsidP="00543E28">
      <w:pPr>
        <w:spacing w:after="0"/>
        <w:ind w:left="1440"/>
        <w:jc w:val="left"/>
        <w:rPr>
          <w:sz w:val="16"/>
          <w:szCs w:val="16"/>
        </w:rPr>
      </w:pPr>
      <w:r w:rsidRPr="00321FA8">
        <w:rPr>
          <w:sz w:val="16"/>
          <w:szCs w:val="16"/>
        </w:rPr>
        <w:t>&lt;bean id="ucdTargetSource"</w:t>
      </w:r>
    </w:p>
    <w:p w:rsidR="00BC3CA0" w:rsidRPr="00321FA8" w:rsidRDefault="00BC3CA0" w:rsidP="00543E28">
      <w:pPr>
        <w:spacing w:after="0"/>
        <w:ind w:left="1440"/>
        <w:jc w:val="left"/>
        <w:rPr>
          <w:sz w:val="16"/>
          <w:szCs w:val="16"/>
        </w:rPr>
      </w:pPr>
      <w:r w:rsidRPr="00321FA8">
        <w:rPr>
          <w:sz w:val="16"/>
          <w:szCs w:val="16"/>
        </w:rPr>
        <w:t xml:space="preserve">        class="com.sybase365.mobiliser.custom.project.touchpoints.ucd.UcdTargetSource"&gt;</w:t>
      </w:r>
    </w:p>
    <w:p w:rsidR="00BC3CA0" w:rsidRPr="00321FA8" w:rsidRDefault="00BC3CA0" w:rsidP="00543E28">
      <w:pPr>
        <w:spacing w:after="0"/>
        <w:ind w:left="1440"/>
        <w:jc w:val="left"/>
        <w:rPr>
          <w:sz w:val="16"/>
          <w:szCs w:val="16"/>
        </w:rPr>
      </w:pPr>
      <w:r w:rsidRPr="00321FA8">
        <w:rPr>
          <w:sz w:val="16"/>
          <w:szCs w:val="16"/>
        </w:rPr>
        <w:t xml:space="preserve">        &lt;constructor-arg ref="prefNode" /&gt;</w:t>
      </w:r>
    </w:p>
    <w:p w:rsidR="00BC3CA0" w:rsidRPr="00321FA8" w:rsidRDefault="00BC3CA0" w:rsidP="00543E28">
      <w:pPr>
        <w:spacing w:after="0"/>
        <w:ind w:left="1440"/>
        <w:jc w:val="left"/>
        <w:rPr>
          <w:sz w:val="16"/>
          <w:szCs w:val="16"/>
        </w:rPr>
      </w:pPr>
      <w:r w:rsidRPr="00321FA8">
        <w:rPr>
          <w:sz w:val="16"/>
          <w:szCs w:val="16"/>
        </w:rPr>
        <w:t>&lt;/bean&gt;</w:t>
      </w:r>
    </w:p>
    <w:p w:rsidR="00BC3CA0" w:rsidRPr="00321FA8" w:rsidRDefault="00BC3CA0" w:rsidP="00543E28">
      <w:pPr>
        <w:spacing w:after="0"/>
        <w:ind w:left="1440"/>
        <w:jc w:val="left"/>
        <w:rPr>
          <w:sz w:val="16"/>
          <w:szCs w:val="16"/>
        </w:rPr>
      </w:pPr>
    </w:p>
    <w:p w:rsidR="00BC3CA0" w:rsidRPr="00321FA8" w:rsidRDefault="00BC3CA0" w:rsidP="00543E28">
      <w:pPr>
        <w:spacing w:after="0"/>
        <w:ind w:left="1440"/>
        <w:jc w:val="left"/>
        <w:rPr>
          <w:sz w:val="16"/>
          <w:szCs w:val="16"/>
        </w:rPr>
      </w:pPr>
      <w:r w:rsidRPr="00321FA8">
        <w:rPr>
          <w:sz w:val="16"/>
          <w:szCs w:val="16"/>
        </w:rPr>
        <w:t xml:space="preserve"> &lt;!-- Create a proxy which will be handed out to client code which knows nothing of preferences --&gt;</w:t>
      </w:r>
    </w:p>
    <w:p w:rsidR="00BC3CA0" w:rsidRPr="00321FA8" w:rsidRDefault="00BC3CA0" w:rsidP="00543E28">
      <w:pPr>
        <w:spacing w:after="0"/>
        <w:ind w:left="1440"/>
        <w:jc w:val="left"/>
        <w:rPr>
          <w:sz w:val="16"/>
          <w:szCs w:val="16"/>
        </w:rPr>
      </w:pPr>
      <w:r w:rsidRPr="00321FA8">
        <w:rPr>
          <w:sz w:val="16"/>
          <w:szCs w:val="16"/>
        </w:rPr>
        <w:t xml:space="preserve"> &lt;bean id="ucdTouchpint" class="org.springframework.aop.framework.ProxyFactoryBean"&gt;</w:t>
      </w:r>
    </w:p>
    <w:p w:rsidR="00BC3CA0" w:rsidRPr="00321FA8" w:rsidRDefault="00BC3CA0" w:rsidP="00543E28">
      <w:pPr>
        <w:spacing w:after="0"/>
        <w:ind w:left="1440"/>
        <w:jc w:val="left"/>
        <w:rPr>
          <w:sz w:val="16"/>
          <w:szCs w:val="16"/>
        </w:rPr>
      </w:pPr>
      <w:r w:rsidRPr="00321FA8">
        <w:rPr>
          <w:sz w:val="16"/>
          <w:szCs w:val="16"/>
        </w:rPr>
        <w:t xml:space="preserve">        &lt;property name="targetSource" ref="ucdTargetSource" /&gt;</w:t>
      </w:r>
    </w:p>
    <w:p w:rsidR="00BC3CA0" w:rsidRPr="00321FA8" w:rsidRDefault="00BC3CA0" w:rsidP="00543E28">
      <w:pPr>
        <w:spacing w:after="0"/>
        <w:ind w:left="1440"/>
        <w:jc w:val="left"/>
        <w:rPr>
          <w:sz w:val="16"/>
          <w:szCs w:val="16"/>
        </w:rPr>
      </w:pPr>
      <w:r w:rsidRPr="00321FA8">
        <w:rPr>
          <w:sz w:val="16"/>
          <w:szCs w:val="16"/>
        </w:rPr>
        <w:t xml:space="preserve">        &lt;property name="interfaces"&gt;</w:t>
      </w:r>
    </w:p>
    <w:p w:rsidR="00BC3CA0" w:rsidRPr="00321FA8" w:rsidRDefault="00BC3CA0" w:rsidP="00543E28">
      <w:pPr>
        <w:spacing w:after="0"/>
        <w:ind w:left="1440"/>
        <w:jc w:val="left"/>
        <w:rPr>
          <w:sz w:val="16"/>
          <w:szCs w:val="16"/>
        </w:rPr>
      </w:pPr>
      <w:r w:rsidRPr="00321FA8">
        <w:rPr>
          <w:sz w:val="16"/>
          <w:szCs w:val="16"/>
        </w:rPr>
        <w:t xml:space="preserve">            &lt;list&gt;</w:t>
      </w:r>
    </w:p>
    <w:p w:rsidR="00BC3CA0" w:rsidRPr="00321FA8" w:rsidRDefault="00BC3CA0" w:rsidP="00543E28">
      <w:pPr>
        <w:spacing w:after="0"/>
        <w:ind w:left="1440"/>
        <w:jc w:val="left"/>
        <w:rPr>
          <w:sz w:val="16"/>
          <w:szCs w:val="16"/>
        </w:rPr>
      </w:pPr>
      <w:r w:rsidRPr="00321FA8">
        <w:rPr>
          <w:sz w:val="16"/>
          <w:szCs w:val="16"/>
        </w:rPr>
        <w:t xml:space="preserve">                &lt;value&gt;wu.eh.dis.ucd.wsdl.activatedeactivate_v1.ActivateDeactivateV10&lt;/value&gt;</w:t>
      </w:r>
    </w:p>
    <w:p w:rsidR="00BC3CA0" w:rsidRPr="00321FA8" w:rsidRDefault="00BC3CA0" w:rsidP="00543E28">
      <w:pPr>
        <w:spacing w:after="0"/>
        <w:ind w:left="1440"/>
        <w:jc w:val="left"/>
        <w:rPr>
          <w:sz w:val="16"/>
          <w:szCs w:val="16"/>
        </w:rPr>
      </w:pPr>
      <w:r w:rsidRPr="00321FA8">
        <w:rPr>
          <w:sz w:val="16"/>
          <w:szCs w:val="16"/>
        </w:rPr>
        <w:t xml:space="preserve">            &lt;/list&gt;</w:t>
      </w:r>
    </w:p>
    <w:p w:rsidR="00BC3CA0" w:rsidRPr="00321FA8" w:rsidRDefault="00BC3CA0" w:rsidP="00543E28">
      <w:pPr>
        <w:spacing w:after="0"/>
        <w:ind w:left="1440"/>
        <w:jc w:val="left"/>
        <w:rPr>
          <w:sz w:val="16"/>
          <w:szCs w:val="16"/>
        </w:rPr>
      </w:pPr>
      <w:r w:rsidRPr="00321FA8">
        <w:rPr>
          <w:sz w:val="16"/>
          <w:szCs w:val="16"/>
        </w:rPr>
        <w:t xml:space="preserve">        &lt;/property&gt;</w:t>
      </w:r>
    </w:p>
    <w:p w:rsidR="00BC3CA0" w:rsidRDefault="00BC3CA0" w:rsidP="00543E28">
      <w:pPr>
        <w:spacing w:after="0"/>
        <w:ind w:left="1440"/>
        <w:jc w:val="left"/>
        <w:rPr>
          <w:sz w:val="16"/>
          <w:szCs w:val="16"/>
        </w:rPr>
      </w:pPr>
      <w:r w:rsidRPr="00321FA8">
        <w:rPr>
          <w:sz w:val="16"/>
          <w:szCs w:val="16"/>
        </w:rPr>
        <w:t xml:space="preserve"> &lt;/bean&gt;</w:t>
      </w:r>
    </w:p>
    <w:p w:rsidR="00BC3CA0" w:rsidRPr="00321FA8" w:rsidRDefault="00BC3CA0" w:rsidP="00543E28">
      <w:pPr>
        <w:spacing w:after="0"/>
        <w:ind w:left="1440"/>
        <w:jc w:val="left"/>
        <w:rPr>
          <w:sz w:val="16"/>
          <w:szCs w:val="16"/>
        </w:rPr>
      </w:pPr>
    </w:p>
    <w:p w:rsidR="00BC3CA0" w:rsidRDefault="00BC3CA0" w:rsidP="005425E7">
      <w:pPr>
        <w:pStyle w:val="ListParagraph"/>
        <w:numPr>
          <w:ilvl w:val="1"/>
          <w:numId w:val="16"/>
        </w:numPr>
        <w:spacing w:before="0" w:after="200" w:line="276" w:lineRule="auto"/>
        <w:contextualSpacing/>
        <w:jc w:val="left"/>
      </w:pPr>
      <w:r>
        <w:t>Export your touch point as OSGI service in bundle-context-osgi.xml:</w:t>
      </w:r>
    </w:p>
    <w:p w:rsidR="00BC3CA0" w:rsidRPr="00DA0DFB" w:rsidRDefault="00BC3CA0" w:rsidP="00543E28">
      <w:pPr>
        <w:pStyle w:val="ListParagraph"/>
        <w:ind w:left="792"/>
        <w:jc w:val="left"/>
        <w:rPr>
          <w:sz w:val="16"/>
          <w:szCs w:val="16"/>
        </w:rPr>
      </w:pPr>
      <w:r>
        <w:tab/>
      </w:r>
      <w:r w:rsidRPr="00DA0DFB">
        <w:rPr>
          <w:sz w:val="16"/>
          <w:szCs w:val="16"/>
        </w:rPr>
        <w:t>&lt;osgi:service ref="ucdTouchpoint" interface="</w:t>
      </w:r>
      <w:r>
        <w:rPr>
          <w:sz w:val="16"/>
          <w:szCs w:val="16"/>
        </w:rPr>
        <w:t>your_path</w:t>
      </w:r>
      <w:r w:rsidRPr="00DA0DFB">
        <w:rPr>
          <w:sz w:val="16"/>
          <w:szCs w:val="16"/>
        </w:rPr>
        <w:t>.</w:t>
      </w:r>
      <w:r>
        <w:rPr>
          <w:sz w:val="16"/>
          <w:szCs w:val="16"/>
        </w:rPr>
        <w:t>your_interface</w:t>
      </w:r>
      <w:r w:rsidRPr="00DA0DFB">
        <w:rPr>
          <w:sz w:val="16"/>
          <w:szCs w:val="16"/>
        </w:rPr>
        <w:t>"</w:t>
      </w:r>
    </w:p>
    <w:p w:rsidR="00BC3CA0" w:rsidRPr="00DA0DFB" w:rsidRDefault="00BC3CA0" w:rsidP="00543E28">
      <w:pPr>
        <w:pStyle w:val="ListParagraph"/>
        <w:ind w:left="792"/>
        <w:jc w:val="left"/>
        <w:rPr>
          <w:sz w:val="16"/>
          <w:szCs w:val="16"/>
        </w:rPr>
      </w:pPr>
      <w:r w:rsidRPr="00DA0DFB">
        <w:rPr>
          <w:sz w:val="16"/>
          <w:szCs w:val="16"/>
        </w:rPr>
        <w:tab/>
        <w:t xml:space="preserve">    </w:t>
      </w:r>
      <w:r>
        <w:rPr>
          <w:sz w:val="16"/>
          <w:szCs w:val="16"/>
        </w:rPr>
        <w:t xml:space="preserve">    </w:t>
      </w:r>
      <w:r w:rsidRPr="00DA0DFB">
        <w:rPr>
          <w:sz w:val="16"/>
          <w:szCs w:val="16"/>
        </w:rPr>
        <w:t>context-class-loader="service-provider"&gt;</w:t>
      </w:r>
    </w:p>
    <w:p w:rsidR="00BC3CA0" w:rsidRDefault="00BC3CA0" w:rsidP="00543E28">
      <w:pPr>
        <w:pStyle w:val="ListParagraph"/>
        <w:ind w:left="792"/>
        <w:jc w:val="left"/>
      </w:pPr>
      <w:r w:rsidRPr="00DA0DFB">
        <w:rPr>
          <w:sz w:val="16"/>
          <w:szCs w:val="16"/>
        </w:rPr>
        <w:tab/>
        <w:t>&lt;/osgi:service&gt;</w:t>
      </w:r>
    </w:p>
    <w:p w:rsidR="00BC3CA0" w:rsidRDefault="00BC3CA0" w:rsidP="005425E7">
      <w:pPr>
        <w:pStyle w:val="ListParagraph"/>
        <w:numPr>
          <w:ilvl w:val="1"/>
          <w:numId w:val="16"/>
        </w:numPr>
        <w:spacing w:before="0" w:after="200" w:line="276" w:lineRule="auto"/>
        <w:contextualSpacing/>
        <w:jc w:val="left"/>
      </w:pPr>
      <w:r>
        <w:t>Import the touch point in other package such as business logic to use it:</w:t>
      </w:r>
    </w:p>
    <w:p w:rsidR="00BC3CA0" w:rsidRDefault="00BC3CA0" w:rsidP="00543E28">
      <w:pPr>
        <w:pStyle w:val="ListParagraph"/>
        <w:ind w:left="1440"/>
        <w:jc w:val="left"/>
        <w:rPr>
          <w:rFonts w:cstheme="minorHAnsi"/>
          <w:color w:val="008080"/>
          <w:sz w:val="16"/>
          <w:szCs w:val="16"/>
        </w:rPr>
      </w:pPr>
      <w:r w:rsidRPr="00846D7C">
        <w:rPr>
          <w:rFonts w:cstheme="minorHAnsi"/>
          <w:color w:val="008080"/>
          <w:sz w:val="16"/>
          <w:szCs w:val="16"/>
        </w:rPr>
        <w:t>&lt;</w:t>
      </w:r>
      <w:r w:rsidRPr="00846D7C">
        <w:rPr>
          <w:rFonts w:cstheme="minorHAnsi"/>
          <w:color w:val="3F7F7F"/>
          <w:sz w:val="16"/>
          <w:szCs w:val="16"/>
        </w:rPr>
        <w:t>osgi:reference</w:t>
      </w:r>
      <w:r w:rsidRPr="00846D7C">
        <w:rPr>
          <w:rFonts w:cstheme="minorHAnsi"/>
          <w:sz w:val="16"/>
          <w:szCs w:val="16"/>
        </w:rPr>
        <w:t xml:space="preserve"> </w:t>
      </w:r>
      <w:r w:rsidRPr="00846D7C">
        <w:rPr>
          <w:rFonts w:cstheme="minorHAnsi"/>
          <w:color w:val="7F007F"/>
          <w:sz w:val="16"/>
          <w:szCs w:val="16"/>
        </w:rPr>
        <w:t>id</w:t>
      </w:r>
      <w:r w:rsidRPr="00846D7C">
        <w:rPr>
          <w:rFonts w:cstheme="minorHAnsi"/>
          <w:color w:val="000000"/>
          <w:sz w:val="16"/>
          <w:szCs w:val="16"/>
        </w:rPr>
        <w:t>=</w:t>
      </w:r>
      <w:r w:rsidRPr="00846D7C">
        <w:rPr>
          <w:rFonts w:cstheme="minorHAnsi"/>
          <w:i/>
          <w:color w:val="2A00FF"/>
          <w:sz w:val="16"/>
          <w:szCs w:val="16"/>
        </w:rPr>
        <w:t>"ucdTouchpoint"</w:t>
      </w:r>
      <w:r>
        <w:rPr>
          <w:rFonts w:cstheme="minorHAnsi"/>
          <w:i/>
          <w:color w:val="2A00FF"/>
          <w:sz w:val="16"/>
          <w:szCs w:val="16"/>
        </w:rPr>
        <w:t xml:space="preserve"> </w:t>
      </w:r>
      <w:r w:rsidRPr="00846D7C">
        <w:rPr>
          <w:rFonts w:cstheme="minorHAnsi"/>
          <w:sz w:val="16"/>
          <w:szCs w:val="16"/>
        </w:rPr>
        <w:t xml:space="preserve"> </w:t>
      </w:r>
      <w:r>
        <w:rPr>
          <w:rFonts w:cstheme="minorHAnsi"/>
          <w:sz w:val="16"/>
          <w:szCs w:val="16"/>
        </w:rPr>
        <w:t xml:space="preserve"> </w:t>
      </w:r>
      <w:r w:rsidRPr="00846D7C">
        <w:rPr>
          <w:rFonts w:cstheme="minorHAnsi"/>
          <w:sz w:val="16"/>
          <w:szCs w:val="16"/>
        </w:rPr>
        <w:t xml:space="preserve"> </w:t>
      </w:r>
      <w:r w:rsidRPr="00846D7C">
        <w:rPr>
          <w:rFonts w:cstheme="minorHAnsi"/>
          <w:color w:val="7F007F"/>
          <w:sz w:val="16"/>
          <w:szCs w:val="16"/>
        </w:rPr>
        <w:t>interface</w:t>
      </w:r>
      <w:r w:rsidRPr="00846D7C">
        <w:rPr>
          <w:rFonts w:cstheme="minorHAnsi"/>
          <w:color w:val="000000"/>
          <w:sz w:val="16"/>
          <w:szCs w:val="16"/>
        </w:rPr>
        <w:t>=</w:t>
      </w:r>
      <w:r w:rsidRPr="00846D7C">
        <w:rPr>
          <w:rFonts w:cstheme="minorHAnsi"/>
          <w:i/>
          <w:color w:val="2A00FF"/>
          <w:sz w:val="16"/>
          <w:szCs w:val="16"/>
        </w:rPr>
        <w:t>"</w:t>
      </w:r>
      <w:r>
        <w:rPr>
          <w:rFonts w:cstheme="minorHAnsi"/>
          <w:i/>
          <w:color w:val="2A00FF"/>
          <w:sz w:val="16"/>
          <w:szCs w:val="16"/>
        </w:rPr>
        <w:t>your_path.your_interface</w:t>
      </w:r>
      <w:r w:rsidRPr="00846D7C">
        <w:rPr>
          <w:rFonts w:cstheme="minorHAnsi"/>
          <w:i/>
          <w:color w:val="2A00FF"/>
          <w:sz w:val="16"/>
          <w:szCs w:val="16"/>
        </w:rPr>
        <w:t>"</w:t>
      </w:r>
      <w:r w:rsidRPr="00846D7C">
        <w:rPr>
          <w:rFonts w:cstheme="minorHAnsi"/>
          <w:sz w:val="16"/>
          <w:szCs w:val="16"/>
        </w:rPr>
        <w:t xml:space="preserve"> </w:t>
      </w:r>
      <w:r w:rsidRPr="00846D7C">
        <w:rPr>
          <w:rFonts w:cstheme="minorHAnsi"/>
          <w:color w:val="008080"/>
          <w:sz w:val="16"/>
          <w:szCs w:val="16"/>
        </w:rPr>
        <w:t>/&gt;</w:t>
      </w:r>
    </w:p>
    <w:p w:rsidR="00BC3CA0" w:rsidRDefault="00BC3CA0" w:rsidP="00543E28">
      <w:pPr>
        <w:pStyle w:val="ListParagraph"/>
        <w:ind w:left="792"/>
        <w:jc w:val="left"/>
        <w:rPr>
          <w:sz w:val="16"/>
          <w:szCs w:val="16"/>
        </w:rPr>
      </w:pPr>
    </w:p>
    <w:p w:rsidR="00BC3CA0" w:rsidRDefault="00BC3CA0" w:rsidP="005425E7">
      <w:pPr>
        <w:pStyle w:val="ListParagraph"/>
        <w:numPr>
          <w:ilvl w:val="1"/>
          <w:numId w:val="16"/>
        </w:numPr>
        <w:spacing w:before="0" w:after="200" w:line="276" w:lineRule="auto"/>
        <w:contextualSpacing/>
        <w:jc w:val="left"/>
      </w:pPr>
      <w:r>
        <w:t>In pom.xml, make sure the stub classes are exported:</w:t>
      </w:r>
    </w:p>
    <w:p w:rsidR="00BC3CA0" w:rsidRDefault="00BC3CA0" w:rsidP="00543E28">
      <w:pPr>
        <w:pStyle w:val="ListParagraph"/>
        <w:ind w:left="1440"/>
        <w:jc w:val="left"/>
        <w:rPr>
          <w:rFonts w:cs="Calibri"/>
          <w:color w:val="008080"/>
          <w:sz w:val="16"/>
          <w:szCs w:val="16"/>
        </w:rPr>
      </w:pPr>
      <w:r w:rsidRPr="00E22455">
        <w:rPr>
          <w:rFonts w:cs="Calibri"/>
          <w:color w:val="008080"/>
          <w:sz w:val="16"/>
          <w:szCs w:val="16"/>
        </w:rPr>
        <w:t>&lt;</w:t>
      </w:r>
      <w:r w:rsidRPr="00E22455">
        <w:rPr>
          <w:rFonts w:cs="Calibri"/>
          <w:color w:val="3F7F7F"/>
          <w:sz w:val="16"/>
          <w:szCs w:val="16"/>
        </w:rPr>
        <w:t>Export-Package</w:t>
      </w:r>
      <w:r w:rsidRPr="00E22455">
        <w:rPr>
          <w:rFonts w:cs="Calibri"/>
          <w:color w:val="008080"/>
          <w:sz w:val="16"/>
          <w:szCs w:val="16"/>
        </w:rPr>
        <w:t>&gt;</w:t>
      </w:r>
      <w:r>
        <w:rPr>
          <w:rFonts w:cs="Calibri"/>
          <w:color w:val="008080"/>
          <w:sz w:val="16"/>
          <w:szCs w:val="16"/>
        </w:rPr>
        <w:t>YOUR_PATH</w:t>
      </w:r>
      <w:r w:rsidRPr="00E22455">
        <w:rPr>
          <w:rFonts w:cs="Calibri"/>
          <w:color w:val="000000"/>
          <w:sz w:val="16"/>
          <w:szCs w:val="16"/>
        </w:rPr>
        <w:t xml:space="preserve"> </w:t>
      </w:r>
      <w:r w:rsidRPr="00E22455">
        <w:rPr>
          <w:rFonts w:cs="Calibri"/>
          <w:color w:val="008080"/>
          <w:sz w:val="16"/>
          <w:szCs w:val="16"/>
        </w:rPr>
        <w:t>&lt;/</w:t>
      </w:r>
      <w:r w:rsidRPr="00E22455">
        <w:rPr>
          <w:rFonts w:cs="Calibri"/>
          <w:color w:val="3F7F7F"/>
          <w:sz w:val="16"/>
          <w:szCs w:val="16"/>
        </w:rPr>
        <w:t>Export-Package</w:t>
      </w:r>
      <w:r w:rsidRPr="00E22455">
        <w:rPr>
          <w:rFonts w:cs="Calibri"/>
          <w:color w:val="008080"/>
          <w:sz w:val="16"/>
          <w:szCs w:val="16"/>
        </w:rPr>
        <w:t>&gt;</w:t>
      </w:r>
    </w:p>
    <w:p w:rsidR="00BC3CA0" w:rsidRPr="00E22455" w:rsidRDefault="00BC3CA0" w:rsidP="00543E28">
      <w:pPr>
        <w:pStyle w:val="ListParagraph"/>
        <w:ind w:left="1440"/>
        <w:jc w:val="left"/>
        <w:rPr>
          <w:rFonts w:cs="Calibri"/>
          <w:color w:val="008080"/>
          <w:sz w:val="16"/>
          <w:szCs w:val="16"/>
        </w:rPr>
      </w:pPr>
    </w:p>
    <w:p w:rsidR="00BC3CA0" w:rsidRDefault="00BC3CA0" w:rsidP="00543E28">
      <w:pPr>
        <w:pStyle w:val="ListParagraph"/>
        <w:ind w:left="792"/>
        <w:jc w:val="left"/>
      </w:pPr>
    </w:p>
    <w:p w:rsidR="00BC3CA0" w:rsidRPr="00E22455" w:rsidRDefault="00BC3CA0" w:rsidP="005425E7">
      <w:pPr>
        <w:pStyle w:val="ListParagraph"/>
        <w:numPr>
          <w:ilvl w:val="0"/>
          <w:numId w:val="16"/>
        </w:numPr>
        <w:spacing w:before="0" w:after="200" w:line="276" w:lineRule="auto"/>
        <w:contextualSpacing/>
        <w:jc w:val="left"/>
        <w:rPr>
          <w:b/>
        </w:rPr>
      </w:pPr>
      <w:r w:rsidRPr="00E22455">
        <w:rPr>
          <w:b/>
        </w:rPr>
        <w:t>Expose web service</w:t>
      </w:r>
    </w:p>
    <w:p w:rsidR="00BC3CA0" w:rsidRDefault="00BC3CA0" w:rsidP="005425E7">
      <w:pPr>
        <w:pStyle w:val="ListParagraph"/>
        <w:numPr>
          <w:ilvl w:val="1"/>
          <w:numId w:val="16"/>
        </w:numPr>
        <w:spacing w:before="0" w:after="200" w:line="276" w:lineRule="auto"/>
        <w:contextualSpacing/>
        <w:jc w:val="left"/>
      </w:pPr>
      <w:r>
        <w:lastRenderedPageBreak/>
        <w:t>In services.contract package, find the related existing XSD file or create a new XSD file, add 4 new objects:  XXXRequestType, XXXResponseType, XXXRequest, XXXResponse.  Make XXXRequest extends from XXXRequestType</w:t>
      </w:r>
    </w:p>
    <w:p w:rsidR="00BC3CA0" w:rsidRDefault="00BC3CA0" w:rsidP="005425E7">
      <w:pPr>
        <w:pStyle w:val="ListParagraph"/>
        <w:numPr>
          <w:ilvl w:val="1"/>
          <w:numId w:val="16"/>
        </w:numPr>
        <w:spacing w:before="0" w:after="200" w:line="276" w:lineRule="auto"/>
        <w:contextualSpacing/>
        <w:jc w:val="left"/>
      </w:pPr>
      <w:r>
        <w:t>Create java methods in services.endpoint package.  The java file name should be like “somethingEndpoint.java”</w:t>
      </w:r>
    </w:p>
    <w:p w:rsidR="00BC3CA0" w:rsidRDefault="00BC3CA0" w:rsidP="005425E7">
      <w:pPr>
        <w:pStyle w:val="ListParagraph"/>
        <w:numPr>
          <w:ilvl w:val="1"/>
          <w:numId w:val="16"/>
        </w:numPr>
        <w:spacing w:before="0" w:after="200" w:line="276" w:lineRule="auto"/>
        <w:contextualSpacing/>
        <w:jc w:val="left"/>
      </w:pPr>
      <w:r>
        <w:t>Export your endpoint to OSGI server in bundle-context-osgi.xml</w:t>
      </w:r>
    </w:p>
    <w:p w:rsidR="00BC3CA0" w:rsidRDefault="00BC3CA0" w:rsidP="005425E7">
      <w:pPr>
        <w:pStyle w:val="ListParagraph"/>
        <w:numPr>
          <w:ilvl w:val="1"/>
          <w:numId w:val="16"/>
        </w:numPr>
        <w:spacing w:before="0" w:after="200" w:line="276" w:lineRule="auto"/>
        <w:contextualSpacing/>
        <w:jc w:val="left"/>
      </w:pPr>
      <w:r>
        <w:t>Give permission to allow request and response pass through in bundle-context-{specific}.xml (for example, bundle-context-customer.xml or bundle-context-data.xml)</w:t>
      </w:r>
    </w:p>
    <w:p w:rsidR="00332F64" w:rsidRDefault="00BC3CA0" w:rsidP="005425E7">
      <w:pPr>
        <w:pStyle w:val="ListParagraph"/>
        <w:numPr>
          <w:ilvl w:val="1"/>
          <w:numId w:val="16"/>
        </w:numPr>
        <w:spacing w:before="0" w:after="200" w:line="276" w:lineRule="auto"/>
        <w:contextualSpacing/>
        <w:jc w:val="left"/>
      </w:pPr>
      <w:r>
        <w:t>Compile and deploy the services package/bundles, you will see your service exposed in the designated WSDL</w:t>
      </w:r>
    </w:p>
    <w:sectPr w:rsidR="00332F64" w:rsidSect="00C85F59">
      <w:headerReference w:type="default" r:id="rId19"/>
      <w:footerReference w:type="default" r:id="rId20"/>
      <w:type w:val="continuous"/>
      <w:pgSz w:w="12240" w:h="15840" w:code="1"/>
      <w:pgMar w:top="1350" w:right="1440" w:bottom="810" w:left="1440" w:header="720" w:footer="720" w:gutter="432"/>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6272" w:rsidRDefault="00BA6272" w:rsidP="005F62F5">
      <w:r>
        <w:separator/>
      </w:r>
    </w:p>
  </w:endnote>
  <w:endnote w:type="continuationSeparator" w:id="0">
    <w:p w:rsidR="00BA6272" w:rsidRDefault="00BA6272" w:rsidP="005F62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Bold">
    <w:altName w:val="Arial"/>
    <w:panose1 w:val="020B07040202020202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Lucida Console">
    <w:panose1 w:val="020B0609040504020204"/>
    <w:charset w:val="00"/>
    <w:family w:val="modern"/>
    <w:pitch w:val="fixed"/>
    <w:sig w:usb0="8000028F" w:usb1="00001800" w:usb2="00000000" w:usb3="00000000" w:csb0="0000001F" w:csb1="00000000"/>
  </w:font>
  <w:font w:name="F15">
    <w:panose1 w:val="00000000000000000000"/>
    <w:charset w:val="00"/>
    <w:family w:val="swiss"/>
    <w:notTrueType/>
    <w:pitch w:val="default"/>
    <w:sig w:usb0="00000003" w:usb1="00000000" w:usb2="00000000" w:usb3="00000000" w:csb0="00000001" w:csb1="00000000"/>
  </w:font>
  <w:font w:name="F26">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7F45" w:rsidRPr="00F41DFE" w:rsidRDefault="00AC7F45" w:rsidP="00F41DFE">
    <w:pPr>
      <w:pStyle w:val="Footer"/>
      <w:rPr>
        <w:rStyle w:val="Strong"/>
        <w:b w:val="0"/>
        <w:sz w:val="20"/>
        <w:szCs w:val="20"/>
      </w:rPr>
    </w:pPr>
    <w:r w:rsidRPr="00F41DFE">
      <w:rPr>
        <w:rStyle w:val="Strong"/>
        <w:b w:val="0"/>
        <w:sz w:val="20"/>
        <w:szCs w:val="20"/>
      </w:rPr>
      <w:t>FINAL</w:t>
    </w:r>
    <w:r>
      <w:rPr>
        <w:rStyle w:val="Strong"/>
        <w:b w:val="0"/>
        <w:sz w:val="20"/>
        <w:szCs w:val="20"/>
      </w:rPr>
      <w:t xml:space="preserve"> Version 1.7</w:t>
    </w:r>
  </w:p>
  <w:p w:rsidR="00AC7F45" w:rsidRPr="00F41DFE" w:rsidRDefault="00AC7F45" w:rsidP="00F41DFE">
    <w:pPr>
      <w:pStyle w:val="Footer"/>
      <w:rPr>
        <w:rStyle w:val="Strong"/>
        <w:b w:val="0"/>
        <w:sz w:val="20"/>
        <w:szCs w:val="20"/>
      </w:rPr>
    </w:pPr>
    <w:r w:rsidRPr="00F41DFE">
      <w:rPr>
        <w:rStyle w:val="Strong"/>
        <w:b w:val="0"/>
        <w:sz w:val="20"/>
        <w:szCs w:val="20"/>
      </w:rPr>
      <w:t>Initials:________</w:t>
    </w:r>
    <w:r w:rsidRPr="00F41DFE">
      <w:rPr>
        <w:rStyle w:val="Strong"/>
        <w:b w:val="0"/>
        <w:sz w:val="20"/>
        <w:szCs w:val="20"/>
      </w:rPr>
      <w:tab/>
      <w:t>©201</w:t>
    </w:r>
    <w:r>
      <w:rPr>
        <w:rStyle w:val="Strong"/>
        <w:b w:val="0"/>
        <w:sz w:val="20"/>
        <w:szCs w:val="20"/>
      </w:rPr>
      <w:t>3</w:t>
    </w:r>
    <w:r w:rsidRPr="00F41DFE">
      <w:rPr>
        <w:rStyle w:val="Strong"/>
        <w:b w:val="0"/>
        <w:sz w:val="20"/>
        <w:szCs w:val="20"/>
      </w:rPr>
      <w:t xml:space="preserve"> SA</w:t>
    </w:r>
    <w:r>
      <w:rPr>
        <w:rStyle w:val="Strong"/>
        <w:b w:val="0"/>
        <w:sz w:val="20"/>
        <w:szCs w:val="20"/>
      </w:rPr>
      <w:t>P</w:t>
    </w:r>
    <w:r w:rsidRPr="00F41DFE">
      <w:rPr>
        <w:rStyle w:val="Strong"/>
        <w:b w:val="0"/>
        <w:sz w:val="20"/>
        <w:szCs w:val="20"/>
      </w:rPr>
      <w:t>, INC. ALL RIGHTS RESERVED</w:t>
    </w:r>
    <w:r w:rsidRPr="00F41DFE">
      <w:rPr>
        <w:rStyle w:val="Strong"/>
        <w:b w:val="0"/>
        <w:sz w:val="20"/>
        <w:szCs w:val="20"/>
      </w:rPr>
      <w:tab/>
    </w:r>
    <w:r w:rsidRPr="00F41DFE">
      <w:rPr>
        <w:rStyle w:val="Strong"/>
        <w:b w:val="0"/>
        <w:sz w:val="20"/>
        <w:szCs w:val="20"/>
      </w:rPr>
      <w:tab/>
      <w:t>CONFIDENTIAL</w:t>
    </w:r>
    <w:r w:rsidRPr="00F41DFE">
      <w:rPr>
        <w:rStyle w:val="Strong"/>
        <w:b w:val="0"/>
        <w:sz w:val="20"/>
        <w:szCs w:val="20"/>
      </w:rPr>
      <w:tab/>
      <w:t xml:space="preserve">Page </w:t>
    </w:r>
    <w:r w:rsidRPr="00F41DFE">
      <w:rPr>
        <w:rStyle w:val="Strong"/>
        <w:b w:val="0"/>
        <w:sz w:val="20"/>
        <w:szCs w:val="20"/>
      </w:rPr>
      <w:fldChar w:fldCharType="begin"/>
    </w:r>
    <w:r w:rsidRPr="00F41DFE">
      <w:rPr>
        <w:rStyle w:val="Strong"/>
        <w:b w:val="0"/>
        <w:sz w:val="20"/>
        <w:szCs w:val="20"/>
      </w:rPr>
      <w:instrText xml:space="preserve"> PAGE </w:instrText>
    </w:r>
    <w:r w:rsidRPr="00F41DFE">
      <w:rPr>
        <w:rStyle w:val="Strong"/>
        <w:b w:val="0"/>
        <w:sz w:val="20"/>
        <w:szCs w:val="20"/>
      </w:rPr>
      <w:fldChar w:fldCharType="separate"/>
    </w:r>
    <w:r w:rsidR="00387B7B">
      <w:rPr>
        <w:rStyle w:val="Strong"/>
        <w:b w:val="0"/>
        <w:noProof/>
        <w:sz w:val="20"/>
        <w:szCs w:val="20"/>
      </w:rPr>
      <w:t>39</w:t>
    </w:r>
    <w:r w:rsidRPr="00F41DFE">
      <w:rPr>
        <w:rStyle w:val="Strong"/>
        <w:b w:val="0"/>
        <w:sz w:val="20"/>
        <w:szCs w:val="20"/>
      </w:rPr>
      <w:fldChar w:fldCharType="end"/>
    </w:r>
    <w:r w:rsidRPr="00F41DFE">
      <w:rPr>
        <w:rStyle w:val="Strong"/>
        <w:b w:val="0"/>
        <w:sz w:val="20"/>
        <w:szCs w:val="20"/>
      </w:rPr>
      <w:t xml:space="preserve"> of </w:t>
    </w:r>
    <w:r w:rsidRPr="00F41DFE">
      <w:rPr>
        <w:rStyle w:val="Strong"/>
        <w:b w:val="0"/>
        <w:sz w:val="20"/>
        <w:szCs w:val="20"/>
      </w:rPr>
      <w:fldChar w:fldCharType="begin"/>
    </w:r>
    <w:r w:rsidRPr="00F41DFE">
      <w:rPr>
        <w:rStyle w:val="Strong"/>
        <w:b w:val="0"/>
        <w:sz w:val="20"/>
        <w:szCs w:val="20"/>
      </w:rPr>
      <w:instrText xml:space="preserve"> NUMPAGES </w:instrText>
    </w:r>
    <w:r w:rsidRPr="00F41DFE">
      <w:rPr>
        <w:rStyle w:val="Strong"/>
        <w:b w:val="0"/>
        <w:sz w:val="20"/>
        <w:szCs w:val="20"/>
      </w:rPr>
      <w:fldChar w:fldCharType="separate"/>
    </w:r>
    <w:r w:rsidR="00387B7B">
      <w:rPr>
        <w:rStyle w:val="Strong"/>
        <w:b w:val="0"/>
        <w:noProof/>
        <w:sz w:val="20"/>
        <w:szCs w:val="20"/>
      </w:rPr>
      <w:t>45</w:t>
    </w:r>
    <w:r w:rsidRPr="00F41DFE">
      <w:rPr>
        <w:rStyle w:val="Strong"/>
        <w:b w:val="0"/>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6272" w:rsidRDefault="00BA6272" w:rsidP="005F62F5">
      <w:r>
        <w:separator/>
      </w:r>
    </w:p>
  </w:footnote>
  <w:footnote w:type="continuationSeparator" w:id="0">
    <w:p w:rsidR="00BA6272" w:rsidRDefault="00BA6272" w:rsidP="005F62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7F45" w:rsidRDefault="00AC7F45" w:rsidP="005F62F5">
    <w:r>
      <w:rPr>
        <w:noProof/>
      </w:rPr>
      <w:drawing>
        <wp:inline distT="0" distB="0" distL="0" distR="0" wp14:anchorId="17913EF9" wp14:editId="3A29934D">
          <wp:extent cx="933450" cy="543839"/>
          <wp:effectExtent l="0" t="0" r="0" b="8890"/>
          <wp:docPr id="26" name="Picture 26" descr="http://www.defendmydomain.com/wp-content/uploads/2009/11/SA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defendmydomain.com/wp-content/uploads/2009/11/SAP-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8510" cy="546787"/>
                  </a:xfrm>
                  <a:prstGeom prst="rect">
                    <a:avLst/>
                  </a:prstGeom>
                  <a:noFill/>
                  <a:ln>
                    <a:noFill/>
                  </a:ln>
                </pic:spPr>
              </pic:pic>
            </a:graphicData>
          </a:graphic>
        </wp:inline>
      </w:drawing>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drawing>
        <wp:inline distT="0" distB="0" distL="0" distR="0" wp14:anchorId="6804B754" wp14:editId="17FA00DD">
          <wp:extent cx="2133600" cy="362712"/>
          <wp:effectExtent l="0" t="0" r="0" b="0"/>
          <wp:docPr id="25" name="Picture 25" descr="http://upload.wikimedia.org/wikipedia/en/thumb/a/aa/Banco_de_Chile_Logo.png/200px-Banco_de_Chil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wikimedia.org/wikipedia/en/thumb/a/aa/Banco_de_Chile_Logo.png/200px-Banco_de_Chile_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35056" cy="362960"/>
                  </a:xfrm>
                  <a:prstGeom prst="rect">
                    <a:avLst/>
                  </a:prstGeom>
                  <a:noFill/>
                  <a:ln>
                    <a:noFill/>
                  </a:ln>
                </pic:spPr>
              </pic:pic>
            </a:graphicData>
          </a:graphic>
        </wp:inline>
      </w:drawing>
    </w:r>
    <w:r>
      <w:rPr>
        <w:noProof/>
      </w:rPr>
      <w:tab/>
    </w:r>
    <w:r>
      <w:rPr>
        <w:noProof/>
      </w:rPr>
      <w:tab/>
    </w:r>
  </w:p>
  <w:p w:rsidR="00AC7F45" w:rsidRDefault="00AC7F45" w:rsidP="005F62F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51834"/>
    <w:multiLevelType w:val="hybridMultilevel"/>
    <w:tmpl w:val="5E52D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5B1FA8"/>
    <w:multiLevelType w:val="hybridMultilevel"/>
    <w:tmpl w:val="66CE8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FD1945"/>
    <w:multiLevelType w:val="hybridMultilevel"/>
    <w:tmpl w:val="5FA0E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8232EB"/>
    <w:multiLevelType w:val="hybridMultilevel"/>
    <w:tmpl w:val="0B3417A4"/>
    <w:lvl w:ilvl="0" w:tplc="3474CC3E">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122EEA"/>
    <w:multiLevelType w:val="hybridMultilevel"/>
    <w:tmpl w:val="0602C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947BA5"/>
    <w:multiLevelType w:val="multilevel"/>
    <w:tmpl w:val="F70AE08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27564106"/>
    <w:multiLevelType w:val="hybridMultilevel"/>
    <w:tmpl w:val="69567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F72776"/>
    <w:multiLevelType w:val="hybridMultilevel"/>
    <w:tmpl w:val="EA16DC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BC0FA6"/>
    <w:multiLevelType w:val="hybridMultilevel"/>
    <w:tmpl w:val="147E9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B004C8"/>
    <w:multiLevelType w:val="hybridMultilevel"/>
    <w:tmpl w:val="0E541E0E"/>
    <w:lvl w:ilvl="0" w:tplc="F3FEEF96">
      <w:start w:val="1"/>
      <w:numFmt w:val="bullet"/>
      <w:lvlText w:val=""/>
      <w:lvlJc w:val="left"/>
      <w:pPr>
        <w:tabs>
          <w:tab w:val="num" w:pos="720"/>
        </w:tabs>
        <w:ind w:left="720" w:hanging="360"/>
      </w:pPr>
      <w:rPr>
        <w:rFonts w:ascii="Symbol" w:hAnsi="Symbol" w:hint="default"/>
      </w:rPr>
    </w:lvl>
    <w:lvl w:ilvl="1" w:tplc="C632F950">
      <w:start w:val="1"/>
      <w:numFmt w:val="bullet"/>
      <w:lvlText w:val=""/>
      <w:lvlJc w:val="left"/>
      <w:pPr>
        <w:tabs>
          <w:tab w:val="num" w:pos="1440"/>
        </w:tabs>
        <w:ind w:left="1440" w:hanging="360"/>
      </w:pPr>
      <w:rPr>
        <w:rFonts w:ascii="Wingdings" w:hAnsi="Wingdings" w:hint="default"/>
      </w:rPr>
    </w:lvl>
    <w:lvl w:ilvl="2" w:tplc="6030A934">
      <w:start w:val="1"/>
      <w:numFmt w:val="bullet"/>
      <w:pStyle w:val="Listnormal"/>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ECB5C39"/>
    <w:multiLevelType w:val="hybridMultilevel"/>
    <w:tmpl w:val="8AD47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573049"/>
    <w:multiLevelType w:val="hybridMultilevel"/>
    <w:tmpl w:val="03C624F0"/>
    <w:lvl w:ilvl="0" w:tplc="51A6BF5E">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6929AC"/>
    <w:multiLevelType w:val="hybridMultilevel"/>
    <w:tmpl w:val="74A69644"/>
    <w:lvl w:ilvl="0" w:tplc="C2CECC04">
      <w:start w:val="10"/>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42C12E5C"/>
    <w:multiLevelType w:val="hybridMultilevel"/>
    <w:tmpl w:val="5B786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3034C6"/>
    <w:multiLevelType w:val="hybridMultilevel"/>
    <w:tmpl w:val="93EEAC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CF238B"/>
    <w:multiLevelType w:val="hybridMultilevel"/>
    <w:tmpl w:val="6BD428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4F7DDE"/>
    <w:multiLevelType w:val="multilevel"/>
    <w:tmpl w:val="8C226B72"/>
    <w:lvl w:ilvl="0">
      <w:start w:val="1"/>
      <w:numFmt w:val="decimal"/>
      <w:lvlText w:val="%1."/>
      <w:lvlJc w:val="left"/>
      <w:pPr>
        <w:ind w:left="360" w:hanging="360"/>
      </w:pPr>
      <w:rPr>
        <w:rFonts w:hint="default"/>
      </w:rPr>
    </w:lvl>
    <w:lvl w:ilvl="1">
      <w:start w:val="1"/>
      <w:numFmt w:val="decimal"/>
      <w:lvlText w:val="%1.%2."/>
      <w:lvlJc w:val="left"/>
      <w:pPr>
        <w:ind w:left="792" w:hanging="5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638945DA"/>
    <w:multiLevelType w:val="hybridMultilevel"/>
    <w:tmpl w:val="AD123F64"/>
    <w:lvl w:ilvl="0" w:tplc="697E6AFE">
      <w:start w:val="1"/>
      <w:numFmt w:val="bullet"/>
      <w:pStyle w:val="Normal-TD"/>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923044"/>
    <w:multiLevelType w:val="hybridMultilevel"/>
    <w:tmpl w:val="D5C0E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F4649D"/>
    <w:multiLevelType w:val="hybridMultilevel"/>
    <w:tmpl w:val="297E2C0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0">
    <w:nsid w:val="6EA61E81"/>
    <w:multiLevelType w:val="hybridMultilevel"/>
    <w:tmpl w:val="089A37B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2C9CB432">
      <w:start w:val="1"/>
      <w:numFmt w:val="bullet"/>
      <w:pStyle w:val="Bullet1"/>
      <w:lvlText w:val=""/>
      <w:lvlJc w:val="left"/>
      <w:pPr>
        <w:tabs>
          <w:tab w:val="num" w:pos="2880"/>
        </w:tabs>
        <w:ind w:left="2880" w:hanging="360"/>
      </w:pPr>
      <w:rPr>
        <w:rFonts w:ascii="Symbol" w:hAnsi="Symbol" w:hint="default"/>
      </w:rPr>
    </w:lvl>
    <w:lvl w:ilvl="4" w:tplc="0409000F">
      <w:start w:val="1"/>
      <w:numFmt w:val="decimal"/>
      <w:lvlText w:val="%5."/>
      <w:lvlJc w:val="left"/>
      <w:pPr>
        <w:tabs>
          <w:tab w:val="num" w:pos="3600"/>
        </w:tabs>
        <w:ind w:left="3600" w:hanging="360"/>
      </w:pPr>
      <w:rPr>
        <w:rFont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EC012E8"/>
    <w:multiLevelType w:val="hybridMultilevel"/>
    <w:tmpl w:val="18864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8624AB"/>
    <w:multiLevelType w:val="hybridMultilevel"/>
    <w:tmpl w:val="C5B68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632241"/>
    <w:multiLevelType w:val="hybridMultilevel"/>
    <w:tmpl w:val="8D28CF7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4">
    <w:nsid w:val="760C0BDC"/>
    <w:multiLevelType w:val="hybridMultilevel"/>
    <w:tmpl w:val="40D47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AD1FEA"/>
    <w:multiLevelType w:val="hybridMultilevel"/>
    <w:tmpl w:val="6D086046"/>
    <w:lvl w:ilvl="0" w:tplc="DB12CA16">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9075A0F"/>
    <w:multiLevelType w:val="hybridMultilevel"/>
    <w:tmpl w:val="B35C6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A6F4063"/>
    <w:multiLevelType w:val="hybridMultilevel"/>
    <w:tmpl w:val="A8067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B815D39"/>
    <w:multiLevelType w:val="hybridMultilevel"/>
    <w:tmpl w:val="277E9714"/>
    <w:lvl w:ilvl="0" w:tplc="192A9E2A">
      <w:start w:val="1"/>
      <w:numFmt w:val="bullet"/>
      <w:pStyle w:val="BulletOpenDot"/>
      <w:lvlText w:val="o"/>
      <w:lvlJc w:val="left"/>
      <w:pPr>
        <w:tabs>
          <w:tab w:val="num" w:pos="1800"/>
        </w:tabs>
        <w:ind w:left="1800" w:hanging="360"/>
      </w:pPr>
      <w:rPr>
        <w:rFonts w:ascii="Courier New" w:hAnsi="Courier New" w:hint="default"/>
      </w:rPr>
    </w:lvl>
    <w:lvl w:ilvl="1" w:tplc="333032A4">
      <w:start w:val="1"/>
      <w:numFmt w:val="bullet"/>
      <w:lvlText w:val="o"/>
      <w:lvlJc w:val="left"/>
      <w:pPr>
        <w:tabs>
          <w:tab w:val="num" w:pos="2520"/>
        </w:tabs>
        <w:ind w:left="2520" w:hanging="360"/>
      </w:pPr>
      <w:rPr>
        <w:rFonts w:ascii="Courier New" w:hAnsi="Courier New" w:hint="default"/>
      </w:rPr>
    </w:lvl>
    <w:lvl w:ilvl="2" w:tplc="15D84FE4">
      <w:start w:val="1"/>
      <w:numFmt w:val="bullet"/>
      <w:lvlText w:val=""/>
      <w:lvlJc w:val="left"/>
      <w:pPr>
        <w:tabs>
          <w:tab w:val="num" w:pos="3240"/>
        </w:tabs>
        <w:ind w:left="3240" w:hanging="360"/>
      </w:pPr>
      <w:rPr>
        <w:rFonts w:ascii="Wingdings" w:hAnsi="Wingdings" w:hint="default"/>
      </w:rPr>
    </w:lvl>
    <w:lvl w:ilvl="3" w:tplc="5688212E" w:tentative="1">
      <w:start w:val="1"/>
      <w:numFmt w:val="bullet"/>
      <w:lvlText w:val=""/>
      <w:lvlJc w:val="left"/>
      <w:pPr>
        <w:tabs>
          <w:tab w:val="num" w:pos="3960"/>
        </w:tabs>
        <w:ind w:left="3960" w:hanging="360"/>
      </w:pPr>
      <w:rPr>
        <w:rFonts w:ascii="Symbol" w:hAnsi="Symbol" w:hint="default"/>
      </w:rPr>
    </w:lvl>
    <w:lvl w:ilvl="4" w:tplc="25466364" w:tentative="1">
      <w:start w:val="1"/>
      <w:numFmt w:val="bullet"/>
      <w:lvlText w:val="o"/>
      <w:lvlJc w:val="left"/>
      <w:pPr>
        <w:tabs>
          <w:tab w:val="num" w:pos="4680"/>
        </w:tabs>
        <w:ind w:left="4680" w:hanging="360"/>
      </w:pPr>
      <w:rPr>
        <w:rFonts w:ascii="Courier New" w:hAnsi="Courier New" w:hint="default"/>
      </w:rPr>
    </w:lvl>
    <w:lvl w:ilvl="5" w:tplc="4AB69832" w:tentative="1">
      <w:start w:val="1"/>
      <w:numFmt w:val="bullet"/>
      <w:lvlText w:val=""/>
      <w:lvlJc w:val="left"/>
      <w:pPr>
        <w:tabs>
          <w:tab w:val="num" w:pos="5400"/>
        </w:tabs>
        <w:ind w:left="5400" w:hanging="360"/>
      </w:pPr>
      <w:rPr>
        <w:rFonts w:ascii="Wingdings" w:hAnsi="Wingdings" w:hint="default"/>
      </w:rPr>
    </w:lvl>
    <w:lvl w:ilvl="6" w:tplc="5B02B8FA" w:tentative="1">
      <w:start w:val="1"/>
      <w:numFmt w:val="bullet"/>
      <w:lvlText w:val=""/>
      <w:lvlJc w:val="left"/>
      <w:pPr>
        <w:tabs>
          <w:tab w:val="num" w:pos="6120"/>
        </w:tabs>
        <w:ind w:left="6120" w:hanging="360"/>
      </w:pPr>
      <w:rPr>
        <w:rFonts w:ascii="Symbol" w:hAnsi="Symbol" w:hint="default"/>
      </w:rPr>
    </w:lvl>
    <w:lvl w:ilvl="7" w:tplc="EE4A1200" w:tentative="1">
      <w:start w:val="1"/>
      <w:numFmt w:val="bullet"/>
      <w:lvlText w:val="o"/>
      <w:lvlJc w:val="left"/>
      <w:pPr>
        <w:tabs>
          <w:tab w:val="num" w:pos="6840"/>
        </w:tabs>
        <w:ind w:left="6840" w:hanging="360"/>
      </w:pPr>
      <w:rPr>
        <w:rFonts w:ascii="Courier New" w:hAnsi="Courier New" w:hint="default"/>
      </w:rPr>
    </w:lvl>
    <w:lvl w:ilvl="8" w:tplc="F6AE00F8" w:tentative="1">
      <w:start w:val="1"/>
      <w:numFmt w:val="bullet"/>
      <w:lvlText w:val=""/>
      <w:lvlJc w:val="left"/>
      <w:pPr>
        <w:tabs>
          <w:tab w:val="num" w:pos="7560"/>
        </w:tabs>
        <w:ind w:left="7560" w:hanging="360"/>
      </w:pPr>
      <w:rPr>
        <w:rFonts w:ascii="Wingdings" w:hAnsi="Wingdings" w:hint="default"/>
      </w:rPr>
    </w:lvl>
  </w:abstractNum>
  <w:abstractNum w:abstractNumId="29">
    <w:nsid w:val="7F91296E"/>
    <w:multiLevelType w:val="hybridMultilevel"/>
    <w:tmpl w:val="1FA68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9"/>
  </w:num>
  <w:num w:numId="3">
    <w:abstractNumId w:val="28"/>
  </w:num>
  <w:num w:numId="4">
    <w:abstractNumId w:val="17"/>
  </w:num>
  <w:num w:numId="5">
    <w:abstractNumId w:val="23"/>
  </w:num>
  <w:num w:numId="6">
    <w:abstractNumId w:val="14"/>
  </w:num>
  <w:num w:numId="7">
    <w:abstractNumId w:val="13"/>
  </w:num>
  <w:num w:numId="8">
    <w:abstractNumId w:val="6"/>
  </w:num>
  <w:num w:numId="9">
    <w:abstractNumId w:val="0"/>
  </w:num>
  <w:num w:numId="10">
    <w:abstractNumId w:val="8"/>
  </w:num>
  <w:num w:numId="11">
    <w:abstractNumId w:val="27"/>
  </w:num>
  <w:num w:numId="12">
    <w:abstractNumId w:val="7"/>
  </w:num>
  <w:num w:numId="13">
    <w:abstractNumId w:val="5"/>
  </w:num>
  <w:num w:numId="14">
    <w:abstractNumId w:val="15"/>
  </w:num>
  <w:num w:numId="15">
    <w:abstractNumId w:val="2"/>
  </w:num>
  <w:num w:numId="16">
    <w:abstractNumId w:val="16"/>
  </w:num>
  <w:num w:numId="17">
    <w:abstractNumId w:val="19"/>
  </w:num>
  <w:num w:numId="18">
    <w:abstractNumId w:val="29"/>
  </w:num>
  <w:num w:numId="19">
    <w:abstractNumId w:val="21"/>
  </w:num>
  <w:num w:numId="20">
    <w:abstractNumId w:val="22"/>
  </w:num>
  <w:num w:numId="21">
    <w:abstractNumId w:val="24"/>
  </w:num>
  <w:num w:numId="22">
    <w:abstractNumId w:val="10"/>
  </w:num>
  <w:num w:numId="23">
    <w:abstractNumId w:val="4"/>
  </w:num>
  <w:num w:numId="24">
    <w:abstractNumId w:val="18"/>
  </w:num>
  <w:num w:numId="25">
    <w:abstractNumId w:val="26"/>
  </w:num>
  <w:num w:numId="26">
    <w:abstractNumId w:val="25"/>
  </w:num>
  <w:num w:numId="27">
    <w:abstractNumId w:val="11"/>
  </w:num>
  <w:num w:numId="28">
    <w:abstractNumId w:val="12"/>
  </w:num>
  <w:num w:numId="29">
    <w:abstractNumId w:val="3"/>
  </w:num>
  <w:num w:numId="30">
    <w:abstractNumId w:val="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360"/>
  <w:drawingGridHorizontalSpacing w:val="120"/>
  <w:drawingGridVerticalSpacing w:val="109"/>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CFF"/>
    <w:rsid w:val="00000C1D"/>
    <w:rsid w:val="000011AE"/>
    <w:rsid w:val="000048AD"/>
    <w:rsid w:val="000054F7"/>
    <w:rsid w:val="00005B54"/>
    <w:rsid w:val="000068D0"/>
    <w:rsid w:val="0001056A"/>
    <w:rsid w:val="00012D22"/>
    <w:rsid w:val="000132A1"/>
    <w:rsid w:val="00013730"/>
    <w:rsid w:val="000141A9"/>
    <w:rsid w:val="00014E93"/>
    <w:rsid w:val="00015B64"/>
    <w:rsid w:val="00017276"/>
    <w:rsid w:val="00017A4D"/>
    <w:rsid w:val="00020B09"/>
    <w:rsid w:val="00021F1E"/>
    <w:rsid w:val="00022235"/>
    <w:rsid w:val="00023560"/>
    <w:rsid w:val="000243FD"/>
    <w:rsid w:val="00024BBC"/>
    <w:rsid w:val="00024C46"/>
    <w:rsid w:val="000250F7"/>
    <w:rsid w:val="00025CF1"/>
    <w:rsid w:val="00026609"/>
    <w:rsid w:val="00026AD5"/>
    <w:rsid w:val="00026DD9"/>
    <w:rsid w:val="00030EC4"/>
    <w:rsid w:val="000315BD"/>
    <w:rsid w:val="00031A38"/>
    <w:rsid w:val="00031A7A"/>
    <w:rsid w:val="0003480E"/>
    <w:rsid w:val="000348E6"/>
    <w:rsid w:val="00034D1E"/>
    <w:rsid w:val="00035FB2"/>
    <w:rsid w:val="0004048E"/>
    <w:rsid w:val="0004234B"/>
    <w:rsid w:val="000429C4"/>
    <w:rsid w:val="00042B72"/>
    <w:rsid w:val="00042EA4"/>
    <w:rsid w:val="000473A2"/>
    <w:rsid w:val="0004773B"/>
    <w:rsid w:val="00050B4C"/>
    <w:rsid w:val="00051910"/>
    <w:rsid w:val="00051AFA"/>
    <w:rsid w:val="00051E5F"/>
    <w:rsid w:val="000520BD"/>
    <w:rsid w:val="0005366E"/>
    <w:rsid w:val="000555B3"/>
    <w:rsid w:val="000563E0"/>
    <w:rsid w:val="00057622"/>
    <w:rsid w:val="00057D6D"/>
    <w:rsid w:val="0006178E"/>
    <w:rsid w:val="00061F8C"/>
    <w:rsid w:val="00064F41"/>
    <w:rsid w:val="000678AE"/>
    <w:rsid w:val="00071AD4"/>
    <w:rsid w:val="00080557"/>
    <w:rsid w:val="000806A6"/>
    <w:rsid w:val="000806AF"/>
    <w:rsid w:val="000809DD"/>
    <w:rsid w:val="00083804"/>
    <w:rsid w:val="0008478D"/>
    <w:rsid w:val="000870C5"/>
    <w:rsid w:val="00087FEA"/>
    <w:rsid w:val="0009042E"/>
    <w:rsid w:val="00094EA9"/>
    <w:rsid w:val="00095DF6"/>
    <w:rsid w:val="000A2276"/>
    <w:rsid w:val="000A29AD"/>
    <w:rsid w:val="000A3687"/>
    <w:rsid w:val="000A376C"/>
    <w:rsid w:val="000A477E"/>
    <w:rsid w:val="000A53A6"/>
    <w:rsid w:val="000A76E3"/>
    <w:rsid w:val="000B009B"/>
    <w:rsid w:val="000B03F3"/>
    <w:rsid w:val="000B0759"/>
    <w:rsid w:val="000B09A0"/>
    <w:rsid w:val="000B0F34"/>
    <w:rsid w:val="000B160F"/>
    <w:rsid w:val="000B2F33"/>
    <w:rsid w:val="000B38C7"/>
    <w:rsid w:val="000B3DD7"/>
    <w:rsid w:val="000B456F"/>
    <w:rsid w:val="000B5A12"/>
    <w:rsid w:val="000B5E8A"/>
    <w:rsid w:val="000B67DC"/>
    <w:rsid w:val="000B73FF"/>
    <w:rsid w:val="000B7E24"/>
    <w:rsid w:val="000C017E"/>
    <w:rsid w:val="000C0E6C"/>
    <w:rsid w:val="000C3907"/>
    <w:rsid w:val="000C395B"/>
    <w:rsid w:val="000C3E8C"/>
    <w:rsid w:val="000C407B"/>
    <w:rsid w:val="000C40FE"/>
    <w:rsid w:val="000D113E"/>
    <w:rsid w:val="000D2C27"/>
    <w:rsid w:val="000D3F69"/>
    <w:rsid w:val="000D5BCB"/>
    <w:rsid w:val="000D61F2"/>
    <w:rsid w:val="000D6777"/>
    <w:rsid w:val="000D71F3"/>
    <w:rsid w:val="000E0673"/>
    <w:rsid w:val="000E1687"/>
    <w:rsid w:val="000E303F"/>
    <w:rsid w:val="000E4499"/>
    <w:rsid w:val="000E4C81"/>
    <w:rsid w:val="000E6724"/>
    <w:rsid w:val="000E6BAD"/>
    <w:rsid w:val="000E7763"/>
    <w:rsid w:val="000F1A5C"/>
    <w:rsid w:val="000F1D1D"/>
    <w:rsid w:val="000F1DEF"/>
    <w:rsid w:val="000F1E29"/>
    <w:rsid w:val="000F7C63"/>
    <w:rsid w:val="00100CBD"/>
    <w:rsid w:val="00101AE1"/>
    <w:rsid w:val="00101F79"/>
    <w:rsid w:val="00104D7E"/>
    <w:rsid w:val="00106126"/>
    <w:rsid w:val="00106DD3"/>
    <w:rsid w:val="00107196"/>
    <w:rsid w:val="001102A9"/>
    <w:rsid w:val="00112337"/>
    <w:rsid w:val="00112642"/>
    <w:rsid w:val="001130A7"/>
    <w:rsid w:val="00113250"/>
    <w:rsid w:val="00113FC3"/>
    <w:rsid w:val="001140B2"/>
    <w:rsid w:val="00114D6A"/>
    <w:rsid w:val="001153C6"/>
    <w:rsid w:val="001163CD"/>
    <w:rsid w:val="0011711C"/>
    <w:rsid w:val="0012166C"/>
    <w:rsid w:val="00123D19"/>
    <w:rsid w:val="001256C3"/>
    <w:rsid w:val="001258AA"/>
    <w:rsid w:val="00125C72"/>
    <w:rsid w:val="00126676"/>
    <w:rsid w:val="00126FC5"/>
    <w:rsid w:val="00127D28"/>
    <w:rsid w:val="001319C3"/>
    <w:rsid w:val="00132A86"/>
    <w:rsid w:val="00134353"/>
    <w:rsid w:val="00134754"/>
    <w:rsid w:val="001360F5"/>
    <w:rsid w:val="001401D9"/>
    <w:rsid w:val="00141F14"/>
    <w:rsid w:val="0014205C"/>
    <w:rsid w:val="00142176"/>
    <w:rsid w:val="00143B99"/>
    <w:rsid w:val="00143CC8"/>
    <w:rsid w:val="001460B4"/>
    <w:rsid w:val="00150C8B"/>
    <w:rsid w:val="00151B57"/>
    <w:rsid w:val="00152094"/>
    <w:rsid w:val="00153BD5"/>
    <w:rsid w:val="00156676"/>
    <w:rsid w:val="001600A6"/>
    <w:rsid w:val="00160F77"/>
    <w:rsid w:val="00161E76"/>
    <w:rsid w:val="00161E7F"/>
    <w:rsid w:val="001621D5"/>
    <w:rsid w:val="00162EF8"/>
    <w:rsid w:val="001650E6"/>
    <w:rsid w:val="00166448"/>
    <w:rsid w:val="00166515"/>
    <w:rsid w:val="00166B28"/>
    <w:rsid w:val="0016745F"/>
    <w:rsid w:val="00167922"/>
    <w:rsid w:val="00167EA4"/>
    <w:rsid w:val="0017097A"/>
    <w:rsid w:val="00170F36"/>
    <w:rsid w:val="00172C16"/>
    <w:rsid w:val="00172DB7"/>
    <w:rsid w:val="00173826"/>
    <w:rsid w:val="00175694"/>
    <w:rsid w:val="0018114F"/>
    <w:rsid w:val="00182E18"/>
    <w:rsid w:val="00182F31"/>
    <w:rsid w:val="0018300D"/>
    <w:rsid w:val="00186921"/>
    <w:rsid w:val="00187CC2"/>
    <w:rsid w:val="0019153C"/>
    <w:rsid w:val="0019587A"/>
    <w:rsid w:val="00197C0E"/>
    <w:rsid w:val="001A02ED"/>
    <w:rsid w:val="001A0596"/>
    <w:rsid w:val="001A05E8"/>
    <w:rsid w:val="001A077C"/>
    <w:rsid w:val="001A0B35"/>
    <w:rsid w:val="001A31AF"/>
    <w:rsid w:val="001A3856"/>
    <w:rsid w:val="001A3962"/>
    <w:rsid w:val="001A562E"/>
    <w:rsid w:val="001A6124"/>
    <w:rsid w:val="001A77AA"/>
    <w:rsid w:val="001A77C7"/>
    <w:rsid w:val="001B179E"/>
    <w:rsid w:val="001B1CFD"/>
    <w:rsid w:val="001B236A"/>
    <w:rsid w:val="001B2FEB"/>
    <w:rsid w:val="001B31F6"/>
    <w:rsid w:val="001B4FEE"/>
    <w:rsid w:val="001B54D3"/>
    <w:rsid w:val="001B569D"/>
    <w:rsid w:val="001C200A"/>
    <w:rsid w:val="001C41A3"/>
    <w:rsid w:val="001C4E77"/>
    <w:rsid w:val="001C53B9"/>
    <w:rsid w:val="001C5421"/>
    <w:rsid w:val="001C579A"/>
    <w:rsid w:val="001C6332"/>
    <w:rsid w:val="001C699C"/>
    <w:rsid w:val="001D1087"/>
    <w:rsid w:val="001D27AA"/>
    <w:rsid w:val="001D4203"/>
    <w:rsid w:val="001D4AB5"/>
    <w:rsid w:val="001D604E"/>
    <w:rsid w:val="001D6ECF"/>
    <w:rsid w:val="001D7497"/>
    <w:rsid w:val="001E0BF2"/>
    <w:rsid w:val="001E2AE3"/>
    <w:rsid w:val="001E33A5"/>
    <w:rsid w:val="001E7104"/>
    <w:rsid w:val="001F0D33"/>
    <w:rsid w:val="001F0DFE"/>
    <w:rsid w:val="001F2A0A"/>
    <w:rsid w:val="001F2D01"/>
    <w:rsid w:val="001F31DF"/>
    <w:rsid w:val="001F362F"/>
    <w:rsid w:val="001F4F20"/>
    <w:rsid w:val="001F5B5C"/>
    <w:rsid w:val="001F617F"/>
    <w:rsid w:val="001F641B"/>
    <w:rsid w:val="001F6463"/>
    <w:rsid w:val="002006A1"/>
    <w:rsid w:val="00201116"/>
    <w:rsid w:val="002013EE"/>
    <w:rsid w:val="00205A7D"/>
    <w:rsid w:val="00206351"/>
    <w:rsid w:val="00207DDF"/>
    <w:rsid w:val="00210822"/>
    <w:rsid w:val="00213230"/>
    <w:rsid w:val="00214EE9"/>
    <w:rsid w:val="00217E58"/>
    <w:rsid w:val="00220324"/>
    <w:rsid w:val="002208EE"/>
    <w:rsid w:val="00221915"/>
    <w:rsid w:val="00222BF6"/>
    <w:rsid w:val="002230C9"/>
    <w:rsid w:val="0022508D"/>
    <w:rsid w:val="00227D0A"/>
    <w:rsid w:val="00232ED0"/>
    <w:rsid w:val="00234F8D"/>
    <w:rsid w:val="00234FBE"/>
    <w:rsid w:val="00236EDF"/>
    <w:rsid w:val="002376C6"/>
    <w:rsid w:val="0024627D"/>
    <w:rsid w:val="0024650E"/>
    <w:rsid w:val="0024775E"/>
    <w:rsid w:val="00251D3E"/>
    <w:rsid w:val="002534B3"/>
    <w:rsid w:val="00253B05"/>
    <w:rsid w:val="00255358"/>
    <w:rsid w:val="0025563C"/>
    <w:rsid w:val="00255ACB"/>
    <w:rsid w:val="00256BBC"/>
    <w:rsid w:val="00256E08"/>
    <w:rsid w:val="00260041"/>
    <w:rsid w:val="00260E51"/>
    <w:rsid w:val="002614B8"/>
    <w:rsid w:val="002628E6"/>
    <w:rsid w:val="00270F77"/>
    <w:rsid w:val="00271DBB"/>
    <w:rsid w:val="00275576"/>
    <w:rsid w:val="00275809"/>
    <w:rsid w:val="0027598E"/>
    <w:rsid w:val="00275CDC"/>
    <w:rsid w:val="00277316"/>
    <w:rsid w:val="00277B4E"/>
    <w:rsid w:val="00280EA5"/>
    <w:rsid w:val="00282295"/>
    <w:rsid w:val="0028331F"/>
    <w:rsid w:val="00284ED6"/>
    <w:rsid w:val="00285159"/>
    <w:rsid w:val="00285BA4"/>
    <w:rsid w:val="00285F25"/>
    <w:rsid w:val="00286140"/>
    <w:rsid w:val="0029115C"/>
    <w:rsid w:val="002919FE"/>
    <w:rsid w:val="00291AFD"/>
    <w:rsid w:val="00293D1B"/>
    <w:rsid w:val="00297D30"/>
    <w:rsid w:val="002A03E3"/>
    <w:rsid w:val="002A2E77"/>
    <w:rsid w:val="002A39AF"/>
    <w:rsid w:val="002A39D3"/>
    <w:rsid w:val="002A4597"/>
    <w:rsid w:val="002A6C0A"/>
    <w:rsid w:val="002A7A3E"/>
    <w:rsid w:val="002B0316"/>
    <w:rsid w:val="002B0C6E"/>
    <w:rsid w:val="002B744D"/>
    <w:rsid w:val="002C0ED8"/>
    <w:rsid w:val="002C1D5C"/>
    <w:rsid w:val="002C2354"/>
    <w:rsid w:val="002C2EAF"/>
    <w:rsid w:val="002C3378"/>
    <w:rsid w:val="002C4166"/>
    <w:rsid w:val="002C556B"/>
    <w:rsid w:val="002C5C6F"/>
    <w:rsid w:val="002D2011"/>
    <w:rsid w:val="002D4191"/>
    <w:rsid w:val="002D49C9"/>
    <w:rsid w:val="002D4A6F"/>
    <w:rsid w:val="002D509A"/>
    <w:rsid w:val="002D5B25"/>
    <w:rsid w:val="002D6910"/>
    <w:rsid w:val="002E229D"/>
    <w:rsid w:val="002E3797"/>
    <w:rsid w:val="002E5036"/>
    <w:rsid w:val="002E5E5D"/>
    <w:rsid w:val="002E61B4"/>
    <w:rsid w:val="002F0595"/>
    <w:rsid w:val="002F2D24"/>
    <w:rsid w:val="002F343E"/>
    <w:rsid w:val="002F3670"/>
    <w:rsid w:val="002F4A89"/>
    <w:rsid w:val="002F5268"/>
    <w:rsid w:val="002F54AC"/>
    <w:rsid w:val="002F63DA"/>
    <w:rsid w:val="00300E8E"/>
    <w:rsid w:val="00300FD4"/>
    <w:rsid w:val="00301190"/>
    <w:rsid w:val="0030254D"/>
    <w:rsid w:val="00302800"/>
    <w:rsid w:val="003031AE"/>
    <w:rsid w:val="003032DB"/>
    <w:rsid w:val="003039DF"/>
    <w:rsid w:val="00303A91"/>
    <w:rsid w:val="00305A89"/>
    <w:rsid w:val="00305F4A"/>
    <w:rsid w:val="003064C0"/>
    <w:rsid w:val="00307E8F"/>
    <w:rsid w:val="00312BF3"/>
    <w:rsid w:val="00312D89"/>
    <w:rsid w:val="00313285"/>
    <w:rsid w:val="00316A5B"/>
    <w:rsid w:val="003175E3"/>
    <w:rsid w:val="00317F5D"/>
    <w:rsid w:val="003203F8"/>
    <w:rsid w:val="0032112B"/>
    <w:rsid w:val="0032368E"/>
    <w:rsid w:val="00323C3C"/>
    <w:rsid w:val="00324382"/>
    <w:rsid w:val="00324452"/>
    <w:rsid w:val="00324CDA"/>
    <w:rsid w:val="003252E8"/>
    <w:rsid w:val="00330D7B"/>
    <w:rsid w:val="00332598"/>
    <w:rsid w:val="00332F64"/>
    <w:rsid w:val="00334F72"/>
    <w:rsid w:val="0033575B"/>
    <w:rsid w:val="00336E2C"/>
    <w:rsid w:val="00336F8B"/>
    <w:rsid w:val="00337FC6"/>
    <w:rsid w:val="00345BB1"/>
    <w:rsid w:val="00345CF1"/>
    <w:rsid w:val="00345F4D"/>
    <w:rsid w:val="00346796"/>
    <w:rsid w:val="003468EF"/>
    <w:rsid w:val="00347682"/>
    <w:rsid w:val="00347963"/>
    <w:rsid w:val="00347A06"/>
    <w:rsid w:val="00350CC6"/>
    <w:rsid w:val="00350DAB"/>
    <w:rsid w:val="00351CB8"/>
    <w:rsid w:val="0035278E"/>
    <w:rsid w:val="003550E4"/>
    <w:rsid w:val="00360796"/>
    <w:rsid w:val="0036256B"/>
    <w:rsid w:val="00364A17"/>
    <w:rsid w:val="00364EA2"/>
    <w:rsid w:val="00370184"/>
    <w:rsid w:val="00371C31"/>
    <w:rsid w:val="003722E1"/>
    <w:rsid w:val="003726BB"/>
    <w:rsid w:val="00372CEB"/>
    <w:rsid w:val="003736BC"/>
    <w:rsid w:val="003739C2"/>
    <w:rsid w:val="00376FEB"/>
    <w:rsid w:val="003775E3"/>
    <w:rsid w:val="00381177"/>
    <w:rsid w:val="0038150C"/>
    <w:rsid w:val="00383999"/>
    <w:rsid w:val="00385AB0"/>
    <w:rsid w:val="00385F0B"/>
    <w:rsid w:val="00385FE5"/>
    <w:rsid w:val="0038638C"/>
    <w:rsid w:val="00387694"/>
    <w:rsid w:val="00387B7B"/>
    <w:rsid w:val="00387F52"/>
    <w:rsid w:val="0039128D"/>
    <w:rsid w:val="00391BEB"/>
    <w:rsid w:val="003922D0"/>
    <w:rsid w:val="0039329A"/>
    <w:rsid w:val="00394535"/>
    <w:rsid w:val="00394971"/>
    <w:rsid w:val="00394CBA"/>
    <w:rsid w:val="00396F20"/>
    <w:rsid w:val="003A1202"/>
    <w:rsid w:val="003A1FDF"/>
    <w:rsid w:val="003A2B28"/>
    <w:rsid w:val="003A317A"/>
    <w:rsid w:val="003A602E"/>
    <w:rsid w:val="003A71C7"/>
    <w:rsid w:val="003B047A"/>
    <w:rsid w:val="003B1E5B"/>
    <w:rsid w:val="003B51A8"/>
    <w:rsid w:val="003B59CF"/>
    <w:rsid w:val="003B5F25"/>
    <w:rsid w:val="003C1672"/>
    <w:rsid w:val="003C1DC0"/>
    <w:rsid w:val="003C20A4"/>
    <w:rsid w:val="003C2137"/>
    <w:rsid w:val="003C63A3"/>
    <w:rsid w:val="003C6C93"/>
    <w:rsid w:val="003D2A37"/>
    <w:rsid w:val="003D6A9A"/>
    <w:rsid w:val="003D6F71"/>
    <w:rsid w:val="003D77FE"/>
    <w:rsid w:val="003E0148"/>
    <w:rsid w:val="003E068D"/>
    <w:rsid w:val="003E207E"/>
    <w:rsid w:val="003E30D7"/>
    <w:rsid w:val="003E34E4"/>
    <w:rsid w:val="003E37F2"/>
    <w:rsid w:val="003E6057"/>
    <w:rsid w:val="003E6118"/>
    <w:rsid w:val="003E6BF6"/>
    <w:rsid w:val="003E6C47"/>
    <w:rsid w:val="003E6F60"/>
    <w:rsid w:val="003E7141"/>
    <w:rsid w:val="003F1A55"/>
    <w:rsid w:val="003F2438"/>
    <w:rsid w:val="003F3577"/>
    <w:rsid w:val="003F3705"/>
    <w:rsid w:val="003F42DC"/>
    <w:rsid w:val="003F52C2"/>
    <w:rsid w:val="003F668C"/>
    <w:rsid w:val="00400504"/>
    <w:rsid w:val="00402BE5"/>
    <w:rsid w:val="004035D3"/>
    <w:rsid w:val="00404313"/>
    <w:rsid w:val="00405521"/>
    <w:rsid w:val="004056C5"/>
    <w:rsid w:val="00405C24"/>
    <w:rsid w:val="0040711C"/>
    <w:rsid w:val="0040741E"/>
    <w:rsid w:val="004076C1"/>
    <w:rsid w:val="004079F5"/>
    <w:rsid w:val="00412A1E"/>
    <w:rsid w:val="004144A8"/>
    <w:rsid w:val="00420A3F"/>
    <w:rsid w:val="004218A7"/>
    <w:rsid w:val="004231B7"/>
    <w:rsid w:val="00423D79"/>
    <w:rsid w:val="00424BD8"/>
    <w:rsid w:val="004258F8"/>
    <w:rsid w:val="00427554"/>
    <w:rsid w:val="00430579"/>
    <w:rsid w:val="004306C5"/>
    <w:rsid w:val="0043078B"/>
    <w:rsid w:val="004326C0"/>
    <w:rsid w:val="00434B55"/>
    <w:rsid w:val="0043533E"/>
    <w:rsid w:val="0044191E"/>
    <w:rsid w:val="00441B69"/>
    <w:rsid w:val="00442791"/>
    <w:rsid w:val="004435BF"/>
    <w:rsid w:val="0044366E"/>
    <w:rsid w:val="00444552"/>
    <w:rsid w:val="004454B8"/>
    <w:rsid w:val="00447776"/>
    <w:rsid w:val="00447D8C"/>
    <w:rsid w:val="00447F83"/>
    <w:rsid w:val="00450941"/>
    <w:rsid w:val="00451162"/>
    <w:rsid w:val="004516EC"/>
    <w:rsid w:val="004519BA"/>
    <w:rsid w:val="00453A86"/>
    <w:rsid w:val="00455D7F"/>
    <w:rsid w:val="00455FB1"/>
    <w:rsid w:val="00457F5D"/>
    <w:rsid w:val="004608FD"/>
    <w:rsid w:val="00460B7E"/>
    <w:rsid w:val="004615DA"/>
    <w:rsid w:val="004630A9"/>
    <w:rsid w:val="00464085"/>
    <w:rsid w:val="004642AD"/>
    <w:rsid w:val="004646E5"/>
    <w:rsid w:val="00466EEE"/>
    <w:rsid w:val="00467181"/>
    <w:rsid w:val="004672AD"/>
    <w:rsid w:val="00471058"/>
    <w:rsid w:val="0047195D"/>
    <w:rsid w:val="00472533"/>
    <w:rsid w:val="0047362E"/>
    <w:rsid w:val="00475F40"/>
    <w:rsid w:val="0048289E"/>
    <w:rsid w:val="00482C4D"/>
    <w:rsid w:val="004834E6"/>
    <w:rsid w:val="004843D2"/>
    <w:rsid w:val="00484A43"/>
    <w:rsid w:val="00485B27"/>
    <w:rsid w:val="00486461"/>
    <w:rsid w:val="0048745A"/>
    <w:rsid w:val="0049133E"/>
    <w:rsid w:val="00497B5A"/>
    <w:rsid w:val="004A0B83"/>
    <w:rsid w:val="004A0BF9"/>
    <w:rsid w:val="004A2DD4"/>
    <w:rsid w:val="004A4E5F"/>
    <w:rsid w:val="004A4F46"/>
    <w:rsid w:val="004A5D1D"/>
    <w:rsid w:val="004B14FD"/>
    <w:rsid w:val="004B4057"/>
    <w:rsid w:val="004B7CC8"/>
    <w:rsid w:val="004C0936"/>
    <w:rsid w:val="004C27F6"/>
    <w:rsid w:val="004C2BDE"/>
    <w:rsid w:val="004C4F37"/>
    <w:rsid w:val="004C565E"/>
    <w:rsid w:val="004C7AF2"/>
    <w:rsid w:val="004D0ADF"/>
    <w:rsid w:val="004D0E1A"/>
    <w:rsid w:val="004D112E"/>
    <w:rsid w:val="004D1B40"/>
    <w:rsid w:val="004D27E8"/>
    <w:rsid w:val="004D36A7"/>
    <w:rsid w:val="004D7275"/>
    <w:rsid w:val="004D7575"/>
    <w:rsid w:val="004E055A"/>
    <w:rsid w:val="004E199E"/>
    <w:rsid w:val="004E30A7"/>
    <w:rsid w:val="004E36CC"/>
    <w:rsid w:val="004E3BA9"/>
    <w:rsid w:val="004E449B"/>
    <w:rsid w:val="004E4F32"/>
    <w:rsid w:val="004E6612"/>
    <w:rsid w:val="004E6CCB"/>
    <w:rsid w:val="004E7CE6"/>
    <w:rsid w:val="004E7D71"/>
    <w:rsid w:val="004F02CF"/>
    <w:rsid w:val="004F121F"/>
    <w:rsid w:val="004F1583"/>
    <w:rsid w:val="004F3085"/>
    <w:rsid w:val="004F3FB5"/>
    <w:rsid w:val="004F5A42"/>
    <w:rsid w:val="00500FC6"/>
    <w:rsid w:val="005019E8"/>
    <w:rsid w:val="00501F7B"/>
    <w:rsid w:val="00502162"/>
    <w:rsid w:val="00502E6D"/>
    <w:rsid w:val="00506800"/>
    <w:rsid w:val="00506840"/>
    <w:rsid w:val="005070F2"/>
    <w:rsid w:val="00510001"/>
    <w:rsid w:val="00510305"/>
    <w:rsid w:val="00510B7A"/>
    <w:rsid w:val="0051273D"/>
    <w:rsid w:val="005129C1"/>
    <w:rsid w:val="00512FFD"/>
    <w:rsid w:val="00515CBC"/>
    <w:rsid w:val="00517482"/>
    <w:rsid w:val="00526AC0"/>
    <w:rsid w:val="0052714A"/>
    <w:rsid w:val="00530894"/>
    <w:rsid w:val="00530BD9"/>
    <w:rsid w:val="005322BB"/>
    <w:rsid w:val="00536111"/>
    <w:rsid w:val="0053780F"/>
    <w:rsid w:val="00540F21"/>
    <w:rsid w:val="0054103D"/>
    <w:rsid w:val="0054233D"/>
    <w:rsid w:val="005425E7"/>
    <w:rsid w:val="00542774"/>
    <w:rsid w:val="0054278E"/>
    <w:rsid w:val="005432E2"/>
    <w:rsid w:val="00543E28"/>
    <w:rsid w:val="005443A9"/>
    <w:rsid w:val="005461BA"/>
    <w:rsid w:val="00547A9F"/>
    <w:rsid w:val="00547C75"/>
    <w:rsid w:val="00550BFF"/>
    <w:rsid w:val="0055733D"/>
    <w:rsid w:val="0055733F"/>
    <w:rsid w:val="00557EE4"/>
    <w:rsid w:val="0056169A"/>
    <w:rsid w:val="00562203"/>
    <w:rsid w:val="00563D10"/>
    <w:rsid w:val="005643D0"/>
    <w:rsid w:val="00564434"/>
    <w:rsid w:val="005661B8"/>
    <w:rsid w:val="00570B81"/>
    <w:rsid w:val="00570EDD"/>
    <w:rsid w:val="005711C6"/>
    <w:rsid w:val="00571D2A"/>
    <w:rsid w:val="00572020"/>
    <w:rsid w:val="005723EE"/>
    <w:rsid w:val="005742D0"/>
    <w:rsid w:val="005746B2"/>
    <w:rsid w:val="005762D7"/>
    <w:rsid w:val="00577198"/>
    <w:rsid w:val="005804C7"/>
    <w:rsid w:val="00580686"/>
    <w:rsid w:val="005808D1"/>
    <w:rsid w:val="00580F2A"/>
    <w:rsid w:val="0058560A"/>
    <w:rsid w:val="00585974"/>
    <w:rsid w:val="005879AA"/>
    <w:rsid w:val="005936B0"/>
    <w:rsid w:val="00593CEB"/>
    <w:rsid w:val="00594499"/>
    <w:rsid w:val="00594687"/>
    <w:rsid w:val="005952B0"/>
    <w:rsid w:val="00597940"/>
    <w:rsid w:val="005A127F"/>
    <w:rsid w:val="005A17C1"/>
    <w:rsid w:val="005A21A7"/>
    <w:rsid w:val="005A3466"/>
    <w:rsid w:val="005A356D"/>
    <w:rsid w:val="005A7506"/>
    <w:rsid w:val="005B0E38"/>
    <w:rsid w:val="005B1C7A"/>
    <w:rsid w:val="005B2382"/>
    <w:rsid w:val="005B2D0A"/>
    <w:rsid w:val="005B5487"/>
    <w:rsid w:val="005B5BFE"/>
    <w:rsid w:val="005B7C2F"/>
    <w:rsid w:val="005C06FC"/>
    <w:rsid w:val="005C0743"/>
    <w:rsid w:val="005D050B"/>
    <w:rsid w:val="005D0CC3"/>
    <w:rsid w:val="005D1BB3"/>
    <w:rsid w:val="005D4815"/>
    <w:rsid w:val="005D4A24"/>
    <w:rsid w:val="005E47C0"/>
    <w:rsid w:val="005E4806"/>
    <w:rsid w:val="005E488E"/>
    <w:rsid w:val="005E495B"/>
    <w:rsid w:val="005E4C91"/>
    <w:rsid w:val="005E4E44"/>
    <w:rsid w:val="005E58C4"/>
    <w:rsid w:val="005E663B"/>
    <w:rsid w:val="005F236D"/>
    <w:rsid w:val="005F29F8"/>
    <w:rsid w:val="005F3F2D"/>
    <w:rsid w:val="005F49FC"/>
    <w:rsid w:val="005F62F5"/>
    <w:rsid w:val="005F68E8"/>
    <w:rsid w:val="005F6A34"/>
    <w:rsid w:val="005F6BCD"/>
    <w:rsid w:val="005F7A6B"/>
    <w:rsid w:val="005F7B55"/>
    <w:rsid w:val="005F7B97"/>
    <w:rsid w:val="005F7C21"/>
    <w:rsid w:val="00600FFB"/>
    <w:rsid w:val="0060155B"/>
    <w:rsid w:val="00604894"/>
    <w:rsid w:val="00607937"/>
    <w:rsid w:val="00610ABD"/>
    <w:rsid w:val="00611C0F"/>
    <w:rsid w:val="00612E97"/>
    <w:rsid w:val="00614935"/>
    <w:rsid w:val="00614B6F"/>
    <w:rsid w:val="00615660"/>
    <w:rsid w:val="006166BF"/>
    <w:rsid w:val="00617935"/>
    <w:rsid w:val="00617C09"/>
    <w:rsid w:val="00623853"/>
    <w:rsid w:val="00627387"/>
    <w:rsid w:val="00631533"/>
    <w:rsid w:val="00631A03"/>
    <w:rsid w:val="00631D61"/>
    <w:rsid w:val="00633791"/>
    <w:rsid w:val="00633851"/>
    <w:rsid w:val="006340DA"/>
    <w:rsid w:val="00636A83"/>
    <w:rsid w:val="00640CBA"/>
    <w:rsid w:val="00640F9F"/>
    <w:rsid w:val="00641CD6"/>
    <w:rsid w:val="00645A0E"/>
    <w:rsid w:val="00651A6E"/>
    <w:rsid w:val="006522C6"/>
    <w:rsid w:val="00654057"/>
    <w:rsid w:val="006548C7"/>
    <w:rsid w:val="00656871"/>
    <w:rsid w:val="00656ABE"/>
    <w:rsid w:val="00657212"/>
    <w:rsid w:val="006609CD"/>
    <w:rsid w:val="00660AC7"/>
    <w:rsid w:val="006629FF"/>
    <w:rsid w:val="0066449B"/>
    <w:rsid w:val="00664A28"/>
    <w:rsid w:val="00665277"/>
    <w:rsid w:val="00665ED6"/>
    <w:rsid w:val="0066735F"/>
    <w:rsid w:val="0066762F"/>
    <w:rsid w:val="00670469"/>
    <w:rsid w:val="00673F62"/>
    <w:rsid w:val="00677F03"/>
    <w:rsid w:val="00682251"/>
    <w:rsid w:val="0068285B"/>
    <w:rsid w:val="006858CA"/>
    <w:rsid w:val="00685B43"/>
    <w:rsid w:val="00685F6C"/>
    <w:rsid w:val="00687893"/>
    <w:rsid w:val="006905B1"/>
    <w:rsid w:val="00690751"/>
    <w:rsid w:val="00692BBC"/>
    <w:rsid w:val="00693DA8"/>
    <w:rsid w:val="00695051"/>
    <w:rsid w:val="006963EA"/>
    <w:rsid w:val="00696FE3"/>
    <w:rsid w:val="006A0098"/>
    <w:rsid w:val="006A154F"/>
    <w:rsid w:val="006A2614"/>
    <w:rsid w:val="006A31A7"/>
    <w:rsid w:val="006A47C6"/>
    <w:rsid w:val="006A4980"/>
    <w:rsid w:val="006A5155"/>
    <w:rsid w:val="006A5C11"/>
    <w:rsid w:val="006A7935"/>
    <w:rsid w:val="006A7ED9"/>
    <w:rsid w:val="006B29D6"/>
    <w:rsid w:val="006B341A"/>
    <w:rsid w:val="006B4D14"/>
    <w:rsid w:val="006B6809"/>
    <w:rsid w:val="006B6A3B"/>
    <w:rsid w:val="006B7035"/>
    <w:rsid w:val="006C07A4"/>
    <w:rsid w:val="006C1757"/>
    <w:rsid w:val="006C24B6"/>
    <w:rsid w:val="006C320B"/>
    <w:rsid w:val="006C52E0"/>
    <w:rsid w:val="006C6482"/>
    <w:rsid w:val="006C6928"/>
    <w:rsid w:val="006C7563"/>
    <w:rsid w:val="006C7731"/>
    <w:rsid w:val="006D036B"/>
    <w:rsid w:val="006D0880"/>
    <w:rsid w:val="006D2129"/>
    <w:rsid w:val="006D4739"/>
    <w:rsid w:val="006D71E5"/>
    <w:rsid w:val="006E1066"/>
    <w:rsid w:val="006E1B61"/>
    <w:rsid w:val="006E4C8A"/>
    <w:rsid w:val="006E5093"/>
    <w:rsid w:val="006E5100"/>
    <w:rsid w:val="006E56C1"/>
    <w:rsid w:val="006E7136"/>
    <w:rsid w:val="006E7164"/>
    <w:rsid w:val="006E7B48"/>
    <w:rsid w:val="006F25B8"/>
    <w:rsid w:val="006F273C"/>
    <w:rsid w:val="006F2C6E"/>
    <w:rsid w:val="006F573B"/>
    <w:rsid w:val="006F7508"/>
    <w:rsid w:val="006F7B7D"/>
    <w:rsid w:val="00700F27"/>
    <w:rsid w:val="007011C1"/>
    <w:rsid w:val="00701CDD"/>
    <w:rsid w:val="007023C7"/>
    <w:rsid w:val="00702CC1"/>
    <w:rsid w:val="00702E55"/>
    <w:rsid w:val="00703838"/>
    <w:rsid w:val="0070426F"/>
    <w:rsid w:val="00704D62"/>
    <w:rsid w:val="00707281"/>
    <w:rsid w:val="00707B31"/>
    <w:rsid w:val="007103CE"/>
    <w:rsid w:val="00711EBB"/>
    <w:rsid w:val="00712031"/>
    <w:rsid w:val="007141A9"/>
    <w:rsid w:val="00714900"/>
    <w:rsid w:val="00715C00"/>
    <w:rsid w:val="00715C5E"/>
    <w:rsid w:val="00715FA4"/>
    <w:rsid w:val="007162C0"/>
    <w:rsid w:val="00716833"/>
    <w:rsid w:val="00721742"/>
    <w:rsid w:val="0072366B"/>
    <w:rsid w:val="007306D9"/>
    <w:rsid w:val="00731359"/>
    <w:rsid w:val="0073212C"/>
    <w:rsid w:val="0073382F"/>
    <w:rsid w:val="0073461C"/>
    <w:rsid w:val="00734AFA"/>
    <w:rsid w:val="00734EAC"/>
    <w:rsid w:val="00735F0C"/>
    <w:rsid w:val="00736D5B"/>
    <w:rsid w:val="007373ED"/>
    <w:rsid w:val="00737F37"/>
    <w:rsid w:val="0074055C"/>
    <w:rsid w:val="0074146C"/>
    <w:rsid w:val="00742423"/>
    <w:rsid w:val="0074435A"/>
    <w:rsid w:val="00745764"/>
    <w:rsid w:val="00746390"/>
    <w:rsid w:val="00747C6A"/>
    <w:rsid w:val="007504B5"/>
    <w:rsid w:val="007543E8"/>
    <w:rsid w:val="007571C1"/>
    <w:rsid w:val="007604A7"/>
    <w:rsid w:val="007642C4"/>
    <w:rsid w:val="00764308"/>
    <w:rsid w:val="007643DF"/>
    <w:rsid w:val="00764B2E"/>
    <w:rsid w:val="00767BFC"/>
    <w:rsid w:val="0077022C"/>
    <w:rsid w:val="00770651"/>
    <w:rsid w:val="0077083E"/>
    <w:rsid w:val="007717BB"/>
    <w:rsid w:val="007719D4"/>
    <w:rsid w:val="00773BE5"/>
    <w:rsid w:val="00774579"/>
    <w:rsid w:val="00774855"/>
    <w:rsid w:val="00775499"/>
    <w:rsid w:val="00775AC3"/>
    <w:rsid w:val="00777C04"/>
    <w:rsid w:val="0078373A"/>
    <w:rsid w:val="007839FB"/>
    <w:rsid w:val="00786FC4"/>
    <w:rsid w:val="00787425"/>
    <w:rsid w:val="00792205"/>
    <w:rsid w:val="00792DBD"/>
    <w:rsid w:val="00793DE5"/>
    <w:rsid w:val="00794D3D"/>
    <w:rsid w:val="00794E03"/>
    <w:rsid w:val="00794EA1"/>
    <w:rsid w:val="00794FCE"/>
    <w:rsid w:val="00796184"/>
    <w:rsid w:val="00796944"/>
    <w:rsid w:val="00797625"/>
    <w:rsid w:val="007A038D"/>
    <w:rsid w:val="007A1054"/>
    <w:rsid w:val="007A1389"/>
    <w:rsid w:val="007A4777"/>
    <w:rsid w:val="007A6DF6"/>
    <w:rsid w:val="007A7AA0"/>
    <w:rsid w:val="007A7B5E"/>
    <w:rsid w:val="007B3CFA"/>
    <w:rsid w:val="007B4667"/>
    <w:rsid w:val="007B4BF3"/>
    <w:rsid w:val="007C0F12"/>
    <w:rsid w:val="007C0F6F"/>
    <w:rsid w:val="007C4D1B"/>
    <w:rsid w:val="007C5EFB"/>
    <w:rsid w:val="007C65D6"/>
    <w:rsid w:val="007C6B2A"/>
    <w:rsid w:val="007C6CB8"/>
    <w:rsid w:val="007C6DD1"/>
    <w:rsid w:val="007D0F19"/>
    <w:rsid w:val="007D0F50"/>
    <w:rsid w:val="007D1404"/>
    <w:rsid w:val="007D36FD"/>
    <w:rsid w:val="007D63AF"/>
    <w:rsid w:val="007D6F0B"/>
    <w:rsid w:val="007D72CA"/>
    <w:rsid w:val="007D7730"/>
    <w:rsid w:val="007E1B6B"/>
    <w:rsid w:val="007E52D4"/>
    <w:rsid w:val="007E5D90"/>
    <w:rsid w:val="007E7AE0"/>
    <w:rsid w:val="007F001E"/>
    <w:rsid w:val="007F06EB"/>
    <w:rsid w:val="007F0F06"/>
    <w:rsid w:val="007F1366"/>
    <w:rsid w:val="007F1A4C"/>
    <w:rsid w:val="007F237D"/>
    <w:rsid w:val="007F2F24"/>
    <w:rsid w:val="007F3B7E"/>
    <w:rsid w:val="007F512E"/>
    <w:rsid w:val="007F54E2"/>
    <w:rsid w:val="007F5755"/>
    <w:rsid w:val="007F7C06"/>
    <w:rsid w:val="00801DED"/>
    <w:rsid w:val="008029D4"/>
    <w:rsid w:val="00803044"/>
    <w:rsid w:val="00805772"/>
    <w:rsid w:val="008073A1"/>
    <w:rsid w:val="008105D5"/>
    <w:rsid w:val="0081185F"/>
    <w:rsid w:val="00811A58"/>
    <w:rsid w:val="00811B3E"/>
    <w:rsid w:val="00811FBA"/>
    <w:rsid w:val="0081298F"/>
    <w:rsid w:val="008144FD"/>
    <w:rsid w:val="00815A12"/>
    <w:rsid w:val="00815B1E"/>
    <w:rsid w:val="0081732B"/>
    <w:rsid w:val="00817560"/>
    <w:rsid w:val="008176C7"/>
    <w:rsid w:val="00820FE5"/>
    <w:rsid w:val="008213AB"/>
    <w:rsid w:val="00824231"/>
    <w:rsid w:val="00824883"/>
    <w:rsid w:val="008250A0"/>
    <w:rsid w:val="00825CCF"/>
    <w:rsid w:val="00826DB5"/>
    <w:rsid w:val="00831439"/>
    <w:rsid w:val="00833552"/>
    <w:rsid w:val="0083380B"/>
    <w:rsid w:val="00835081"/>
    <w:rsid w:val="00840711"/>
    <w:rsid w:val="00840B2A"/>
    <w:rsid w:val="008448CB"/>
    <w:rsid w:val="0084536C"/>
    <w:rsid w:val="00846DA4"/>
    <w:rsid w:val="00847399"/>
    <w:rsid w:val="00850A29"/>
    <w:rsid w:val="00852B5B"/>
    <w:rsid w:val="00853924"/>
    <w:rsid w:val="0085656B"/>
    <w:rsid w:val="008573A2"/>
    <w:rsid w:val="0086449B"/>
    <w:rsid w:val="00865089"/>
    <w:rsid w:val="00865580"/>
    <w:rsid w:val="0086602C"/>
    <w:rsid w:val="00866531"/>
    <w:rsid w:val="008708E8"/>
    <w:rsid w:val="00871EAE"/>
    <w:rsid w:val="00872B60"/>
    <w:rsid w:val="00872EC3"/>
    <w:rsid w:val="00873046"/>
    <w:rsid w:val="00873C76"/>
    <w:rsid w:val="008751EF"/>
    <w:rsid w:val="00875AE2"/>
    <w:rsid w:val="00876A0B"/>
    <w:rsid w:val="00876D0C"/>
    <w:rsid w:val="00880D2A"/>
    <w:rsid w:val="008837D1"/>
    <w:rsid w:val="00884614"/>
    <w:rsid w:val="00884CA0"/>
    <w:rsid w:val="008859F9"/>
    <w:rsid w:val="008865A2"/>
    <w:rsid w:val="0088685F"/>
    <w:rsid w:val="0088751C"/>
    <w:rsid w:val="008938A2"/>
    <w:rsid w:val="00894156"/>
    <w:rsid w:val="008947A7"/>
    <w:rsid w:val="008948BD"/>
    <w:rsid w:val="0089766C"/>
    <w:rsid w:val="008A0193"/>
    <w:rsid w:val="008A1020"/>
    <w:rsid w:val="008A1855"/>
    <w:rsid w:val="008A1FD3"/>
    <w:rsid w:val="008A2153"/>
    <w:rsid w:val="008A2C2B"/>
    <w:rsid w:val="008A6760"/>
    <w:rsid w:val="008B23DA"/>
    <w:rsid w:val="008B25F2"/>
    <w:rsid w:val="008B5836"/>
    <w:rsid w:val="008B5CBF"/>
    <w:rsid w:val="008B5D3B"/>
    <w:rsid w:val="008B5D67"/>
    <w:rsid w:val="008B6F38"/>
    <w:rsid w:val="008B7A5F"/>
    <w:rsid w:val="008C0965"/>
    <w:rsid w:val="008C0D9C"/>
    <w:rsid w:val="008C620F"/>
    <w:rsid w:val="008C6881"/>
    <w:rsid w:val="008D07DC"/>
    <w:rsid w:val="008D087D"/>
    <w:rsid w:val="008D227F"/>
    <w:rsid w:val="008D4A66"/>
    <w:rsid w:val="008D538D"/>
    <w:rsid w:val="008D61FA"/>
    <w:rsid w:val="008D70A2"/>
    <w:rsid w:val="008E1D11"/>
    <w:rsid w:val="008E22A3"/>
    <w:rsid w:val="008E38CC"/>
    <w:rsid w:val="008E3962"/>
    <w:rsid w:val="008E4FAA"/>
    <w:rsid w:val="008E5DE9"/>
    <w:rsid w:val="008E63DE"/>
    <w:rsid w:val="008E7D5E"/>
    <w:rsid w:val="008F0DD2"/>
    <w:rsid w:val="008F21CB"/>
    <w:rsid w:val="008F458D"/>
    <w:rsid w:val="00900D69"/>
    <w:rsid w:val="00900F6C"/>
    <w:rsid w:val="00901537"/>
    <w:rsid w:val="009028CD"/>
    <w:rsid w:val="00902A1B"/>
    <w:rsid w:val="00902EDA"/>
    <w:rsid w:val="009030BF"/>
    <w:rsid w:val="0090459C"/>
    <w:rsid w:val="0090495C"/>
    <w:rsid w:val="00905A88"/>
    <w:rsid w:val="0091306E"/>
    <w:rsid w:val="00913890"/>
    <w:rsid w:val="00913AB0"/>
    <w:rsid w:val="00914A71"/>
    <w:rsid w:val="00917151"/>
    <w:rsid w:val="00921595"/>
    <w:rsid w:val="009238E8"/>
    <w:rsid w:val="00924A1F"/>
    <w:rsid w:val="00924DB6"/>
    <w:rsid w:val="00925164"/>
    <w:rsid w:val="00926159"/>
    <w:rsid w:val="00926839"/>
    <w:rsid w:val="00926CE3"/>
    <w:rsid w:val="00927353"/>
    <w:rsid w:val="00931440"/>
    <w:rsid w:val="00931A46"/>
    <w:rsid w:val="009345EC"/>
    <w:rsid w:val="00934994"/>
    <w:rsid w:val="00935226"/>
    <w:rsid w:val="009372FB"/>
    <w:rsid w:val="009405EB"/>
    <w:rsid w:val="00940A49"/>
    <w:rsid w:val="00941952"/>
    <w:rsid w:val="00941B8B"/>
    <w:rsid w:val="00944658"/>
    <w:rsid w:val="00945499"/>
    <w:rsid w:val="00945860"/>
    <w:rsid w:val="00945E95"/>
    <w:rsid w:val="00946292"/>
    <w:rsid w:val="00947AA4"/>
    <w:rsid w:val="00950DF3"/>
    <w:rsid w:val="009513C9"/>
    <w:rsid w:val="0095245A"/>
    <w:rsid w:val="009555C9"/>
    <w:rsid w:val="009563F1"/>
    <w:rsid w:val="0095754B"/>
    <w:rsid w:val="00957B83"/>
    <w:rsid w:val="009618AD"/>
    <w:rsid w:val="00962F4B"/>
    <w:rsid w:val="0096665D"/>
    <w:rsid w:val="009700F4"/>
    <w:rsid w:val="00973361"/>
    <w:rsid w:val="0097583A"/>
    <w:rsid w:val="00975C40"/>
    <w:rsid w:val="009762BF"/>
    <w:rsid w:val="0097705C"/>
    <w:rsid w:val="00977BE8"/>
    <w:rsid w:val="00977CB7"/>
    <w:rsid w:val="00980390"/>
    <w:rsid w:val="009803A2"/>
    <w:rsid w:val="00983261"/>
    <w:rsid w:val="00983806"/>
    <w:rsid w:val="00983CBF"/>
    <w:rsid w:val="00985295"/>
    <w:rsid w:val="0099172E"/>
    <w:rsid w:val="0099219B"/>
    <w:rsid w:val="00992B7A"/>
    <w:rsid w:val="00993459"/>
    <w:rsid w:val="0099421A"/>
    <w:rsid w:val="00997827"/>
    <w:rsid w:val="009A1003"/>
    <w:rsid w:val="009A13AA"/>
    <w:rsid w:val="009A2CB3"/>
    <w:rsid w:val="009A47F5"/>
    <w:rsid w:val="009A5DC9"/>
    <w:rsid w:val="009A7183"/>
    <w:rsid w:val="009A7AB1"/>
    <w:rsid w:val="009B0811"/>
    <w:rsid w:val="009B0882"/>
    <w:rsid w:val="009B256B"/>
    <w:rsid w:val="009B3322"/>
    <w:rsid w:val="009B5CE4"/>
    <w:rsid w:val="009B6AD4"/>
    <w:rsid w:val="009B7470"/>
    <w:rsid w:val="009B79E5"/>
    <w:rsid w:val="009C0398"/>
    <w:rsid w:val="009C1241"/>
    <w:rsid w:val="009C4A45"/>
    <w:rsid w:val="009C4BBB"/>
    <w:rsid w:val="009C5D8D"/>
    <w:rsid w:val="009C5E92"/>
    <w:rsid w:val="009D06EE"/>
    <w:rsid w:val="009D07EC"/>
    <w:rsid w:val="009D53D6"/>
    <w:rsid w:val="009E0622"/>
    <w:rsid w:val="009E09CE"/>
    <w:rsid w:val="009E1042"/>
    <w:rsid w:val="009E626A"/>
    <w:rsid w:val="009E64F8"/>
    <w:rsid w:val="009E671D"/>
    <w:rsid w:val="009F0242"/>
    <w:rsid w:val="009F1E5A"/>
    <w:rsid w:val="009F255D"/>
    <w:rsid w:val="009F43D2"/>
    <w:rsid w:val="009F4FCD"/>
    <w:rsid w:val="00A00DDF"/>
    <w:rsid w:val="00A02312"/>
    <w:rsid w:val="00A03531"/>
    <w:rsid w:val="00A06FB0"/>
    <w:rsid w:val="00A11188"/>
    <w:rsid w:val="00A11BE3"/>
    <w:rsid w:val="00A151FB"/>
    <w:rsid w:val="00A174D0"/>
    <w:rsid w:val="00A17E7E"/>
    <w:rsid w:val="00A21A7C"/>
    <w:rsid w:val="00A2220E"/>
    <w:rsid w:val="00A2242C"/>
    <w:rsid w:val="00A229D9"/>
    <w:rsid w:val="00A22B48"/>
    <w:rsid w:val="00A22CE5"/>
    <w:rsid w:val="00A2381F"/>
    <w:rsid w:val="00A2615B"/>
    <w:rsid w:val="00A26180"/>
    <w:rsid w:val="00A3153F"/>
    <w:rsid w:val="00A319EC"/>
    <w:rsid w:val="00A31AE8"/>
    <w:rsid w:val="00A321BA"/>
    <w:rsid w:val="00A3236F"/>
    <w:rsid w:val="00A34536"/>
    <w:rsid w:val="00A350FE"/>
    <w:rsid w:val="00A36963"/>
    <w:rsid w:val="00A370E1"/>
    <w:rsid w:val="00A37F93"/>
    <w:rsid w:val="00A4411D"/>
    <w:rsid w:val="00A450B3"/>
    <w:rsid w:val="00A45458"/>
    <w:rsid w:val="00A4755F"/>
    <w:rsid w:val="00A525B1"/>
    <w:rsid w:val="00A55AC3"/>
    <w:rsid w:val="00A575F6"/>
    <w:rsid w:val="00A63707"/>
    <w:rsid w:val="00A64164"/>
    <w:rsid w:val="00A64D65"/>
    <w:rsid w:val="00A657E4"/>
    <w:rsid w:val="00A65BDF"/>
    <w:rsid w:val="00A65D6B"/>
    <w:rsid w:val="00A666E8"/>
    <w:rsid w:val="00A70F97"/>
    <w:rsid w:val="00A71E42"/>
    <w:rsid w:val="00A7208C"/>
    <w:rsid w:val="00A74417"/>
    <w:rsid w:val="00A744C1"/>
    <w:rsid w:val="00A74877"/>
    <w:rsid w:val="00A74882"/>
    <w:rsid w:val="00A74C67"/>
    <w:rsid w:val="00A75FB5"/>
    <w:rsid w:val="00A80659"/>
    <w:rsid w:val="00A85A92"/>
    <w:rsid w:val="00A87599"/>
    <w:rsid w:val="00A90F36"/>
    <w:rsid w:val="00A928EC"/>
    <w:rsid w:val="00A95784"/>
    <w:rsid w:val="00A9679D"/>
    <w:rsid w:val="00AA1644"/>
    <w:rsid w:val="00AA1CF9"/>
    <w:rsid w:val="00AA3095"/>
    <w:rsid w:val="00AA3D83"/>
    <w:rsid w:val="00AA4C7D"/>
    <w:rsid w:val="00AA4D07"/>
    <w:rsid w:val="00AA507C"/>
    <w:rsid w:val="00AA5E56"/>
    <w:rsid w:val="00AA624F"/>
    <w:rsid w:val="00AA71BF"/>
    <w:rsid w:val="00AB02B7"/>
    <w:rsid w:val="00AB1059"/>
    <w:rsid w:val="00AB3382"/>
    <w:rsid w:val="00AB3B8B"/>
    <w:rsid w:val="00AB45B3"/>
    <w:rsid w:val="00AB4C43"/>
    <w:rsid w:val="00AC0E7B"/>
    <w:rsid w:val="00AC1FCF"/>
    <w:rsid w:val="00AC224D"/>
    <w:rsid w:val="00AC2FBE"/>
    <w:rsid w:val="00AC3A71"/>
    <w:rsid w:val="00AC4057"/>
    <w:rsid w:val="00AC4216"/>
    <w:rsid w:val="00AC43BB"/>
    <w:rsid w:val="00AC4505"/>
    <w:rsid w:val="00AC60E1"/>
    <w:rsid w:val="00AC6351"/>
    <w:rsid w:val="00AC7F45"/>
    <w:rsid w:val="00AD3567"/>
    <w:rsid w:val="00AD3DA2"/>
    <w:rsid w:val="00AD3E15"/>
    <w:rsid w:val="00AD582E"/>
    <w:rsid w:val="00AD6451"/>
    <w:rsid w:val="00AE36CE"/>
    <w:rsid w:val="00AE3AB6"/>
    <w:rsid w:val="00AE413D"/>
    <w:rsid w:val="00AE56C3"/>
    <w:rsid w:val="00AE5C14"/>
    <w:rsid w:val="00AE67D5"/>
    <w:rsid w:val="00AE6CDB"/>
    <w:rsid w:val="00AE7B40"/>
    <w:rsid w:val="00AF0EFC"/>
    <w:rsid w:val="00AF52B4"/>
    <w:rsid w:val="00AF5759"/>
    <w:rsid w:val="00AF5BAB"/>
    <w:rsid w:val="00AF5D2A"/>
    <w:rsid w:val="00AF6DA6"/>
    <w:rsid w:val="00AF7120"/>
    <w:rsid w:val="00AF7721"/>
    <w:rsid w:val="00AF7777"/>
    <w:rsid w:val="00B00A01"/>
    <w:rsid w:val="00B00A77"/>
    <w:rsid w:val="00B0181B"/>
    <w:rsid w:val="00B05975"/>
    <w:rsid w:val="00B07B2D"/>
    <w:rsid w:val="00B1071B"/>
    <w:rsid w:val="00B1193D"/>
    <w:rsid w:val="00B122BE"/>
    <w:rsid w:val="00B1237B"/>
    <w:rsid w:val="00B1538A"/>
    <w:rsid w:val="00B16AAD"/>
    <w:rsid w:val="00B2119A"/>
    <w:rsid w:val="00B21220"/>
    <w:rsid w:val="00B2399A"/>
    <w:rsid w:val="00B23B4D"/>
    <w:rsid w:val="00B25368"/>
    <w:rsid w:val="00B2599A"/>
    <w:rsid w:val="00B26700"/>
    <w:rsid w:val="00B26CB0"/>
    <w:rsid w:val="00B273E4"/>
    <w:rsid w:val="00B34989"/>
    <w:rsid w:val="00B40944"/>
    <w:rsid w:val="00B41D40"/>
    <w:rsid w:val="00B42F24"/>
    <w:rsid w:val="00B43244"/>
    <w:rsid w:val="00B43ABD"/>
    <w:rsid w:val="00B440AB"/>
    <w:rsid w:val="00B453FC"/>
    <w:rsid w:val="00B46077"/>
    <w:rsid w:val="00B466B9"/>
    <w:rsid w:val="00B47950"/>
    <w:rsid w:val="00B521EC"/>
    <w:rsid w:val="00B53775"/>
    <w:rsid w:val="00B611E1"/>
    <w:rsid w:val="00B6232D"/>
    <w:rsid w:val="00B63B55"/>
    <w:rsid w:val="00B64250"/>
    <w:rsid w:val="00B645C5"/>
    <w:rsid w:val="00B64DBA"/>
    <w:rsid w:val="00B65ED3"/>
    <w:rsid w:val="00B666C7"/>
    <w:rsid w:val="00B66F7F"/>
    <w:rsid w:val="00B678DC"/>
    <w:rsid w:val="00B67AB9"/>
    <w:rsid w:val="00B70AB3"/>
    <w:rsid w:val="00B70D12"/>
    <w:rsid w:val="00B74E9C"/>
    <w:rsid w:val="00B75E77"/>
    <w:rsid w:val="00B766F3"/>
    <w:rsid w:val="00B768CE"/>
    <w:rsid w:val="00B8028F"/>
    <w:rsid w:val="00B81521"/>
    <w:rsid w:val="00B85DFB"/>
    <w:rsid w:val="00B85E09"/>
    <w:rsid w:val="00B91729"/>
    <w:rsid w:val="00B92CBB"/>
    <w:rsid w:val="00B93DE3"/>
    <w:rsid w:val="00B941C9"/>
    <w:rsid w:val="00B94BF6"/>
    <w:rsid w:val="00B94C6E"/>
    <w:rsid w:val="00B95EDA"/>
    <w:rsid w:val="00B97183"/>
    <w:rsid w:val="00B97D9E"/>
    <w:rsid w:val="00BA04B0"/>
    <w:rsid w:val="00BA067C"/>
    <w:rsid w:val="00BA0D4E"/>
    <w:rsid w:val="00BA43C8"/>
    <w:rsid w:val="00BA6272"/>
    <w:rsid w:val="00BB04C8"/>
    <w:rsid w:val="00BB0998"/>
    <w:rsid w:val="00BB0F68"/>
    <w:rsid w:val="00BB228F"/>
    <w:rsid w:val="00BB3915"/>
    <w:rsid w:val="00BB3B15"/>
    <w:rsid w:val="00BB4ECE"/>
    <w:rsid w:val="00BB6A3C"/>
    <w:rsid w:val="00BB7BF3"/>
    <w:rsid w:val="00BC1105"/>
    <w:rsid w:val="00BC146C"/>
    <w:rsid w:val="00BC3A26"/>
    <w:rsid w:val="00BC3CA0"/>
    <w:rsid w:val="00BC50E6"/>
    <w:rsid w:val="00BC51DC"/>
    <w:rsid w:val="00BC6D39"/>
    <w:rsid w:val="00BC74CC"/>
    <w:rsid w:val="00BD050F"/>
    <w:rsid w:val="00BD1A63"/>
    <w:rsid w:val="00BD1D53"/>
    <w:rsid w:val="00BD22EC"/>
    <w:rsid w:val="00BD398C"/>
    <w:rsid w:val="00BD3BC6"/>
    <w:rsid w:val="00BD41FA"/>
    <w:rsid w:val="00BD562B"/>
    <w:rsid w:val="00BE004F"/>
    <w:rsid w:val="00BE141B"/>
    <w:rsid w:val="00BE194E"/>
    <w:rsid w:val="00BE19CC"/>
    <w:rsid w:val="00BE288A"/>
    <w:rsid w:val="00BE28BC"/>
    <w:rsid w:val="00BE2A96"/>
    <w:rsid w:val="00BE40ED"/>
    <w:rsid w:val="00BE4684"/>
    <w:rsid w:val="00BE5DF3"/>
    <w:rsid w:val="00BE692E"/>
    <w:rsid w:val="00BE7AA9"/>
    <w:rsid w:val="00BF09F1"/>
    <w:rsid w:val="00BF1BCE"/>
    <w:rsid w:val="00BF2026"/>
    <w:rsid w:val="00BF3541"/>
    <w:rsid w:val="00BF525F"/>
    <w:rsid w:val="00BF59D8"/>
    <w:rsid w:val="00C018F1"/>
    <w:rsid w:val="00C01BFF"/>
    <w:rsid w:val="00C01C39"/>
    <w:rsid w:val="00C01CF3"/>
    <w:rsid w:val="00C07CED"/>
    <w:rsid w:val="00C12021"/>
    <w:rsid w:val="00C12179"/>
    <w:rsid w:val="00C12D55"/>
    <w:rsid w:val="00C138A4"/>
    <w:rsid w:val="00C14267"/>
    <w:rsid w:val="00C15AF0"/>
    <w:rsid w:val="00C170BD"/>
    <w:rsid w:val="00C20466"/>
    <w:rsid w:val="00C2051F"/>
    <w:rsid w:val="00C21B5D"/>
    <w:rsid w:val="00C228B4"/>
    <w:rsid w:val="00C23831"/>
    <w:rsid w:val="00C241C0"/>
    <w:rsid w:val="00C26F0E"/>
    <w:rsid w:val="00C30102"/>
    <w:rsid w:val="00C316EA"/>
    <w:rsid w:val="00C338EF"/>
    <w:rsid w:val="00C362AA"/>
    <w:rsid w:val="00C36782"/>
    <w:rsid w:val="00C37CEF"/>
    <w:rsid w:val="00C4040A"/>
    <w:rsid w:val="00C4178B"/>
    <w:rsid w:val="00C42D24"/>
    <w:rsid w:val="00C463F3"/>
    <w:rsid w:val="00C47D4A"/>
    <w:rsid w:val="00C511D5"/>
    <w:rsid w:val="00C519F7"/>
    <w:rsid w:val="00C51AEC"/>
    <w:rsid w:val="00C5272D"/>
    <w:rsid w:val="00C566CA"/>
    <w:rsid w:val="00C56D03"/>
    <w:rsid w:val="00C602A4"/>
    <w:rsid w:val="00C602EA"/>
    <w:rsid w:val="00C60441"/>
    <w:rsid w:val="00C64E5D"/>
    <w:rsid w:val="00C65344"/>
    <w:rsid w:val="00C66C45"/>
    <w:rsid w:val="00C706CE"/>
    <w:rsid w:val="00C73C8F"/>
    <w:rsid w:val="00C75D9F"/>
    <w:rsid w:val="00C8399C"/>
    <w:rsid w:val="00C848BF"/>
    <w:rsid w:val="00C8521E"/>
    <w:rsid w:val="00C85F59"/>
    <w:rsid w:val="00C91EFC"/>
    <w:rsid w:val="00C92F6A"/>
    <w:rsid w:val="00C93817"/>
    <w:rsid w:val="00C95F81"/>
    <w:rsid w:val="00CA17F7"/>
    <w:rsid w:val="00CA209B"/>
    <w:rsid w:val="00CA2CFF"/>
    <w:rsid w:val="00CA3801"/>
    <w:rsid w:val="00CA3E41"/>
    <w:rsid w:val="00CA541F"/>
    <w:rsid w:val="00CA5766"/>
    <w:rsid w:val="00CA5B6B"/>
    <w:rsid w:val="00CA717E"/>
    <w:rsid w:val="00CB07AE"/>
    <w:rsid w:val="00CB166F"/>
    <w:rsid w:val="00CB189F"/>
    <w:rsid w:val="00CB2791"/>
    <w:rsid w:val="00CB2B10"/>
    <w:rsid w:val="00CB3B7B"/>
    <w:rsid w:val="00CB43F9"/>
    <w:rsid w:val="00CB4C87"/>
    <w:rsid w:val="00CB519B"/>
    <w:rsid w:val="00CB76AE"/>
    <w:rsid w:val="00CC01B5"/>
    <w:rsid w:val="00CC0704"/>
    <w:rsid w:val="00CC0B5C"/>
    <w:rsid w:val="00CC2305"/>
    <w:rsid w:val="00CC288B"/>
    <w:rsid w:val="00CC34EC"/>
    <w:rsid w:val="00CC3D42"/>
    <w:rsid w:val="00CC44DE"/>
    <w:rsid w:val="00CC53BA"/>
    <w:rsid w:val="00CC5F0B"/>
    <w:rsid w:val="00CD0B82"/>
    <w:rsid w:val="00CD0BF1"/>
    <w:rsid w:val="00CD1790"/>
    <w:rsid w:val="00CD1F61"/>
    <w:rsid w:val="00CD6ECE"/>
    <w:rsid w:val="00CD7861"/>
    <w:rsid w:val="00CD7DE7"/>
    <w:rsid w:val="00CE0750"/>
    <w:rsid w:val="00CE0B3E"/>
    <w:rsid w:val="00CE11BD"/>
    <w:rsid w:val="00CE42E4"/>
    <w:rsid w:val="00CE467E"/>
    <w:rsid w:val="00CE489D"/>
    <w:rsid w:val="00CE4921"/>
    <w:rsid w:val="00CE50E2"/>
    <w:rsid w:val="00CE7AD8"/>
    <w:rsid w:val="00CF3458"/>
    <w:rsid w:val="00CF5299"/>
    <w:rsid w:val="00CF563A"/>
    <w:rsid w:val="00CF5678"/>
    <w:rsid w:val="00CF5A28"/>
    <w:rsid w:val="00CF5BB4"/>
    <w:rsid w:val="00CF74B2"/>
    <w:rsid w:val="00CF7EA0"/>
    <w:rsid w:val="00D02083"/>
    <w:rsid w:val="00D054C8"/>
    <w:rsid w:val="00D064BE"/>
    <w:rsid w:val="00D1155E"/>
    <w:rsid w:val="00D12A1C"/>
    <w:rsid w:val="00D1475A"/>
    <w:rsid w:val="00D155EE"/>
    <w:rsid w:val="00D157EA"/>
    <w:rsid w:val="00D160D8"/>
    <w:rsid w:val="00D16B50"/>
    <w:rsid w:val="00D20DE3"/>
    <w:rsid w:val="00D20E07"/>
    <w:rsid w:val="00D21D82"/>
    <w:rsid w:val="00D24E7C"/>
    <w:rsid w:val="00D250D8"/>
    <w:rsid w:val="00D255F0"/>
    <w:rsid w:val="00D303F3"/>
    <w:rsid w:val="00D32E25"/>
    <w:rsid w:val="00D33C36"/>
    <w:rsid w:val="00D3449E"/>
    <w:rsid w:val="00D35337"/>
    <w:rsid w:val="00D3656E"/>
    <w:rsid w:val="00D409D5"/>
    <w:rsid w:val="00D41D31"/>
    <w:rsid w:val="00D44DBB"/>
    <w:rsid w:val="00D46425"/>
    <w:rsid w:val="00D4759A"/>
    <w:rsid w:val="00D47DD2"/>
    <w:rsid w:val="00D47E4B"/>
    <w:rsid w:val="00D500B2"/>
    <w:rsid w:val="00D52159"/>
    <w:rsid w:val="00D52A11"/>
    <w:rsid w:val="00D55C62"/>
    <w:rsid w:val="00D55DEB"/>
    <w:rsid w:val="00D566F9"/>
    <w:rsid w:val="00D56930"/>
    <w:rsid w:val="00D60626"/>
    <w:rsid w:val="00D6068F"/>
    <w:rsid w:val="00D6238D"/>
    <w:rsid w:val="00D6376A"/>
    <w:rsid w:val="00D655CA"/>
    <w:rsid w:val="00D6790B"/>
    <w:rsid w:val="00D7074E"/>
    <w:rsid w:val="00D713CD"/>
    <w:rsid w:val="00D71EC8"/>
    <w:rsid w:val="00D7331D"/>
    <w:rsid w:val="00D75224"/>
    <w:rsid w:val="00D766C0"/>
    <w:rsid w:val="00D768CD"/>
    <w:rsid w:val="00D800DB"/>
    <w:rsid w:val="00D80353"/>
    <w:rsid w:val="00D8355C"/>
    <w:rsid w:val="00D83A0A"/>
    <w:rsid w:val="00D851C2"/>
    <w:rsid w:val="00D87F81"/>
    <w:rsid w:val="00D903A1"/>
    <w:rsid w:val="00D90C55"/>
    <w:rsid w:val="00D92D1F"/>
    <w:rsid w:val="00D93CC3"/>
    <w:rsid w:val="00D93E28"/>
    <w:rsid w:val="00D940ED"/>
    <w:rsid w:val="00D952E4"/>
    <w:rsid w:val="00D96102"/>
    <w:rsid w:val="00D9657C"/>
    <w:rsid w:val="00D9785F"/>
    <w:rsid w:val="00DA00AD"/>
    <w:rsid w:val="00DA0231"/>
    <w:rsid w:val="00DA2B88"/>
    <w:rsid w:val="00DA3CE7"/>
    <w:rsid w:val="00DA4F06"/>
    <w:rsid w:val="00DB47D6"/>
    <w:rsid w:val="00DB69D2"/>
    <w:rsid w:val="00DC2FD1"/>
    <w:rsid w:val="00DC32C2"/>
    <w:rsid w:val="00DC3CDA"/>
    <w:rsid w:val="00DC5162"/>
    <w:rsid w:val="00DC7624"/>
    <w:rsid w:val="00DD01C3"/>
    <w:rsid w:val="00DD0200"/>
    <w:rsid w:val="00DD0438"/>
    <w:rsid w:val="00DD3C97"/>
    <w:rsid w:val="00DE0D75"/>
    <w:rsid w:val="00DE15DA"/>
    <w:rsid w:val="00DE3A47"/>
    <w:rsid w:val="00DE7109"/>
    <w:rsid w:val="00DF17CC"/>
    <w:rsid w:val="00DF346A"/>
    <w:rsid w:val="00DF3983"/>
    <w:rsid w:val="00E03DC8"/>
    <w:rsid w:val="00E10FC6"/>
    <w:rsid w:val="00E116CD"/>
    <w:rsid w:val="00E15C14"/>
    <w:rsid w:val="00E15F81"/>
    <w:rsid w:val="00E20135"/>
    <w:rsid w:val="00E21B37"/>
    <w:rsid w:val="00E22225"/>
    <w:rsid w:val="00E22EB9"/>
    <w:rsid w:val="00E23A73"/>
    <w:rsid w:val="00E25071"/>
    <w:rsid w:val="00E26F0F"/>
    <w:rsid w:val="00E27BDF"/>
    <w:rsid w:val="00E31717"/>
    <w:rsid w:val="00E3177E"/>
    <w:rsid w:val="00E3345C"/>
    <w:rsid w:val="00E33E4F"/>
    <w:rsid w:val="00E40056"/>
    <w:rsid w:val="00E40618"/>
    <w:rsid w:val="00E44974"/>
    <w:rsid w:val="00E45D22"/>
    <w:rsid w:val="00E46472"/>
    <w:rsid w:val="00E50D94"/>
    <w:rsid w:val="00E5294D"/>
    <w:rsid w:val="00E53C91"/>
    <w:rsid w:val="00E624F7"/>
    <w:rsid w:val="00E62EBB"/>
    <w:rsid w:val="00E6309A"/>
    <w:rsid w:val="00E63727"/>
    <w:rsid w:val="00E6396C"/>
    <w:rsid w:val="00E6686E"/>
    <w:rsid w:val="00E66C9D"/>
    <w:rsid w:val="00E676C6"/>
    <w:rsid w:val="00E70469"/>
    <w:rsid w:val="00E70508"/>
    <w:rsid w:val="00E70EAA"/>
    <w:rsid w:val="00E71B1B"/>
    <w:rsid w:val="00E7419E"/>
    <w:rsid w:val="00E7434E"/>
    <w:rsid w:val="00E80200"/>
    <w:rsid w:val="00E82A56"/>
    <w:rsid w:val="00E8325F"/>
    <w:rsid w:val="00E856BB"/>
    <w:rsid w:val="00E8618C"/>
    <w:rsid w:val="00E863F3"/>
    <w:rsid w:val="00E929DE"/>
    <w:rsid w:val="00E95A73"/>
    <w:rsid w:val="00E96FB0"/>
    <w:rsid w:val="00E97516"/>
    <w:rsid w:val="00EA300B"/>
    <w:rsid w:val="00EA35A8"/>
    <w:rsid w:val="00EA3B36"/>
    <w:rsid w:val="00EA3F50"/>
    <w:rsid w:val="00EA4044"/>
    <w:rsid w:val="00EA4E6B"/>
    <w:rsid w:val="00EA502D"/>
    <w:rsid w:val="00EA68F3"/>
    <w:rsid w:val="00EB125F"/>
    <w:rsid w:val="00EB4459"/>
    <w:rsid w:val="00EB5672"/>
    <w:rsid w:val="00EC226A"/>
    <w:rsid w:val="00EC279B"/>
    <w:rsid w:val="00EC490B"/>
    <w:rsid w:val="00EC6231"/>
    <w:rsid w:val="00ED05D4"/>
    <w:rsid w:val="00ED0BF8"/>
    <w:rsid w:val="00ED564A"/>
    <w:rsid w:val="00ED6A26"/>
    <w:rsid w:val="00ED7F4A"/>
    <w:rsid w:val="00EE0C86"/>
    <w:rsid w:val="00EE21A3"/>
    <w:rsid w:val="00EE24A3"/>
    <w:rsid w:val="00EE2A80"/>
    <w:rsid w:val="00EE5F23"/>
    <w:rsid w:val="00EE648F"/>
    <w:rsid w:val="00EE6EA0"/>
    <w:rsid w:val="00EF0389"/>
    <w:rsid w:val="00EF17F9"/>
    <w:rsid w:val="00EF2663"/>
    <w:rsid w:val="00EF5CB5"/>
    <w:rsid w:val="00EF7163"/>
    <w:rsid w:val="00EF7E56"/>
    <w:rsid w:val="00F00331"/>
    <w:rsid w:val="00F007F3"/>
    <w:rsid w:val="00F0108D"/>
    <w:rsid w:val="00F03846"/>
    <w:rsid w:val="00F0438E"/>
    <w:rsid w:val="00F0461D"/>
    <w:rsid w:val="00F052D2"/>
    <w:rsid w:val="00F05438"/>
    <w:rsid w:val="00F06E0E"/>
    <w:rsid w:val="00F074AC"/>
    <w:rsid w:val="00F0786C"/>
    <w:rsid w:val="00F10B92"/>
    <w:rsid w:val="00F12B55"/>
    <w:rsid w:val="00F13525"/>
    <w:rsid w:val="00F139C0"/>
    <w:rsid w:val="00F15AC9"/>
    <w:rsid w:val="00F161D8"/>
    <w:rsid w:val="00F21CFF"/>
    <w:rsid w:val="00F224B3"/>
    <w:rsid w:val="00F22EF9"/>
    <w:rsid w:val="00F22F63"/>
    <w:rsid w:val="00F25B99"/>
    <w:rsid w:val="00F260AE"/>
    <w:rsid w:val="00F313C7"/>
    <w:rsid w:val="00F31525"/>
    <w:rsid w:val="00F33213"/>
    <w:rsid w:val="00F3334F"/>
    <w:rsid w:val="00F34A3C"/>
    <w:rsid w:val="00F35138"/>
    <w:rsid w:val="00F37D51"/>
    <w:rsid w:val="00F419BF"/>
    <w:rsid w:val="00F41DFE"/>
    <w:rsid w:val="00F43A57"/>
    <w:rsid w:val="00F456C7"/>
    <w:rsid w:val="00F47E00"/>
    <w:rsid w:val="00F50436"/>
    <w:rsid w:val="00F53F51"/>
    <w:rsid w:val="00F55127"/>
    <w:rsid w:val="00F55427"/>
    <w:rsid w:val="00F5656A"/>
    <w:rsid w:val="00F5687C"/>
    <w:rsid w:val="00F602B1"/>
    <w:rsid w:val="00F60FE4"/>
    <w:rsid w:val="00F64794"/>
    <w:rsid w:val="00F64DBD"/>
    <w:rsid w:val="00F66A7D"/>
    <w:rsid w:val="00F6796A"/>
    <w:rsid w:val="00F67DB8"/>
    <w:rsid w:val="00F716D6"/>
    <w:rsid w:val="00F71E62"/>
    <w:rsid w:val="00F72060"/>
    <w:rsid w:val="00F72103"/>
    <w:rsid w:val="00F72307"/>
    <w:rsid w:val="00F72D16"/>
    <w:rsid w:val="00F73A56"/>
    <w:rsid w:val="00F748CC"/>
    <w:rsid w:val="00F74DE6"/>
    <w:rsid w:val="00F75068"/>
    <w:rsid w:val="00F7508B"/>
    <w:rsid w:val="00F81F08"/>
    <w:rsid w:val="00F821A9"/>
    <w:rsid w:val="00F830D6"/>
    <w:rsid w:val="00F83D9D"/>
    <w:rsid w:val="00F8696A"/>
    <w:rsid w:val="00F8725D"/>
    <w:rsid w:val="00F90F1D"/>
    <w:rsid w:val="00F92151"/>
    <w:rsid w:val="00F92838"/>
    <w:rsid w:val="00F93924"/>
    <w:rsid w:val="00F95B82"/>
    <w:rsid w:val="00F964E4"/>
    <w:rsid w:val="00F9768A"/>
    <w:rsid w:val="00F97C4B"/>
    <w:rsid w:val="00FA0C5E"/>
    <w:rsid w:val="00FA169B"/>
    <w:rsid w:val="00FA1ED0"/>
    <w:rsid w:val="00FA2FA9"/>
    <w:rsid w:val="00FA4410"/>
    <w:rsid w:val="00FA67E7"/>
    <w:rsid w:val="00FA6CD2"/>
    <w:rsid w:val="00FA785F"/>
    <w:rsid w:val="00FB02DA"/>
    <w:rsid w:val="00FB2CDD"/>
    <w:rsid w:val="00FB671E"/>
    <w:rsid w:val="00FB6CDD"/>
    <w:rsid w:val="00FC1C5B"/>
    <w:rsid w:val="00FC251C"/>
    <w:rsid w:val="00FC3B5D"/>
    <w:rsid w:val="00FD03C3"/>
    <w:rsid w:val="00FD2A14"/>
    <w:rsid w:val="00FD4034"/>
    <w:rsid w:val="00FD745B"/>
    <w:rsid w:val="00FE0610"/>
    <w:rsid w:val="00FE0DBD"/>
    <w:rsid w:val="00FE3AAB"/>
    <w:rsid w:val="00FE4751"/>
    <w:rsid w:val="00FE47E1"/>
    <w:rsid w:val="00FE54D3"/>
    <w:rsid w:val="00FE63D9"/>
    <w:rsid w:val="00FE6D1A"/>
    <w:rsid w:val="00FE6E11"/>
    <w:rsid w:val="00FF0517"/>
    <w:rsid w:val="00FF0DDB"/>
    <w:rsid w:val="00FF2404"/>
    <w:rsid w:val="00FF3819"/>
    <w:rsid w:val="00FF3C85"/>
    <w:rsid w:val="00FF40DC"/>
    <w:rsid w:val="00FF57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header" w:uiPriority="99"/>
    <w:lsdException w:name="footer" w:uiPriority="99"/>
    <w:lsdException w:name="caption" w:uiPriority="99" w:qFormat="1"/>
    <w:lsdException w:name="Title" w:uiPriority="99" w:qFormat="1"/>
    <w:lsdException w:name="Subtitle" w:uiPriority="99" w:qFormat="1"/>
    <w:lsdException w:name="Hyperlink" w:uiPriority="99"/>
    <w:lsdException w:name="FollowedHyperlink" w:uiPriority="99"/>
    <w:lsdException w:name="Strong" w:uiPriority="99" w:qFormat="1"/>
    <w:lsdException w:name="Emphasis" w:uiPriority="99" w:qFormat="1"/>
    <w:lsdException w:name="Normal (Web)" w:uiPriority="99"/>
    <w:lsdException w:name="HTML Preformatted" w:uiPriority="99"/>
    <w:lsdException w:name="No List" w:uiPriority="99"/>
    <w:lsdException w:name="Balloon Text" w:uiPriority="99"/>
    <w:lsdException w:name="No Spacing" w:uiPriority="1" w:qFormat="1"/>
    <w:lsdException w:name="List Paragraph" w:uiPriority="34" w:qFormat="1"/>
    <w:lsdException w:name="Quote" w:uiPriority="29" w:qFormat="1"/>
    <w:lsdException w:name="Intense Quote" w:uiPriority="30" w:qFormat="1"/>
    <w:lsdException w:name="Medium Shading 2 Accent 5"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semiHidden="1" w:uiPriority="39" w:unhideWhenUsed="1" w:qFormat="1"/>
  </w:latentStyles>
  <w:style w:type="paragraph" w:default="1" w:styleId="Normal">
    <w:name w:val="Normal"/>
    <w:qFormat/>
    <w:rsid w:val="00AC2FBE"/>
    <w:pPr>
      <w:spacing w:before="40" w:after="20"/>
      <w:jc w:val="both"/>
    </w:pPr>
    <w:rPr>
      <w:iCs/>
      <w:sz w:val="24"/>
      <w:szCs w:val="24"/>
    </w:rPr>
  </w:style>
  <w:style w:type="paragraph" w:styleId="Heading1">
    <w:name w:val="heading 1"/>
    <w:basedOn w:val="Normal"/>
    <w:next w:val="Normal"/>
    <w:link w:val="Heading1Char"/>
    <w:uiPriority w:val="99"/>
    <w:qFormat/>
    <w:rsid w:val="003F1A55"/>
    <w:pPr>
      <w:numPr>
        <w:numId w:val="13"/>
      </w:numPr>
      <w:pBdr>
        <w:top w:val="single" w:sz="8" w:space="0" w:color="C0504D"/>
        <w:left w:val="single" w:sz="8" w:space="0" w:color="C0504D"/>
        <w:bottom w:val="single" w:sz="8" w:space="0" w:color="C0504D"/>
        <w:right w:val="single" w:sz="8" w:space="0" w:color="C0504D"/>
      </w:pBdr>
      <w:shd w:val="clear" w:color="auto" w:fill="F2DBDB"/>
      <w:spacing w:before="480" w:after="100" w:line="269" w:lineRule="auto"/>
      <w:contextualSpacing/>
      <w:outlineLvl w:val="0"/>
    </w:pPr>
    <w:rPr>
      <w:rFonts w:ascii="Cambria" w:hAnsi="Cambria"/>
      <w:b/>
      <w:i/>
      <w:iCs w:val="0"/>
      <w:color w:val="622423"/>
      <w:sz w:val="20"/>
      <w:szCs w:val="20"/>
    </w:rPr>
  </w:style>
  <w:style w:type="paragraph" w:styleId="Heading2">
    <w:name w:val="heading 2"/>
    <w:aliases w:val="h2,Level 2 Topic Heading,H2"/>
    <w:basedOn w:val="Normal"/>
    <w:next w:val="Normal"/>
    <w:link w:val="Heading2Char"/>
    <w:uiPriority w:val="99"/>
    <w:qFormat/>
    <w:rsid w:val="003F1A55"/>
    <w:pPr>
      <w:numPr>
        <w:ilvl w:val="1"/>
        <w:numId w:val="13"/>
      </w:numPr>
      <w:pBdr>
        <w:top w:val="single" w:sz="4" w:space="0" w:color="C0504D"/>
        <w:left w:val="single" w:sz="48" w:space="2" w:color="C0504D"/>
        <w:bottom w:val="single" w:sz="4" w:space="0" w:color="C0504D"/>
        <w:right w:val="single" w:sz="4" w:space="4" w:color="C0504D"/>
      </w:pBdr>
      <w:spacing w:before="200" w:after="100" w:line="269" w:lineRule="auto"/>
      <w:contextualSpacing/>
      <w:outlineLvl w:val="1"/>
    </w:pPr>
    <w:rPr>
      <w:rFonts w:ascii="Cambria" w:hAnsi="Cambria"/>
      <w:b/>
      <w:i/>
      <w:iCs w:val="0"/>
      <w:color w:val="943634"/>
      <w:sz w:val="20"/>
      <w:szCs w:val="20"/>
    </w:rPr>
  </w:style>
  <w:style w:type="paragraph" w:styleId="Heading3">
    <w:name w:val="heading 3"/>
    <w:basedOn w:val="Normal"/>
    <w:next w:val="Normal"/>
    <w:link w:val="Heading3Char"/>
    <w:uiPriority w:val="99"/>
    <w:qFormat/>
    <w:rsid w:val="003F1A55"/>
    <w:pPr>
      <w:numPr>
        <w:ilvl w:val="2"/>
        <w:numId w:val="13"/>
      </w:numPr>
      <w:pBdr>
        <w:left w:val="single" w:sz="48" w:space="2" w:color="C0504D"/>
        <w:bottom w:val="single" w:sz="4" w:space="0" w:color="C0504D"/>
      </w:pBdr>
      <w:spacing w:before="200" w:after="100"/>
      <w:contextualSpacing/>
      <w:outlineLvl w:val="2"/>
    </w:pPr>
    <w:rPr>
      <w:rFonts w:ascii="Cambria" w:hAnsi="Cambria"/>
      <w:b/>
      <w:i/>
      <w:iCs w:val="0"/>
      <w:color w:val="943634"/>
      <w:sz w:val="20"/>
      <w:szCs w:val="20"/>
    </w:rPr>
  </w:style>
  <w:style w:type="paragraph" w:styleId="Heading4">
    <w:name w:val="heading 4"/>
    <w:basedOn w:val="Normal"/>
    <w:next w:val="Normal"/>
    <w:link w:val="Heading4Char"/>
    <w:uiPriority w:val="99"/>
    <w:qFormat/>
    <w:rsid w:val="003F1A55"/>
    <w:pPr>
      <w:numPr>
        <w:ilvl w:val="3"/>
        <w:numId w:val="13"/>
      </w:numPr>
      <w:pBdr>
        <w:left w:val="single" w:sz="4" w:space="2" w:color="C0504D"/>
        <w:bottom w:val="single" w:sz="4" w:space="2" w:color="C0504D"/>
      </w:pBdr>
      <w:spacing w:before="200" w:after="100"/>
      <w:contextualSpacing/>
      <w:outlineLvl w:val="3"/>
    </w:pPr>
    <w:rPr>
      <w:rFonts w:ascii="Cambria" w:hAnsi="Cambria"/>
      <w:b/>
      <w:i/>
      <w:iCs w:val="0"/>
      <w:color w:val="943634"/>
      <w:sz w:val="20"/>
      <w:szCs w:val="20"/>
    </w:rPr>
  </w:style>
  <w:style w:type="paragraph" w:styleId="Heading5">
    <w:name w:val="heading 5"/>
    <w:basedOn w:val="Normal"/>
    <w:next w:val="Normal"/>
    <w:link w:val="Heading5Char"/>
    <w:uiPriority w:val="99"/>
    <w:qFormat/>
    <w:rsid w:val="003F1A55"/>
    <w:pPr>
      <w:numPr>
        <w:ilvl w:val="4"/>
        <w:numId w:val="13"/>
      </w:numPr>
      <w:pBdr>
        <w:left w:val="dotted" w:sz="4" w:space="2" w:color="C0504D"/>
        <w:bottom w:val="dotted" w:sz="4" w:space="2" w:color="C0504D"/>
      </w:pBdr>
      <w:spacing w:before="200" w:after="100"/>
      <w:contextualSpacing/>
      <w:outlineLvl w:val="4"/>
    </w:pPr>
    <w:rPr>
      <w:rFonts w:ascii="Cambria" w:hAnsi="Cambria"/>
      <w:b/>
      <w:i/>
      <w:iCs w:val="0"/>
      <w:color w:val="943634"/>
      <w:sz w:val="20"/>
      <w:szCs w:val="20"/>
    </w:rPr>
  </w:style>
  <w:style w:type="paragraph" w:styleId="Heading6">
    <w:name w:val="heading 6"/>
    <w:basedOn w:val="Normal"/>
    <w:next w:val="Normal"/>
    <w:link w:val="Heading6Char"/>
    <w:uiPriority w:val="99"/>
    <w:qFormat/>
    <w:rsid w:val="003F1A55"/>
    <w:pPr>
      <w:numPr>
        <w:ilvl w:val="5"/>
        <w:numId w:val="13"/>
      </w:numPr>
      <w:pBdr>
        <w:bottom w:val="single" w:sz="4" w:space="2" w:color="E5B8B7"/>
      </w:pBdr>
      <w:spacing w:before="200" w:after="100"/>
      <w:contextualSpacing/>
      <w:outlineLvl w:val="5"/>
    </w:pPr>
    <w:rPr>
      <w:rFonts w:ascii="Cambria" w:hAnsi="Cambria"/>
      <w:i/>
      <w:iCs w:val="0"/>
      <w:color w:val="943634"/>
      <w:sz w:val="20"/>
      <w:szCs w:val="20"/>
    </w:rPr>
  </w:style>
  <w:style w:type="paragraph" w:styleId="Heading7">
    <w:name w:val="heading 7"/>
    <w:basedOn w:val="Normal"/>
    <w:next w:val="Normal"/>
    <w:link w:val="Heading7Char"/>
    <w:uiPriority w:val="99"/>
    <w:qFormat/>
    <w:rsid w:val="003F1A55"/>
    <w:pPr>
      <w:numPr>
        <w:ilvl w:val="6"/>
        <w:numId w:val="13"/>
      </w:numPr>
      <w:pBdr>
        <w:bottom w:val="dotted" w:sz="4" w:space="2" w:color="D99594"/>
      </w:pBdr>
      <w:spacing w:before="200" w:after="100"/>
      <w:contextualSpacing/>
      <w:outlineLvl w:val="6"/>
    </w:pPr>
    <w:rPr>
      <w:rFonts w:ascii="Cambria" w:hAnsi="Cambria"/>
      <w:i/>
      <w:iCs w:val="0"/>
      <w:color w:val="943634"/>
      <w:sz w:val="20"/>
      <w:szCs w:val="20"/>
    </w:rPr>
  </w:style>
  <w:style w:type="paragraph" w:styleId="Heading8">
    <w:name w:val="heading 8"/>
    <w:basedOn w:val="Normal"/>
    <w:next w:val="Normal"/>
    <w:link w:val="Heading8Char"/>
    <w:uiPriority w:val="99"/>
    <w:qFormat/>
    <w:rsid w:val="003F1A55"/>
    <w:pPr>
      <w:numPr>
        <w:ilvl w:val="7"/>
        <w:numId w:val="13"/>
      </w:numPr>
      <w:spacing w:before="200" w:after="100"/>
      <w:contextualSpacing/>
      <w:outlineLvl w:val="7"/>
    </w:pPr>
    <w:rPr>
      <w:rFonts w:ascii="Cambria" w:hAnsi="Cambria"/>
      <w:i/>
      <w:iCs w:val="0"/>
      <w:color w:val="C0504D"/>
      <w:sz w:val="20"/>
      <w:szCs w:val="20"/>
    </w:rPr>
  </w:style>
  <w:style w:type="paragraph" w:styleId="Heading9">
    <w:name w:val="heading 9"/>
    <w:basedOn w:val="Normal"/>
    <w:next w:val="Normal"/>
    <w:link w:val="Heading9Char"/>
    <w:uiPriority w:val="99"/>
    <w:qFormat/>
    <w:rsid w:val="003F1A55"/>
    <w:pPr>
      <w:numPr>
        <w:ilvl w:val="8"/>
        <w:numId w:val="13"/>
      </w:numPr>
      <w:spacing w:before="200" w:after="100"/>
      <w:contextualSpacing/>
      <w:outlineLvl w:val="8"/>
    </w:pPr>
    <w:rPr>
      <w:rFonts w:ascii="Cambria" w:hAnsi="Cambria"/>
      <w:i/>
      <w:iCs w:val="0"/>
      <w:color w:val="C0504D"/>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3F1A55"/>
    <w:rPr>
      <w:rFonts w:ascii="Cambria" w:hAnsi="Cambria"/>
      <w:b/>
      <w:i/>
      <w:color w:val="622423"/>
      <w:shd w:val="clear" w:color="auto" w:fill="F2DBDB"/>
    </w:rPr>
  </w:style>
  <w:style w:type="character" w:customStyle="1" w:styleId="Heading2Char">
    <w:name w:val="Heading 2 Char"/>
    <w:aliases w:val="h2 Char,Level 2 Topic Heading Char,H2 Char"/>
    <w:basedOn w:val="DefaultParagraphFont"/>
    <w:link w:val="Heading2"/>
    <w:uiPriority w:val="99"/>
    <w:rsid w:val="003F1A55"/>
    <w:rPr>
      <w:rFonts w:ascii="Cambria" w:hAnsi="Cambria"/>
      <w:b/>
      <w:i/>
      <w:color w:val="943634"/>
    </w:rPr>
  </w:style>
  <w:style w:type="character" w:customStyle="1" w:styleId="Heading3Char">
    <w:name w:val="Heading 3 Char"/>
    <w:basedOn w:val="DefaultParagraphFont"/>
    <w:link w:val="Heading3"/>
    <w:uiPriority w:val="99"/>
    <w:rsid w:val="003F1A55"/>
    <w:rPr>
      <w:rFonts w:ascii="Cambria" w:hAnsi="Cambria"/>
      <w:b/>
      <w:i/>
      <w:color w:val="943634"/>
    </w:rPr>
  </w:style>
  <w:style w:type="character" w:customStyle="1" w:styleId="Heading4Char">
    <w:name w:val="Heading 4 Char"/>
    <w:basedOn w:val="DefaultParagraphFont"/>
    <w:link w:val="Heading4"/>
    <w:uiPriority w:val="99"/>
    <w:rsid w:val="003F1A55"/>
    <w:rPr>
      <w:rFonts w:ascii="Cambria" w:hAnsi="Cambria"/>
      <w:b/>
      <w:i/>
      <w:color w:val="943634"/>
    </w:rPr>
  </w:style>
  <w:style w:type="character" w:customStyle="1" w:styleId="Heading5Char">
    <w:name w:val="Heading 5 Char"/>
    <w:basedOn w:val="DefaultParagraphFont"/>
    <w:link w:val="Heading5"/>
    <w:uiPriority w:val="99"/>
    <w:rsid w:val="003F1A55"/>
    <w:rPr>
      <w:rFonts w:ascii="Cambria" w:hAnsi="Cambria"/>
      <w:b/>
      <w:i/>
      <w:color w:val="943634"/>
    </w:rPr>
  </w:style>
  <w:style w:type="character" w:customStyle="1" w:styleId="Heading6Char">
    <w:name w:val="Heading 6 Char"/>
    <w:basedOn w:val="DefaultParagraphFont"/>
    <w:link w:val="Heading6"/>
    <w:uiPriority w:val="99"/>
    <w:rsid w:val="003F1A55"/>
    <w:rPr>
      <w:rFonts w:ascii="Cambria" w:hAnsi="Cambria"/>
      <w:i/>
      <w:color w:val="943634"/>
    </w:rPr>
  </w:style>
  <w:style w:type="character" w:customStyle="1" w:styleId="Heading7Char">
    <w:name w:val="Heading 7 Char"/>
    <w:basedOn w:val="DefaultParagraphFont"/>
    <w:link w:val="Heading7"/>
    <w:uiPriority w:val="99"/>
    <w:rsid w:val="003F1A55"/>
    <w:rPr>
      <w:rFonts w:ascii="Cambria" w:hAnsi="Cambria"/>
      <w:i/>
      <w:color w:val="943634"/>
    </w:rPr>
  </w:style>
  <w:style w:type="character" w:customStyle="1" w:styleId="Heading8Char">
    <w:name w:val="Heading 8 Char"/>
    <w:basedOn w:val="DefaultParagraphFont"/>
    <w:link w:val="Heading8"/>
    <w:uiPriority w:val="99"/>
    <w:rsid w:val="003F1A55"/>
    <w:rPr>
      <w:rFonts w:ascii="Cambria" w:hAnsi="Cambria"/>
      <w:i/>
      <w:color w:val="C0504D"/>
    </w:rPr>
  </w:style>
  <w:style w:type="character" w:customStyle="1" w:styleId="Heading9Char">
    <w:name w:val="Heading 9 Char"/>
    <w:basedOn w:val="DefaultParagraphFont"/>
    <w:link w:val="Heading9"/>
    <w:uiPriority w:val="99"/>
    <w:rsid w:val="003F1A55"/>
    <w:rPr>
      <w:rFonts w:ascii="Cambria" w:hAnsi="Cambria"/>
      <w:i/>
      <w:color w:val="C0504D"/>
    </w:rPr>
  </w:style>
  <w:style w:type="paragraph" w:customStyle="1" w:styleId="Bullet1">
    <w:name w:val="Bullet 1"/>
    <w:basedOn w:val="Normal"/>
    <w:autoRedefine/>
    <w:rsid w:val="00277316"/>
    <w:pPr>
      <w:numPr>
        <w:ilvl w:val="3"/>
        <w:numId w:val="1"/>
      </w:numPr>
      <w:tabs>
        <w:tab w:val="clear" w:pos="2880"/>
      </w:tabs>
      <w:spacing w:before="20"/>
      <w:ind w:left="160" w:hanging="160"/>
    </w:pPr>
  </w:style>
  <w:style w:type="paragraph" w:styleId="TOC1">
    <w:name w:val="toc 1"/>
    <w:basedOn w:val="Normal"/>
    <w:next w:val="Normal"/>
    <w:autoRedefine/>
    <w:uiPriority w:val="39"/>
    <w:qFormat/>
    <w:rsid w:val="00FB3840"/>
    <w:pPr>
      <w:tabs>
        <w:tab w:val="right" w:leader="dot" w:pos="9350"/>
      </w:tabs>
      <w:spacing w:before="120" w:after="120"/>
    </w:pPr>
    <w:rPr>
      <w:rFonts w:ascii="Arial Bold" w:hAnsi="Arial Bold"/>
      <w:b/>
      <w:bCs/>
      <w:caps/>
      <w:noProof/>
      <w:color w:val="333399"/>
    </w:rPr>
  </w:style>
  <w:style w:type="paragraph" w:styleId="TOC2">
    <w:name w:val="toc 2"/>
    <w:basedOn w:val="Normal"/>
    <w:next w:val="Normal"/>
    <w:autoRedefine/>
    <w:uiPriority w:val="39"/>
    <w:qFormat/>
    <w:rsid w:val="009D7A92"/>
    <w:pPr>
      <w:tabs>
        <w:tab w:val="right" w:leader="dot" w:pos="8918"/>
      </w:tabs>
      <w:spacing w:before="20"/>
      <w:ind w:left="288"/>
    </w:pPr>
    <w:rPr>
      <w:noProof/>
      <w:sz w:val="22"/>
      <w:szCs w:val="22"/>
    </w:rPr>
  </w:style>
  <w:style w:type="paragraph" w:styleId="Header">
    <w:name w:val="header"/>
    <w:basedOn w:val="Normal"/>
    <w:link w:val="HeaderChar"/>
    <w:uiPriority w:val="99"/>
    <w:rsid w:val="00277316"/>
    <w:pPr>
      <w:tabs>
        <w:tab w:val="center" w:pos="4320"/>
        <w:tab w:val="right" w:pos="8640"/>
      </w:tabs>
      <w:spacing w:before="0" w:after="0"/>
    </w:pPr>
  </w:style>
  <w:style w:type="character" w:customStyle="1" w:styleId="HeaderChar">
    <w:name w:val="Header Char"/>
    <w:link w:val="Header"/>
    <w:uiPriority w:val="99"/>
    <w:rsid w:val="000F1E29"/>
    <w:rPr>
      <w:iCs/>
      <w:sz w:val="24"/>
      <w:lang w:eastAsia="en-US" w:bidi="en-US"/>
    </w:rPr>
  </w:style>
  <w:style w:type="character" w:styleId="Hyperlink">
    <w:name w:val="Hyperlink"/>
    <w:uiPriority w:val="99"/>
    <w:rsid w:val="00277316"/>
    <w:rPr>
      <w:color w:val="0000FF"/>
      <w:u w:val="single"/>
    </w:rPr>
  </w:style>
  <w:style w:type="paragraph" w:styleId="Footer">
    <w:name w:val="footer"/>
    <w:basedOn w:val="Normal"/>
    <w:link w:val="FooterChar"/>
    <w:uiPriority w:val="99"/>
    <w:rsid w:val="00277316"/>
    <w:pPr>
      <w:tabs>
        <w:tab w:val="center" w:pos="4320"/>
        <w:tab w:val="right" w:pos="8640"/>
      </w:tabs>
    </w:pPr>
  </w:style>
  <w:style w:type="character" w:customStyle="1" w:styleId="FooterChar">
    <w:name w:val="Footer Char"/>
    <w:basedOn w:val="DefaultParagraphFont"/>
    <w:link w:val="Footer"/>
    <w:uiPriority w:val="99"/>
    <w:rsid w:val="00F41DFE"/>
    <w:rPr>
      <w:iCs/>
      <w:sz w:val="24"/>
      <w:szCs w:val="24"/>
      <w:lang w:bidi="en-US"/>
    </w:rPr>
  </w:style>
  <w:style w:type="character" w:styleId="PageNumber">
    <w:name w:val="page number"/>
    <w:rsid w:val="00277316"/>
    <w:rPr>
      <w:rFonts w:ascii="Arial" w:hAnsi="Arial"/>
      <w:sz w:val="18"/>
      <w:szCs w:val="18"/>
    </w:rPr>
  </w:style>
  <w:style w:type="paragraph" w:styleId="BalloonText">
    <w:name w:val="Balloon Text"/>
    <w:basedOn w:val="Normal"/>
    <w:link w:val="BalloonTextChar"/>
    <w:uiPriority w:val="99"/>
    <w:semiHidden/>
    <w:rsid w:val="00277316"/>
    <w:rPr>
      <w:rFonts w:ascii="Tahoma" w:hAnsi="Tahoma" w:cs="Tahoma"/>
      <w:sz w:val="16"/>
      <w:szCs w:val="16"/>
    </w:rPr>
  </w:style>
  <w:style w:type="character" w:customStyle="1" w:styleId="BalloonTextChar">
    <w:name w:val="Balloon Text Char"/>
    <w:basedOn w:val="DefaultParagraphFont"/>
    <w:link w:val="BalloonText"/>
    <w:uiPriority w:val="99"/>
    <w:semiHidden/>
    <w:rsid w:val="006E5100"/>
    <w:rPr>
      <w:rFonts w:ascii="Tahoma" w:hAnsi="Tahoma" w:cs="Tahoma"/>
      <w:iCs/>
      <w:sz w:val="16"/>
      <w:szCs w:val="16"/>
    </w:rPr>
  </w:style>
  <w:style w:type="paragraph" w:styleId="TOC3">
    <w:name w:val="toc 3"/>
    <w:basedOn w:val="Normal"/>
    <w:next w:val="Normal"/>
    <w:autoRedefine/>
    <w:uiPriority w:val="39"/>
    <w:rsid w:val="00277316"/>
    <w:pPr>
      <w:ind w:left="400"/>
    </w:pPr>
  </w:style>
  <w:style w:type="character" w:customStyle="1" w:styleId="Bullet1Char">
    <w:name w:val="Bullet 1 Char"/>
    <w:rsid w:val="00277316"/>
    <w:rPr>
      <w:rFonts w:ascii="Arial" w:hAnsi="Arial"/>
      <w:lang w:val="en-US" w:eastAsia="en-US" w:bidi="ar-SA"/>
    </w:rPr>
  </w:style>
  <w:style w:type="paragraph" w:customStyle="1" w:styleId="Bullet4">
    <w:name w:val="Bullet 4"/>
    <w:basedOn w:val="Bullet3"/>
    <w:autoRedefine/>
    <w:rsid w:val="00277316"/>
    <w:pPr>
      <w:numPr>
        <w:ilvl w:val="1"/>
      </w:numPr>
      <w:tabs>
        <w:tab w:val="num" w:pos="1440"/>
      </w:tabs>
      <w:ind w:left="1440" w:hanging="240"/>
    </w:pPr>
  </w:style>
  <w:style w:type="paragraph" w:customStyle="1" w:styleId="Bullet3">
    <w:name w:val="Bullet 3"/>
    <w:basedOn w:val="Bullet2"/>
    <w:autoRedefine/>
    <w:rsid w:val="00277316"/>
    <w:pPr>
      <w:ind w:left="960" w:hanging="160"/>
    </w:pPr>
  </w:style>
  <w:style w:type="paragraph" w:customStyle="1" w:styleId="Bullet2">
    <w:name w:val="Bullet 2"/>
    <w:basedOn w:val="Normal"/>
    <w:autoRedefine/>
    <w:rsid w:val="00EC3D72"/>
    <w:pPr>
      <w:spacing w:before="20"/>
      <w:ind w:left="560" w:hanging="200"/>
    </w:pPr>
    <w:rPr>
      <w:rFonts w:cs="Arial"/>
      <w:szCs w:val="18"/>
    </w:rPr>
  </w:style>
  <w:style w:type="character" w:customStyle="1" w:styleId="Bullet2Char">
    <w:name w:val="Bullet 2 Char"/>
    <w:rsid w:val="00277316"/>
    <w:rPr>
      <w:rFonts w:ascii="Arial" w:hAnsi="Arial" w:cs="Arial"/>
      <w:szCs w:val="18"/>
      <w:lang w:val="en-US" w:eastAsia="en-US" w:bidi="ar-SA"/>
    </w:rPr>
  </w:style>
  <w:style w:type="character" w:customStyle="1" w:styleId="Bullet3Char">
    <w:name w:val="Bullet 3 Char"/>
    <w:basedOn w:val="Bullet2Char"/>
    <w:rsid w:val="00277316"/>
    <w:rPr>
      <w:rFonts w:ascii="Arial" w:hAnsi="Arial" w:cs="Arial"/>
      <w:szCs w:val="18"/>
      <w:lang w:val="en-US" w:eastAsia="en-US" w:bidi="ar-SA"/>
    </w:rPr>
  </w:style>
  <w:style w:type="character" w:styleId="CommentReference">
    <w:name w:val="annotation reference"/>
    <w:semiHidden/>
    <w:rsid w:val="000F1A5C"/>
    <w:rPr>
      <w:sz w:val="16"/>
      <w:szCs w:val="16"/>
    </w:rPr>
  </w:style>
  <w:style w:type="paragraph" w:styleId="CommentText">
    <w:name w:val="annotation text"/>
    <w:basedOn w:val="Normal"/>
    <w:semiHidden/>
    <w:rsid w:val="000F1A5C"/>
  </w:style>
  <w:style w:type="paragraph" w:styleId="CommentSubject">
    <w:name w:val="annotation subject"/>
    <w:basedOn w:val="CommentText"/>
    <w:next w:val="CommentText"/>
    <w:semiHidden/>
    <w:rsid w:val="000F1A5C"/>
    <w:rPr>
      <w:b/>
      <w:bCs/>
    </w:rPr>
  </w:style>
  <w:style w:type="paragraph" w:customStyle="1" w:styleId="BulletOpenDot">
    <w:name w:val="Bullet Open Dot"/>
    <w:basedOn w:val="Normal"/>
    <w:autoRedefine/>
    <w:rsid w:val="005A1C5C"/>
    <w:pPr>
      <w:numPr>
        <w:numId w:val="3"/>
      </w:numPr>
      <w:tabs>
        <w:tab w:val="left" w:pos="2250"/>
      </w:tabs>
    </w:pPr>
    <w:rPr>
      <w:rFonts w:cs="Arial"/>
      <w:sz w:val="18"/>
    </w:rPr>
  </w:style>
  <w:style w:type="paragraph" w:styleId="BodyText">
    <w:name w:val="Body Text"/>
    <w:aliases w:val="t1"/>
    <w:basedOn w:val="Normal"/>
    <w:rsid w:val="00B72AED"/>
    <w:pPr>
      <w:spacing w:before="100" w:beforeAutospacing="1" w:after="240"/>
    </w:pPr>
    <w:rPr>
      <w:rFonts w:ascii="Times New Roman" w:hAnsi="Times New Roman"/>
      <w:sz w:val="22"/>
    </w:rPr>
  </w:style>
  <w:style w:type="paragraph" w:styleId="BodyTextIndent2">
    <w:name w:val="Body Text Indent 2"/>
    <w:basedOn w:val="Normal"/>
    <w:rsid w:val="00B72AED"/>
    <w:pPr>
      <w:spacing w:after="120" w:line="480" w:lineRule="auto"/>
      <w:ind w:left="360"/>
    </w:pPr>
  </w:style>
  <w:style w:type="paragraph" w:customStyle="1" w:styleId="BulletFilledDot">
    <w:name w:val="Bullet Filled Dot"/>
    <w:basedOn w:val="Normal"/>
    <w:autoRedefine/>
    <w:rsid w:val="00A105B3"/>
    <w:pPr>
      <w:spacing w:after="0"/>
      <w:ind w:left="360" w:hanging="360"/>
    </w:pPr>
    <w:rPr>
      <w:rFonts w:cs="Arial"/>
      <w:szCs w:val="16"/>
    </w:rPr>
  </w:style>
  <w:style w:type="paragraph" w:customStyle="1" w:styleId="Listnormal">
    <w:name w:val="List normal"/>
    <w:basedOn w:val="Normal"/>
    <w:autoRedefine/>
    <w:rsid w:val="008812DE"/>
    <w:pPr>
      <w:numPr>
        <w:ilvl w:val="2"/>
        <w:numId w:val="2"/>
      </w:numPr>
    </w:pPr>
  </w:style>
  <w:style w:type="paragraph" w:styleId="Caption">
    <w:name w:val="caption"/>
    <w:basedOn w:val="Normal"/>
    <w:next w:val="Normal"/>
    <w:uiPriority w:val="99"/>
    <w:qFormat/>
    <w:rsid w:val="003F1A55"/>
    <w:rPr>
      <w:b/>
      <w:bCs/>
      <w:color w:val="943634"/>
      <w:sz w:val="18"/>
      <w:szCs w:val="18"/>
    </w:rPr>
  </w:style>
  <w:style w:type="paragraph" w:styleId="Title">
    <w:name w:val="Title"/>
    <w:basedOn w:val="Normal"/>
    <w:next w:val="Normal"/>
    <w:link w:val="TitleChar"/>
    <w:uiPriority w:val="99"/>
    <w:qFormat/>
    <w:rsid w:val="003F1A55"/>
    <w:pPr>
      <w:jc w:val="center"/>
    </w:pPr>
    <w:rPr>
      <w:b/>
      <w:iCs w:val="0"/>
      <w:sz w:val="40"/>
      <w:szCs w:val="20"/>
    </w:rPr>
  </w:style>
  <w:style w:type="character" w:customStyle="1" w:styleId="TitleChar">
    <w:name w:val="Title Char"/>
    <w:basedOn w:val="DefaultParagraphFont"/>
    <w:link w:val="Title"/>
    <w:uiPriority w:val="99"/>
    <w:rsid w:val="003F1A55"/>
    <w:rPr>
      <w:rFonts w:cs="Times New Roman"/>
      <w:b/>
      <w:sz w:val="40"/>
    </w:rPr>
  </w:style>
  <w:style w:type="paragraph" w:styleId="Subtitle">
    <w:name w:val="Subtitle"/>
    <w:basedOn w:val="Normal"/>
    <w:next w:val="Normal"/>
    <w:link w:val="SubtitleChar"/>
    <w:uiPriority w:val="99"/>
    <w:qFormat/>
    <w:rsid w:val="003F1A55"/>
    <w:pPr>
      <w:pBdr>
        <w:bottom w:val="dotted" w:sz="8" w:space="10" w:color="C0504D"/>
      </w:pBdr>
      <w:spacing w:before="200" w:after="900"/>
      <w:jc w:val="center"/>
    </w:pPr>
    <w:rPr>
      <w:rFonts w:ascii="Cambria" w:eastAsiaTheme="majorEastAsia" w:hAnsi="Cambria" w:cstheme="majorBidi"/>
      <w:i/>
      <w:iCs w:val="0"/>
      <w:color w:val="622423"/>
      <w:szCs w:val="20"/>
    </w:rPr>
  </w:style>
  <w:style w:type="character" w:customStyle="1" w:styleId="SubtitleChar">
    <w:name w:val="Subtitle Char"/>
    <w:basedOn w:val="DefaultParagraphFont"/>
    <w:link w:val="Subtitle"/>
    <w:uiPriority w:val="99"/>
    <w:rsid w:val="003F1A55"/>
    <w:rPr>
      <w:rFonts w:ascii="Cambria" w:eastAsiaTheme="majorEastAsia" w:hAnsi="Cambria" w:cstheme="majorBidi"/>
      <w:i/>
      <w:color w:val="622423"/>
      <w:sz w:val="24"/>
    </w:rPr>
  </w:style>
  <w:style w:type="character" w:styleId="Strong">
    <w:name w:val="Strong"/>
    <w:basedOn w:val="DefaultParagraphFont"/>
    <w:uiPriority w:val="99"/>
    <w:qFormat/>
    <w:rsid w:val="003F1A55"/>
    <w:rPr>
      <w:rFonts w:cs="Times New Roman"/>
      <w:b/>
      <w:spacing w:val="0"/>
    </w:rPr>
  </w:style>
  <w:style w:type="character" w:styleId="Emphasis">
    <w:name w:val="Emphasis"/>
    <w:basedOn w:val="DefaultParagraphFont"/>
    <w:uiPriority w:val="99"/>
    <w:qFormat/>
    <w:rsid w:val="003F1A55"/>
    <w:rPr>
      <w:rFonts w:ascii="Cambria" w:hAnsi="Cambria" w:cs="Times New Roman"/>
      <w:b/>
      <w:i/>
      <w:color w:val="C0504D"/>
      <w:bdr w:val="single" w:sz="18" w:space="0" w:color="F2DBDB"/>
      <w:shd w:val="clear" w:color="auto" w:fill="F2DBDB"/>
    </w:rPr>
  </w:style>
  <w:style w:type="paragraph" w:customStyle="1" w:styleId="NoSpacing1">
    <w:name w:val="No Spacing1"/>
    <w:basedOn w:val="Normal"/>
    <w:uiPriority w:val="1"/>
    <w:rsid w:val="001735A0"/>
    <w:pPr>
      <w:spacing w:after="0"/>
    </w:pPr>
  </w:style>
  <w:style w:type="character" w:customStyle="1" w:styleId="NoSpacingChar">
    <w:name w:val="No Spacing Char"/>
    <w:basedOn w:val="DefaultParagraphFont"/>
    <w:link w:val="NoSpacing"/>
    <w:uiPriority w:val="1"/>
    <w:rsid w:val="003F1A55"/>
    <w:rPr>
      <w:iCs/>
      <w:sz w:val="24"/>
      <w:szCs w:val="24"/>
    </w:rPr>
  </w:style>
  <w:style w:type="paragraph" w:styleId="NoSpacing">
    <w:name w:val="No Spacing"/>
    <w:basedOn w:val="Normal"/>
    <w:link w:val="NoSpacingChar"/>
    <w:uiPriority w:val="1"/>
    <w:qFormat/>
    <w:rsid w:val="003F1A55"/>
    <w:pPr>
      <w:spacing w:before="0" w:after="0"/>
    </w:pPr>
  </w:style>
  <w:style w:type="paragraph" w:customStyle="1" w:styleId="ColorfulList-Accent11">
    <w:name w:val="Colorful List - Accent 11"/>
    <w:basedOn w:val="Normal"/>
    <w:uiPriority w:val="34"/>
    <w:rsid w:val="001735A0"/>
    <w:pPr>
      <w:ind w:left="720"/>
      <w:contextualSpacing/>
    </w:pPr>
  </w:style>
  <w:style w:type="paragraph" w:customStyle="1" w:styleId="ColorfulGrid-Accent11">
    <w:name w:val="Colorful Grid - Accent 11"/>
    <w:basedOn w:val="Normal"/>
    <w:next w:val="Normal"/>
    <w:link w:val="ColorfulGrid-Accent1Char"/>
    <w:uiPriority w:val="29"/>
    <w:rsid w:val="001735A0"/>
    <w:rPr>
      <w:i/>
      <w:iCs w:val="0"/>
      <w:color w:val="943634"/>
    </w:rPr>
  </w:style>
  <w:style w:type="character" w:customStyle="1" w:styleId="ColorfulGrid-Accent1Char">
    <w:name w:val="Colorful Grid - Accent 1 Char"/>
    <w:link w:val="ColorfulGrid-Accent11"/>
    <w:uiPriority w:val="29"/>
    <w:rsid w:val="001735A0"/>
    <w:rPr>
      <w:color w:val="943634"/>
      <w:sz w:val="20"/>
      <w:szCs w:val="20"/>
    </w:rPr>
  </w:style>
  <w:style w:type="paragraph" w:customStyle="1" w:styleId="LightShading-Accent21">
    <w:name w:val="Light Shading - Accent 21"/>
    <w:basedOn w:val="Normal"/>
    <w:next w:val="Normal"/>
    <w:link w:val="LightShading-Accent2Char"/>
    <w:uiPriority w:val="30"/>
    <w:rsid w:val="001735A0"/>
    <w:pPr>
      <w:pBdr>
        <w:top w:val="dotted" w:sz="8" w:space="10" w:color="C0504D"/>
        <w:bottom w:val="dotted" w:sz="8" w:space="10" w:color="C0504D"/>
      </w:pBdr>
      <w:spacing w:line="300" w:lineRule="auto"/>
      <w:ind w:left="2160" w:right="2160"/>
      <w:jc w:val="center"/>
    </w:pPr>
    <w:rPr>
      <w:rFonts w:ascii="Cambria" w:hAnsi="Cambria"/>
      <w:b/>
      <w:bCs/>
      <w:color w:val="C0504D"/>
    </w:rPr>
  </w:style>
  <w:style w:type="character" w:customStyle="1" w:styleId="LightShading-Accent2Char">
    <w:name w:val="Light Shading - Accent 2 Char"/>
    <w:link w:val="LightShading-Accent21"/>
    <w:uiPriority w:val="30"/>
    <w:rsid w:val="001735A0"/>
    <w:rPr>
      <w:rFonts w:ascii="Cambria" w:eastAsia="Times New Roman" w:hAnsi="Cambria" w:cs="Times New Roman"/>
      <w:b/>
      <w:bCs/>
      <w:i/>
      <w:iCs/>
      <w:color w:val="C0504D"/>
      <w:sz w:val="20"/>
      <w:szCs w:val="20"/>
    </w:rPr>
  </w:style>
  <w:style w:type="character" w:customStyle="1" w:styleId="SubtleEmphasis1">
    <w:name w:val="Subtle Emphasis1"/>
    <w:uiPriority w:val="19"/>
    <w:rsid w:val="001735A0"/>
    <w:rPr>
      <w:rFonts w:ascii="Cambria" w:eastAsia="Times New Roman" w:hAnsi="Cambria" w:cs="Times New Roman"/>
      <w:i/>
      <w:iCs/>
      <w:color w:val="C0504D"/>
    </w:rPr>
  </w:style>
  <w:style w:type="character" w:customStyle="1" w:styleId="IntenseEmphasis1">
    <w:name w:val="Intense Emphasis1"/>
    <w:uiPriority w:val="21"/>
    <w:rsid w:val="00562041"/>
    <w:rPr>
      <w:rFonts w:ascii="Cambria" w:eastAsia="Times New Roman" w:hAnsi="Cambria" w:cs="Times New Roman"/>
      <w:b/>
      <w:bCs/>
      <w:i/>
      <w:iCs/>
      <w:dstrike w:val="0"/>
      <w:color w:val="FFFFFF"/>
      <w:sz w:val="24"/>
      <w:bdr w:val="single" w:sz="18" w:space="0" w:color="C0504D"/>
      <w:shd w:val="clear" w:color="auto" w:fill="C0504D"/>
      <w:vertAlign w:val="baseline"/>
    </w:rPr>
  </w:style>
  <w:style w:type="character" w:customStyle="1" w:styleId="SubtleReference1">
    <w:name w:val="Subtle Reference1"/>
    <w:uiPriority w:val="31"/>
    <w:rsid w:val="001735A0"/>
    <w:rPr>
      <w:i/>
      <w:iCs/>
      <w:smallCaps/>
      <w:color w:val="C0504D"/>
      <w:u w:color="C0504D"/>
    </w:rPr>
  </w:style>
  <w:style w:type="character" w:customStyle="1" w:styleId="IntenseReference1">
    <w:name w:val="Intense Reference1"/>
    <w:uiPriority w:val="32"/>
    <w:rsid w:val="001735A0"/>
    <w:rPr>
      <w:b/>
      <w:bCs/>
      <w:i/>
      <w:iCs/>
      <w:smallCaps/>
      <w:color w:val="C0504D"/>
      <w:u w:color="C0504D"/>
    </w:rPr>
  </w:style>
  <w:style w:type="character" w:customStyle="1" w:styleId="BookTitle1">
    <w:name w:val="Book Title1"/>
    <w:uiPriority w:val="33"/>
    <w:rsid w:val="001735A0"/>
    <w:rPr>
      <w:rFonts w:ascii="Cambria" w:eastAsia="Times New Roman" w:hAnsi="Cambria" w:cs="Times New Roman"/>
      <w:b/>
      <w:bCs/>
      <w:i/>
      <w:iCs/>
      <w:smallCaps/>
      <w:color w:val="943634"/>
      <w:u w:val="single"/>
    </w:rPr>
  </w:style>
  <w:style w:type="paragraph" w:customStyle="1" w:styleId="TOCHeading1">
    <w:name w:val="TOC Heading1"/>
    <w:basedOn w:val="Heading1"/>
    <w:next w:val="Normal"/>
    <w:uiPriority w:val="39"/>
    <w:semiHidden/>
    <w:unhideWhenUsed/>
    <w:rsid w:val="001735A0"/>
    <w:pPr>
      <w:outlineLvl w:val="9"/>
    </w:pPr>
  </w:style>
  <w:style w:type="paragraph" w:customStyle="1" w:styleId="body">
    <w:name w:val="body"/>
    <w:basedOn w:val="Normal"/>
    <w:rsid w:val="001338F7"/>
    <w:pPr>
      <w:keepLines/>
      <w:spacing w:before="120" w:after="120"/>
    </w:pPr>
    <w:rPr>
      <w:rFonts w:ascii="Times New Roman" w:hAnsi="Times New Roman"/>
      <w:i/>
      <w:iCs w:val="0"/>
      <w:color w:val="000000"/>
      <w:sz w:val="22"/>
    </w:rPr>
  </w:style>
  <w:style w:type="paragraph" w:styleId="BodyText2">
    <w:name w:val="Body Text 2"/>
    <w:basedOn w:val="Normal"/>
    <w:link w:val="BodyText2Char"/>
    <w:rsid w:val="00355040"/>
    <w:pPr>
      <w:spacing w:after="120" w:line="480" w:lineRule="auto"/>
    </w:pPr>
  </w:style>
  <w:style w:type="character" w:customStyle="1" w:styleId="BodyText2Char">
    <w:name w:val="Body Text 2 Char"/>
    <w:link w:val="BodyText2"/>
    <w:rsid w:val="00355040"/>
    <w:rPr>
      <w:i/>
      <w:iCs/>
      <w:sz w:val="20"/>
      <w:szCs w:val="20"/>
    </w:rPr>
  </w:style>
  <w:style w:type="paragraph" w:customStyle="1" w:styleId="H5">
    <w:name w:val="H5"/>
    <w:basedOn w:val="Normal"/>
    <w:next w:val="Normal"/>
    <w:rsid w:val="00355040"/>
    <w:pPr>
      <w:keepNext/>
      <w:spacing w:before="100" w:after="100"/>
      <w:outlineLvl w:val="5"/>
    </w:pPr>
    <w:rPr>
      <w:rFonts w:ascii="Times New Roman" w:hAnsi="Times New Roman"/>
      <w:b/>
      <w:i/>
      <w:iCs w:val="0"/>
      <w:snapToGrid w:val="0"/>
      <w:color w:val="000000"/>
    </w:rPr>
  </w:style>
  <w:style w:type="paragraph" w:styleId="TOC4">
    <w:name w:val="toc 4"/>
    <w:basedOn w:val="Normal"/>
    <w:next w:val="Normal"/>
    <w:autoRedefine/>
    <w:uiPriority w:val="39"/>
    <w:rsid w:val="00840370"/>
    <w:pPr>
      <w:ind w:left="600"/>
    </w:pPr>
  </w:style>
  <w:style w:type="paragraph" w:styleId="BodyTextIndent">
    <w:name w:val="Body Text Indent"/>
    <w:basedOn w:val="Normal"/>
    <w:link w:val="BodyTextIndentChar"/>
    <w:rsid w:val="00B76E08"/>
    <w:pPr>
      <w:spacing w:after="120"/>
      <w:ind w:left="360"/>
    </w:pPr>
  </w:style>
  <w:style w:type="character" w:customStyle="1" w:styleId="BodyTextIndentChar">
    <w:name w:val="Body Text Indent Char"/>
    <w:link w:val="BodyTextIndent"/>
    <w:rsid w:val="00B76E08"/>
    <w:rPr>
      <w:i/>
      <w:iCs/>
      <w:lang w:bidi="en-US"/>
    </w:rPr>
  </w:style>
  <w:style w:type="paragraph" w:customStyle="1" w:styleId="Normal-TD">
    <w:name w:val="Normal-TD"/>
    <w:basedOn w:val="Normal"/>
    <w:rsid w:val="00700A1F"/>
    <w:pPr>
      <w:numPr>
        <w:numId w:val="4"/>
      </w:numPr>
      <w:spacing w:before="120" w:after="120"/>
    </w:pPr>
    <w:rPr>
      <w:i/>
    </w:rPr>
  </w:style>
  <w:style w:type="table" w:styleId="TableGrid">
    <w:name w:val="Table Grid"/>
    <w:basedOn w:val="TableNormal"/>
    <w:rsid w:val="0036256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3F1A55"/>
    <w:pPr>
      <w:ind w:left="720"/>
    </w:pPr>
  </w:style>
  <w:style w:type="paragraph" w:styleId="NormalIndent">
    <w:name w:val="Normal Indent"/>
    <w:basedOn w:val="Normal"/>
    <w:link w:val="NormalIndentChar"/>
    <w:rsid w:val="00E676C6"/>
    <w:pPr>
      <w:spacing w:before="60" w:after="60"/>
    </w:pPr>
    <w:rPr>
      <w:rFonts w:ascii="Arial" w:hAnsi="Arial"/>
      <w:iCs w:val="0"/>
      <w:kern w:val="16"/>
      <w:sz w:val="20"/>
    </w:rPr>
  </w:style>
  <w:style w:type="character" w:customStyle="1" w:styleId="NormalIndentChar">
    <w:name w:val="Normal Indent Char"/>
    <w:link w:val="NormalIndent"/>
    <w:rsid w:val="00E676C6"/>
    <w:rPr>
      <w:rFonts w:ascii="Arial" w:hAnsi="Arial"/>
      <w:kern w:val="16"/>
    </w:rPr>
  </w:style>
  <w:style w:type="table" w:styleId="MediumGrid3-Accent2">
    <w:name w:val="Medium Grid 3 Accent 2"/>
    <w:basedOn w:val="TableNormal"/>
    <w:rsid w:val="00E676C6"/>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customStyle="1" w:styleId="DecimalAligned">
    <w:name w:val="Decimal Aligned"/>
    <w:basedOn w:val="Normal"/>
    <w:uiPriority w:val="40"/>
    <w:rsid w:val="004D0ADF"/>
    <w:pPr>
      <w:tabs>
        <w:tab w:val="decimal" w:pos="360"/>
      </w:tabs>
      <w:spacing w:after="200" w:line="276" w:lineRule="auto"/>
    </w:pPr>
    <w:rPr>
      <w:rFonts w:eastAsia="Calibri" w:cs="Arial"/>
      <w:iCs w:val="0"/>
      <w:sz w:val="22"/>
      <w:szCs w:val="22"/>
      <w:lang w:eastAsia="ja-JP"/>
    </w:rPr>
  </w:style>
  <w:style w:type="paragraph" w:styleId="FootnoteText">
    <w:name w:val="footnote text"/>
    <w:basedOn w:val="Normal"/>
    <w:link w:val="FootnoteTextChar"/>
    <w:uiPriority w:val="99"/>
    <w:unhideWhenUsed/>
    <w:rsid w:val="004D0ADF"/>
    <w:rPr>
      <w:rFonts w:eastAsia="MS Mincho" w:cs="Arial"/>
      <w:iCs w:val="0"/>
      <w:sz w:val="20"/>
      <w:lang w:eastAsia="ja-JP"/>
    </w:rPr>
  </w:style>
  <w:style w:type="character" w:customStyle="1" w:styleId="FootnoteTextChar">
    <w:name w:val="Footnote Text Char"/>
    <w:link w:val="FootnoteText"/>
    <w:uiPriority w:val="99"/>
    <w:rsid w:val="004D0ADF"/>
    <w:rPr>
      <w:rFonts w:eastAsia="MS Mincho" w:cs="Arial"/>
      <w:lang w:eastAsia="ja-JP"/>
    </w:rPr>
  </w:style>
  <w:style w:type="table" w:styleId="MediumShading2-Accent5">
    <w:name w:val="Medium Shading 2 Accent 5"/>
    <w:basedOn w:val="TableNormal"/>
    <w:uiPriority w:val="64"/>
    <w:rsid w:val="004D0ADF"/>
    <w:rPr>
      <w:rFonts w:eastAsia="MS Mincho" w:cs="Arial"/>
      <w:sz w:val="22"/>
      <w:szCs w:val="22"/>
      <w:lang w:eastAsia="ja-JP"/>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Body0">
    <w:name w:val="Body"/>
    <w:basedOn w:val="Normal"/>
    <w:rsid w:val="005F62F5"/>
    <w:pPr>
      <w:spacing w:before="0" w:after="0"/>
      <w:ind w:left="432"/>
      <w:jc w:val="left"/>
    </w:pPr>
    <w:rPr>
      <w:rFonts w:ascii="Times New Roman" w:hAnsi="Times New Roman"/>
      <w:iCs w:val="0"/>
      <w:sz w:val="20"/>
      <w:szCs w:val="20"/>
    </w:rPr>
  </w:style>
  <w:style w:type="paragraph" w:customStyle="1" w:styleId="FooterBPD">
    <w:name w:val="Footer BPD"/>
    <w:basedOn w:val="Footer"/>
    <w:link w:val="FooterBPDChar"/>
    <w:rsid w:val="00F41DFE"/>
    <w:rPr>
      <w:sz w:val="20"/>
      <w:szCs w:val="20"/>
    </w:rPr>
  </w:style>
  <w:style w:type="character" w:customStyle="1" w:styleId="FooterBPDChar">
    <w:name w:val="Footer BPD Char"/>
    <w:basedOn w:val="FooterChar"/>
    <w:link w:val="FooterBPD"/>
    <w:rsid w:val="00F41DFE"/>
    <w:rPr>
      <w:iCs/>
      <w:sz w:val="24"/>
      <w:szCs w:val="24"/>
      <w:lang w:bidi="en-US"/>
    </w:rPr>
  </w:style>
  <w:style w:type="paragraph" w:customStyle="1" w:styleId="TitlePage">
    <w:name w:val="Title Page"/>
    <w:basedOn w:val="NoSpacing1"/>
    <w:link w:val="TitlePageChar"/>
    <w:qFormat/>
    <w:rsid w:val="00A744C1"/>
    <w:pPr>
      <w:jc w:val="center"/>
    </w:pPr>
    <w:rPr>
      <w:i/>
      <w:sz w:val="32"/>
      <w:szCs w:val="32"/>
    </w:rPr>
  </w:style>
  <w:style w:type="character" w:customStyle="1" w:styleId="TitlePageChar">
    <w:name w:val="Title Page Char"/>
    <w:basedOn w:val="NoSpacingChar"/>
    <w:link w:val="TitlePage"/>
    <w:rsid w:val="00A744C1"/>
    <w:rPr>
      <w:i/>
      <w:iCs/>
      <w:sz w:val="32"/>
      <w:szCs w:val="32"/>
      <w:lang w:bidi="en-US"/>
    </w:rPr>
  </w:style>
  <w:style w:type="character" w:styleId="PlaceholderText">
    <w:name w:val="Placeholder Text"/>
    <w:basedOn w:val="DefaultParagraphFont"/>
    <w:rsid w:val="00A03531"/>
    <w:rPr>
      <w:color w:val="808080"/>
    </w:rPr>
  </w:style>
  <w:style w:type="table" w:customStyle="1" w:styleId="TableSybase">
    <w:name w:val="Table Sybase"/>
    <w:basedOn w:val="TableNormal"/>
    <w:uiPriority w:val="99"/>
    <w:rsid w:val="00CA2CFF"/>
    <w:pPr>
      <w:spacing w:line="200" w:lineRule="atLeast"/>
    </w:pPr>
    <w:rPr>
      <w:rFonts w:eastAsiaTheme="minorEastAsia"/>
      <w:lang w:val="de-DE" w:eastAsia="de-DE"/>
    </w:rPr>
    <w:tblPr>
      <w:tblStyleRowBandSize w:val="1"/>
      <w:tblStyleColBandSize w:val="1"/>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Theme="minorHAnsi" w:hAnsiTheme="minorHAnsi"/>
        <w:b/>
        <w:color w:val="auto"/>
        <w:sz w:val="22"/>
      </w:rPr>
      <w:tblPr/>
      <w:tcPr>
        <w:shd w:val="clear" w:color="auto" w:fill="98C6EA"/>
      </w:tcPr>
    </w:tblStylePr>
    <w:tblStylePr w:type="lastRow">
      <w:rPr>
        <w:rFonts w:asciiTheme="minorHAnsi" w:hAnsiTheme="minorHAnsi"/>
        <w:b w:val="0"/>
        <w:sz w:val="22"/>
      </w:rPr>
    </w:tblStylePr>
    <w:tblStylePr w:type="firstCol">
      <w:rPr>
        <w:rFonts w:asciiTheme="minorHAnsi" w:hAnsiTheme="minorHAnsi"/>
        <w:sz w:val="22"/>
      </w:rPr>
    </w:tblStylePr>
    <w:tblStylePr w:type="lastCol">
      <w:rPr>
        <w:rFonts w:asciiTheme="minorHAnsi" w:hAnsiTheme="minorHAnsi"/>
        <w:sz w:val="22"/>
      </w:rPr>
    </w:tblStylePr>
    <w:tblStylePr w:type="band1Vert">
      <w:rPr>
        <w:rFonts w:asciiTheme="minorHAnsi" w:hAnsiTheme="minorHAnsi"/>
        <w:sz w:val="22"/>
      </w:rPr>
    </w:tblStylePr>
    <w:tblStylePr w:type="band2Vert">
      <w:rPr>
        <w:rFonts w:asciiTheme="minorHAnsi" w:hAnsiTheme="minorHAnsi"/>
        <w:sz w:val="22"/>
      </w:rPr>
    </w:tblStylePr>
    <w:tblStylePr w:type="band1Horz">
      <w:rPr>
        <w:rFonts w:asciiTheme="minorHAnsi" w:hAnsiTheme="minorHAnsi"/>
        <w:sz w:val="22"/>
      </w:rPr>
    </w:tblStylePr>
    <w:tblStylePr w:type="band2Horz">
      <w:rPr>
        <w:rFonts w:asciiTheme="minorHAnsi" w:hAnsiTheme="minorHAnsi"/>
        <w:sz w:val="22"/>
      </w:rPr>
    </w:tblStylePr>
    <w:tblStylePr w:type="neCell">
      <w:rPr>
        <w:rFonts w:asciiTheme="minorHAnsi" w:hAnsiTheme="minorHAnsi"/>
        <w:sz w:val="22"/>
      </w:rPr>
    </w:tblStylePr>
    <w:tblStylePr w:type="nwCell">
      <w:rPr>
        <w:rFonts w:asciiTheme="minorHAnsi" w:hAnsiTheme="minorHAnsi"/>
        <w:sz w:val="22"/>
      </w:rPr>
    </w:tblStylePr>
    <w:tblStylePr w:type="seCell">
      <w:rPr>
        <w:rFonts w:asciiTheme="minorHAnsi" w:hAnsiTheme="minorHAnsi"/>
        <w:sz w:val="22"/>
      </w:rPr>
    </w:tblStylePr>
    <w:tblStylePr w:type="swCell">
      <w:rPr>
        <w:rFonts w:asciiTheme="minorHAnsi" w:hAnsiTheme="minorHAnsi"/>
        <w:sz w:val="22"/>
      </w:rPr>
    </w:tblStylePr>
  </w:style>
  <w:style w:type="paragraph" w:styleId="HTMLPreformatted">
    <w:name w:val="HTML Preformatted"/>
    <w:basedOn w:val="Normal"/>
    <w:link w:val="HTMLPreformattedChar"/>
    <w:uiPriority w:val="99"/>
    <w:unhideWhenUsed/>
    <w:rsid w:val="00F56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iCs w:val="0"/>
      <w:sz w:val="20"/>
      <w:szCs w:val="20"/>
    </w:rPr>
  </w:style>
  <w:style w:type="character" w:customStyle="1" w:styleId="HTMLPreformattedChar">
    <w:name w:val="HTML Preformatted Char"/>
    <w:basedOn w:val="DefaultParagraphFont"/>
    <w:link w:val="HTMLPreformatted"/>
    <w:uiPriority w:val="99"/>
    <w:rsid w:val="00F5656A"/>
    <w:rPr>
      <w:rFonts w:ascii="Courier New" w:hAnsi="Courier New" w:cs="Courier New"/>
    </w:rPr>
  </w:style>
  <w:style w:type="paragraph" w:styleId="Quote">
    <w:name w:val="Quote"/>
    <w:basedOn w:val="Normal"/>
    <w:next w:val="Normal"/>
    <w:link w:val="QuoteChar"/>
    <w:uiPriority w:val="29"/>
    <w:qFormat/>
    <w:rsid w:val="003F1A55"/>
    <w:rPr>
      <w:i/>
      <w:iCs w:val="0"/>
      <w:color w:val="000000" w:themeColor="text1"/>
    </w:rPr>
  </w:style>
  <w:style w:type="character" w:customStyle="1" w:styleId="QuoteChar">
    <w:name w:val="Quote Char"/>
    <w:basedOn w:val="DefaultParagraphFont"/>
    <w:link w:val="Quote"/>
    <w:uiPriority w:val="29"/>
    <w:rsid w:val="003F1A55"/>
    <w:rPr>
      <w:i/>
      <w:color w:val="000000" w:themeColor="text1"/>
      <w:sz w:val="24"/>
      <w:szCs w:val="24"/>
    </w:rPr>
  </w:style>
  <w:style w:type="paragraph" w:styleId="IntenseQuote">
    <w:name w:val="Intense Quote"/>
    <w:basedOn w:val="Normal"/>
    <w:next w:val="Normal"/>
    <w:link w:val="IntenseQuoteChar"/>
    <w:uiPriority w:val="30"/>
    <w:qFormat/>
    <w:rsid w:val="003F1A55"/>
    <w:pPr>
      <w:pBdr>
        <w:bottom w:val="single" w:sz="4" w:space="4" w:color="4F81BD" w:themeColor="accent1"/>
      </w:pBdr>
      <w:spacing w:before="200" w:after="280"/>
      <w:ind w:left="936" w:right="936"/>
    </w:pPr>
    <w:rPr>
      <w:b/>
      <w:bCs/>
      <w:i/>
      <w:iCs w:val="0"/>
      <w:color w:val="4F81BD" w:themeColor="accent1"/>
    </w:rPr>
  </w:style>
  <w:style w:type="character" w:customStyle="1" w:styleId="IntenseQuoteChar">
    <w:name w:val="Intense Quote Char"/>
    <w:basedOn w:val="DefaultParagraphFont"/>
    <w:link w:val="IntenseQuote"/>
    <w:uiPriority w:val="30"/>
    <w:rsid w:val="003F1A55"/>
    <w:rPr>
      <w:b/>
      <w:bCs/>
      <w:i/>
      <w:color w:val="4F81BD" w:themeColor="accent1"/>
      <w:sz w:val="24"/>
      <w:szCs w:val="24"/>
    </w:rPr>
  </w:style>
  <w:style w:type="character" w:styleId="SubtleEmphasis">
    <w:name w:val="Subtle Emphasis"/>
    <w:uiPriority w:val="19"/>
    <w:qFormat/>
    <w:rsid w:val="003F1A55"/>
    <w:rPr>
      <w:i/>
      <w:iCs/>
      <w:color w:val="808080" w:themeColor="text1" w:themeTint="7F"/>
    </w:rPr>
  </w:style>
  <w:style w:type="character" w:styleId="IntenseEmphasis">
    <w:name w:val="Intense Emphasis"/>
    <w:uiPriority w:val="21"/>
    <w:qFormat/>
    <w:rsid w:val="003F1A55"/>
    <w:rPr>
      <w:b/>
      <w:bCs/>
      <w:i/>
      <w:iCs/>
      <w:color w:val="4F81BD" w:themeColor="accent1"/>
    </w:rPr>
  </w:style>
  <w:style w:type="character" w:styleId="SubtleReference">
    <w:name w:val="Subtle Reference"/>
    <w:uiPriority w:val="31"/>
    <w:qFormat/>
    <w:rsid w:val="003F1A55"/>
    <w:rPr>
      <w:smallCaps/>
      <w:color w:val="C0504D" w:themeColor="accent2"/>
      <w:u w:val="single"/>
    </w:rPr>
  </w:style>
  <w:style w:type="character" w:styleId="IntenseReference">
    <w:name w:val="Intense Reference"/>
    <w:uiPriority w:val="32"/>
    <w:qFormat/>
    <w:rsid w:val="003F1A55"/>
    <w:rPr>
      <w:b/>
      <w:bCs/>
      <w:smallCaps/>
      <w:color w:val="C0504D" w:themeColor="accent2"/>
      <w:spacing w:val="5"/>
      <w:u w:val="single"/>
    </w:rPr>
  </w:style>
  <w:style w:type="character" w:styleId="BookTitle">
    <w:name w:val="Book Title"/>
    <w:uiPriority w:val="33"/>
    <w:qFormat/>
    <w:rsid w:val="003F1A55"/>
    <w:rPr>
      <w:b/>
      <w:bCs/>
      <w:smallCaps/>
      <w:spacing w:val="5"/>
    </w:rPr>
  </w:style>
  <w:style w:type="paragraph" w:styleId="TOCHeading">
    <w:name w:val="TOC Heading"/>
    <w:basedOn w:val="Heading1"/>
    <w:next w:val="Normal"/>
    <w:uiPriority w:val="39"/>
    <w:semiHidden/>
    <w:unhideWhenUsed/>
    <w:qFormat/>
    <w:rsid w:val="003F1A55"/>
    <w:pPr>
      <w:keepNext/>
      <w:keepLines/>
      <w:pBdr>
        <w:top w:val="none" w:sz="0" w:space="0" w:color="auto"/>
        <w:left w:val="none" w:sz="0" w:space="0" w:color="auto"/>
        <w:bottom w:val="none" w:sz="0" w:space="0" w:color="auto"/>
        <w:right w:val="none" w:sz="0" w:space="0" w:color="auto"/>
      </w:pBdr>
      <w:shd w:val="clear" w:color="auto" w:fill="auto"/>
      <w:spacing w:after="0" w:line="276" w:lineRule="auto"/>
      <w:contextualSpacing w:val="0"/>
      <w:jc w:val="left"/>
      <w:outlineLvl w:val="9"/>
    </w:pPr>
    <w:rPr>
      <w:bCs/>
      <w:i w:val="0"/>
      <w:color w:val="365F91"/>
      <w:sz w:val="28"/>
      <w:szCs w:val="28"/>
    </w:rPr>
  </w:style>
  <w:style w:type="table" w:styleId="TableClassic2">
    <w:name w:val="Table Classic 2"/>
    <w:basedOn w:val="TableNormal"/>
    <w:rsid w:val="0018300D"/>
    <w:pPr>
      <w:spacing w:before="120" w:after="120"/>
    </w:pPr>
    <w:rPr>
      <w:rFonts w:ascii="Times New Roman" w:hAnsi="Times New Roman"/>
      <w:lang w:val="de-DE" w:eastAsia="de-DE"/>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styleId="FollowedHyperlink">
    <w:name w:val="FollowedHyperlink"/>
    <w:basedOn w:val="DefaultParagraphFont"/>
    <w:uiPriority w:val="99"/>
    <w:rsid w:val="00022235"/>
    <w:rPr>
      <w:color w:val="800080" w:themeColor="followedHyperlink"/>
      <w:u w:val="single"/>
    </w:rPr>
  </w:style>
  <w:style w:type="paragraph" w:customStyle="1" w:styleId="Default">
    <w:name w:val="Default"/>
    <w:rsid w:val="00880D2A"/>
    <w:pPr>
      <w:autoSpaceDE w:val="0"/>
      <w:autoSpaceDN w:val="0"/>
      <w:adjustRightInd w:val="0"/>
    </w:pPr>
    <w:rPr>
      <w:rFonts w:cs="Calibri"/>
      <w:color w:val="000000"/>
      <w:sz w:val="24"/>
      <w:szCs w:val="24"/>
    </w:rPr>
  </w:style>
  <w:style w:type="paragraph" w:styleId="TOC5">
    <w:name w:val="toc 5"/>
    <w:basedOn w:val="Normal"/>
    <w:next w:val="Normal"/>
    <w:autoRedefine/>
    <w:uiPriority w:val="39"/>
    <w:unhideWhenUsed/>
    <w:rsid w:val="00FA2FA9"/>
    <w:pPr>
      <w:spacing w:before="0" w:after="100" w:line="276" w:lineRule="auto"/>
      <w:ind w:left="880"/>
      <w:jc w:val="left"/>
    </w:pPr>
    <w:rPr>
      <w:rFonts w:asciiTheme="minorHAnsi" w:eastAsiaTheme="minorEastAsia" w:hAnsiTheme="minorHAnsi" w:cstheme="minorBidi"/>
      <w:iCs w:val="0"/>
      <w:sz w:val="22"/>
      <w:szCs w:val="22"/>
    </w:rPr>
  </w:style>
  <w:style w:type="paragraph" w:styleId="TOC6">
    <w:name w:val="toc 6"/>
    <w:basedOn w:val="Normal"/>
    <w:next w:val="Normal"/>
    <w:autoRedefine/>
    <w:uiPriority w:val="39"/>
    <w:unhideWhenUsed/>
    <w:rsid w:val="00FA2FA9"/>
    <w:pPr>
      <w:spacing w:before="0" w:after="100" w:line="276" w:lineRule="auto"/>
      <w:ind w:left="1100"/>
      <w:jc w:val="left"/>
    </w:pPr>
    <w:rPr>
      <w:rFonts w:asciiTheme="minorHAnsi" w:eastAsiaTheme="minorEastAsia" w:hAnsiTheme="minorHAnsi" w:cstheme="minorBidi"/>
      <w:iCs w:val="0"/>
      <w:sz w:val="22"/>
      <w:szCs w:val="22"/>
    </w:rPr>
  </w:style>
  <w:style w:type="paragraph" w:styleId="TOC7">
    <w:name w:val="toc 7"/>
    <w:basedOn w:val="Normal"/>
    <w:next w:val="Normal"/>
    <w:autoRedefine/>
    <w:uiPriority w:val="39"/>
    <w:unhideWhenUsed/>
    <w:rsid w:val="00FA2FA9"/>
    <w:pPr>
      <w:spacing w:before="0" w:after="100" w:line="276" w:lineRule="auto"/>
      <w:ind w:left="1320"/>
      <w:jc w:val="left"/>
    </w:pPr>
    <w:rPr>
      <w:rFonts w:asciiTheme="minorHAnsi" w:eastAsiaTheme="minorEastAsia" w:hAnsiTheme="minorHAnsi" w:cstheme="minorBidi"/>
      <w:iCs w:val="0"/>
      <w:sz w:val="22"/>
      <w:szCs w:val="22"/>
    </w:rPr>
  </w:style>
  <w:style w:type="paragraph" w:styleId="TOC8">
    <w:name w:val="toc 8"/>
    <w:basedOn w:val="Normal"/>
    <w:next w:val="Normal"/>
    <w:autoRedefine/>
    <w:uiPriority w:val="39"/>
    <w:unhideWhenUsed/>
    <w:rsid w:val="00FA2FA9"/>
    <w:pPr>
      <w:spacing w:before="0" w:after="100" w:line="276" w:lineRule="auto"/>
      <w:ind w:left="1540"/>
      <w:jc w:val="left"/>
    </w:pPr>
    <w:rPr>
      <w:rFonts w:asciiTheme="minorHAnsi" w:eastAsiaTheme="minorEastAsia" w:hAnsiTheme="minorHAnsi" w:cstheme="minorBidi"/>
      <w:iCs w:val="0"/>
      <w:sz w:val="22"/>
      <w:szCs w:val="22"/>
    </w:rPr>
  </w:style>
  <w:style w:type="paragraph" w:styleId="TOC9">
    <w:name w:val="toc 9"/>
    <w:basedOn w:val="Normal"/>
    <w:next w:val="Normal"/>
    <w:autoRedefine/>
    <w:uiPriority w:val="39"/>
    <w:unhideWhenUsed/>
    <w:rsid w:val="00FA2FA9"/>
    <w:pPr>
      <w:spacing w:before="0" w:after="100" w:line="276" w:lineRule="auto"/>
      <w:ind w:left="1760"/>
      <w:jc w:val="left"/>
    </w:pPr>
    <w:rPr>
      <w:rFonts w:asciiTheme="minorHAnsi" w:eastAsiaTheme="minorEastAsia" w:hAnsiTheme="minorHAnsi" w:cstheme="minorBidi"/>
      <w:iCs w:val="0"/>
      <w:sz w:val="22"/>
      <w:szCs w:val="22"/>
    </w:rPr>
  </w:style>
  <w:style w:type="paragraph" w:styleId="EndnoteText">
    <w:name w:val="endnote text"/>
    <w:basedOn w:val="Normal"/>
    <w:link w:val="EndnoteTextChar"/>
    <w:rsid w:val="00255ACB"/>
    <w:pPr>
      <w:spacing w:before="0" w:after="0"/>
    </w:pPr>
    <w:rPr>
      <w:sz w:val="20"/>
      <w:szCs w:val="20"/>
    </w:rPr>
  </w:style>
  <w:style w:type="character" w:customStyle="1" w:styleId="EndnoteTextChar">
    <w:name w:val="Endnote Text Char"/>
    <w:basedOn w:val="DefaultParagraphFont"/>
    <w:link w:val="EndnoteText"/>
    <w:rsid w:val="00255ACB"/>
    <w:rPr>
      <w:iCs/>
    </w:rPr>
  </w:style>
  <w:style w:type="character" w:styleId="EndnoteReference">
    <w:name w:val="endnote reference"/>
    <w:basedOn w:val="DefaultParagraphFont"/>
    <w:rsid w:val="00255ACB"/>
    <w:rPr>
      <w:vertAlign w:val="superscript"/>
    </w:rPr>
  </w:style>
  <w:style w:type="paragraph" w:styleId="NormalWeb">
    <w:name w:val="Normal (Web)"/>
    <w:basedOn w:val="Normal"/>
    <w:uiPriority w:val="99"/>
    <w:unhideWhenUsed/>
    <w:rsid w:val="004E7CE6"/>
    <w:pPr>
      <w:spacing w:before="100" w:beforeAutospacing="1" w:after="100" w:afterAutospacing="1"/>
      <w:jc w:val="left"/>
    </w:pPr>
    <w:rPr>
      <w:rFonts w:ascii="Times New Roman" w:eastAsiaTheme="minorEastAsia" w:hAnsi="Times New Roman"/>
      <w:iCs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header" w:uiPriority="99"/>
    <w:lsdException w:name="footer" w:uiPriority="99"/>
    <w:lsdException w:name="caption" w:uiPriority="99" w:qFormat="1"/>
    <w:lsdException w:name="Title" w:uiPriority="99" w:qFormat="1"/>
    <w:lsdException w:name="Subtitle" w:uiPriority="99" w:qFormat="1"/>
    <w:lsdException w:name="Hyperlink" w:uiPriority="99"/>
    <w:lsdException w:name="FollowedHyperlink" w:uiPriority="99"/>
    <w:lsdException w:name="Strong" w:uiPriority="99" w:qFormat="1"/>
    <w:lsdException w:name="Emphasis" w:uiPriority="99" w:qFormat="1"/>
    <w:lsdException w:name="Normal (Web)" w:uiPriority="99"/>
    <w:lsdException w:name="HTML Preformatted" w:uiPriority="99"/>
    <w:lsdException w:name="No List" w:uiPriority="99"/>
    <w:lsdException w:name="Balloon Text" w:uiPriority="99"/>
    <w:lsdException w:name="No Spacing" w:uiPriority="1" w:qFormat="1"/>
    <w:lsdException w:name="List Paragraph" w:uiPriority="34" w:qFormat="1"/>
    <w:lsdException w:name="Quote" w:uiPriority="29" w:qFormat="1"/>
    <w:lsdException w:name="Intense Quote" w:uiPriority="30" w:qFormat="1"/>
    <w:lsdException w:name="Medium Shading 2 Accent 5"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semiHidden="1" w:uiPriority="39" w:unhideWhenUsed="1" w:qFormat="1"/>
  </w:latentStyles>
  <w:style w:type="paragraph" w:default="1" w:styleId="Normal">
    <w:name w:val="Normal"/>
    <w:qFormat/>
    <w:rsid w:val="00AC2FBE"/>
    <w:pPr>
      <w:spacing w:before="40" w:after="20"/>
      <w:jc w:val="both"/>
    </w:pPr>
    <w:rPr>
      <w:iCs/>
      <w:sz w:val="24"/>
      <w:szCs w:val="24"/>
    </w:rPr>
  </w:style>
  <w:style w:type="paragraph" w:styleId="Heading1">
    <w:name w:val="heading 1"/>
    <w:basedOn w:val="Normal"/>
    <w:next w:val="Normal"/>
    <w:link w:val="Heading1Char"/>
    <w:uiPriority w:val="99"/>
    <w:qFormat/>
    <w:rsid w:val="003F1A55"/>
    <w:pPr>
      <w:numPr>
        <w:numId w:val="13"/>
      </w:numPr>
      <w:pBdr>
        <w:top w:val="single" w:sz="8" w:space="0" w:color="C0504D"/>
        <w:left w:val="single" w:sz="8" w:space="0" w:color="C0504D"/>
        <w:bottom w:val="single" w:sz="8" w:space="0" w:color="C0504D"/>
        <w:right w:val="single" w:sz="8" w:space="0" w:color="C0504D"/>
      </w:pBdr>
      <w:shd w:val="clear" w:color="auto" w:fill="F2DBDB"/>
      <w:spacing w:before="480" w:after="100" w:line="269" w:lineRule="auto"/>
      <w:contextualSpacing/>
      <w:outlineLvl w:val="0"/>
    </w:pPr>
    <w:rPr>
      <w:rFonts w:ascii="Cambria" w:hAnsi="Cambria"/>
      <w:b/>
      <w:i/>
      <w:iCs w:val="0"/>
      <w:color w:val="622423"/>
      <w:sz w:val="20"/>
      <w:szCs w:val="20"/>
    </w:rPr>
  </w:style>
  <w:style w:type="paragraph" w:styleId="Heading2">
    <w:name w:val="heading 2"/>
    <w:aliases w:val="h2,Level 2 Topic Heading,H2"/>
    <w:basedOn w:val="Normal"/>
    <w:next w:val="Normal"/>
    <w:link w:val="Heading2Char"/>
    <w:uiPriority w:val="99"/>
    <w:qFormat/>
    <w:rsid w:val="003F1A55"/>
    <w:pPr>
      <w:numPr>
        <w:ilvl w:val="1"/>
        <w:numId w:val="13"/>
      </w:numPr>
      <w:pBdr>
        <w:top w:val="single" w:sz="4" w:space="0" w:color="C0504D"/>
        <w:left w:val="single" w:sz="48" w:space="2" w:color="C0504D"/>
        <w:bottom w:val="single" w:sz="4" w:space="0" w:color="C0504D"/>
        <w:right w:val="single" w:sz="4" w:space="4" w:color="C0504D"/>
      </w:pBdr>
      <w:spacing w:before="200" w:after="100" w:line="269" w:lineRule="auto"/>
      <w:contextualSpacing/>
      <w:outlineLvl w:val="1"/>
    </w:pPr>
    <w:rPr>
      <w:rFonts w:ascii="Cambria" w:hAnsi="Cambria"/>
      <w:b/>
      <w:i/>
      <w:iCs w:val="0"/>
      <w:color w:val="943634"/>
      <w:sz w:val="20"/>
      <w:szCs w:val="20"/>
    </w:rPr>
  </w:style>
  <w:style w:type="paragraph" w:styleId="Heading3">
    <w:name w:val="heading 3"/>
    <w:basedOn w:val="Normal"/>
    <w:next w:val="Normal"/>
    <w:link w:val="Heading3Char"/>
    <w:uiPriority w:val="99"/>
    <w:qFormat/>
    <w:rsid w:val="003F1A55"/>
    <w:pPr>
      <w:numPr>
        <w:ilvl w:val="2"/>
        <w:numId w:val="13"/>
      </w:numPr>
      <w:pBdr>
        <w:left w:val="single" w:sz="48" w:space="2" w:color="C0504D"/>
        <w:bottom w:val="single" w:sz="4" w:space="0" w:color="C0504D"/>
      </w:pBdr>
      <w:spacing w:before="200" w:after="100"/>
      <w:contextualSpacing/>
      <w:outlineLvl w:val="2"/>
    </w:pPr>
    <w:rPr>
      <w:rFonts w:ascii="Cambria" w:hAnsi="Cambria"/>
      <w:b/>
      <w:i/>
      <w:iCs w:val="0"/>
      <w:color w:val="943634"/>
      <w:sz w:val="20"/>
      <w:szCs w:val="20"/>
    </w:rPr>
  </w:style>
  <w:style w:type="paragraph" w:styleId="Heading4">
    <w:name w:val="heading 4"/>
    <w:basedOn w:val="Normal"/>
    <w:next w:val="Normal"/>
    <w:link w:val="Heading4Char"/>
    <w:uiPriority w:val="99"/>
    <w:qFormat/>
    <w:rsid w:val="003F1A55"/>
    <w:pPr>
      <w:numPr>
        <w:ilvl w:val="3"/>
        <w:numId w:val="13"/>
      </w:numPr>
      <w:pBdr>
        <w:left w:val="single" w:sz="4" w:space="2" w:color="C0504D"/>
        <w:bottom w:val="single" w:sz="4" w:space="2" w:color="C0504D"/>
      </w:pBdr>
      <w:spacing w:before="200" w:after="100"/>
      <w:contextualSpacing/>
      <w:outlineLvl w:val="3"/>
    </w:pPr>
    <w:rPr>
      <w:rFonts w:ascii="Cambria" w:hAnsi="Cambria"/>
      <w:b/>
      <w:i/>
      <w:iCs w:val="0"/>
      <w:color w:val="943634"/>
      <w:sz w:val="20"/>
      <w:szCs w:val="20"/>
    </w:rPr>
  </w:style>
  <w:style w:type="paragraph" w:styleId="Heading5">
    <w:name w:val="heading 5"/>
    <w:basedOn w:val="Normal"/>
    <w:next w:val="Normal"/>
    <w:link w:val="Heading5Char"/>
    <w:uiPriority w:val="99"/>
    <w:qFormat/>
    <w:rsid w:val="003F1A55"/>
    <w:pPr>
      <w:numPr>
        <w:ilvl w:val="4"/>
        <w:numId w:val="13"/>
      </w:numPr>
      <w:pBdr>
        <w:left w:val="dotted" w:sz="4" w:space="2" w:color="C0504D"/>
        <w:bottom w:val="dotted" w:sz="4" w:space="2" w:color="C0504D"/>
      </w:pBdr>
      <w:spacing w:before="200" w:after="100"/>
      <w:contextualSpacing/>
      <w:outlineLvl w:val="4"/>
    </w:pPr>
    <w:rPr>
      <w:rFonts w:ascii="Cambria" w:hAnsi="Cambria"/>
      <w:b/>
      <w:i/>
      <w:iCs w:val="0"/>
      <w:color w:val="943634"/>
      <w:sz w:val="20"/>
      <w:szCs w:val="20"/>
    </w:rPr>
  </w:style>
  <w:style w:type="paragraph" w:styleId="Heading6">
    <w:name w:val="heading 6"/>
    <w:basedOn w:val="Normal"/>
    <w:next w:val="Normal"/>
    <w:link w:val="Heading6Char"/>
    <w:uiPriority w:val="99"/>
    <w:qFormat/>
    <w:rsid w:val="003F1A55"/>
    <w:pPr>
      <w:numPr>
        <w:ilvl w:val="5"/>
        <w:numId w:val="13"/>
      </w:numPr>
      <w:pBdr>
        <w:bottom w:val="single" w:sz="4" w:space="2" w:color="E5B8B7"/>
      </w:pBdr>
      <w:spacing w:before="200" w:after="100"/>
      <w:contextualSpacing/>
      <w:outlineLvl w:val="5"/>
    </w:pPr>
    <w:rPr>
      <w:rFonts w:ascii="Cambria" w:hAnsi="Cambria"/>
      <w:i/>
      <w:iCs w:val="0"/>
      <w:color w:val="943634"/>
      <w:sz w:val="20"/>
      <w:szCs w:val="20"/>
    </w:rPr>
  </w:style>
  <w:style w:type="paragraph" w:styleId="Heading7">
    <w:name w:val="heading 7"/>
    <w:basedOn w:val="Normal"/>
    <w:next w:val="Normal"/>
    <w:link w:val="Heading7Char"/>
    <w:uiPriority w:val="99"/>
    <w:qFormat/>
    <w:rsid w:val="003F1A55"/>
    <w:pPr>
      <w:numPr>
        <w:ilvl w:val="6"/>
        <w:numId w:val="13"/>
      </w:numPr>
      <w:pBdr>
        <w:bottom w:val="dotted" w:sz="4" w:space="2" w:color="D99594"/>
      </w:pBdr>
      <w:spacing w:before="200" w:after="100"/>
      <w:contextualSpacing/>
      <w:outlineLvl w:val="6"/>
    </w:pPr>
    <w:rPr>
      <w:rFonts w:ascii="Cambria" w:hAnsi="Cambria"/>
      <w:i/>
      <w:iCs w:val="0"/>
      <w:color w:val="943634"/>
      <w:sz w:val="20"/>
      <w:szCs w:val="20"/>
    </w:rPr>
  </w:style>
  <w:style w:type="paragraph" w:styleId="Heading8">
    <w:name w:val="heading 8"/>
    <w:basedOn w:val="Normal"/>
    <w:next w:val="Normal"/>
    <w:link w:val="Heading8Char"/>
    <w:uiPriority w:val="99"/>
    <w:qFormat/>
    <w:rsid w:val="003F1A55"/>
    <w:pPr>
      <w:numPr>
        <w:ilvl w:val="7"/>
        <w:numId w:val="13"/>
      </w:numPr>
      <w:spacing w:before="200" w:after="100"/>
      <w:contextualSpacing/>
      <w:outlineLvl w:val="7"/>
    </w:pPr>
    <w:rPr>
      <w:rFonts w:ascii="Cambria" w:hAnsi="Cambria"/>
      <w:i/>
      <w:iCs w:val="0"/>
      <w:color w:val="C0504D"/>
      <w:sz w:val="20"/>
      <w:szCs w:val="20"/>
    </w:rPr>
  </w:style>
  <w:style w:type="paragraph" w:styleId="Heading9">
    <w:name w:val="heading 9"/>
    <w:basedOn w:val="Normal"/>
    <w:next w:val="Normal"/>
    <w:link w:val="Heading9Char"/>
    <w:uiPriority w:val="99"/>
    <w:qFormat/>
    <w:rsid w:val="003F1A55"/>
    <w:pPr>
      <w:numPr>
        <w:ilvl w:val="8"/>
        <w:numId w:val="13"/>
      </w:numPr>
      <w:spacing w:before="200" w:after="100"/>
      <w:contextualSpacing/>
      <w:outlineLvl w:val="8"/>
    </w:pPr>
    <w:rPr>
      <w:rFonts w:ascii="Cambria" w:hAnsi="Cambria"/>
      <w:i/>
      <w:iCs w:val="0"/>
      <w:color w:val="C0504D"/>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3F1A55"/>
    <w:rPr>
      <w:rFonts w:ascii="Cambria" w:hAnsi="Cambria"/>
      <w:b/>
      <w:i/>
      <w:color w:val="622423"/>
      <w:shd w:val="clear" w:color="auto" w:fill="F2DBDB"/>
    </w:rPr>
  </w:style>
  <w:style w:type="character" w:customStyle="1" w:styleId="Heading2Char">
    <w:name w:val="Heading 2 Char"/>
    <w:aliases w:val="h2 Char,Level 2 Topic Heading Char,H2 Char"/>
    <w:basedOn w:val="DefaultParagraphFont"/>
    <w:link w:val="Heading2"/>
    <w:uiPriority w:val="99"/>
    <w:rsid w:val="003F1A55"/>
    <w:rPr>
      <w:rFonts w:ascii="Cambria" w:hAnsi="Cambria"/>
      <w:b/>
      <w:i/>
      <w:color w:val="943634"/>
    </w:rPr>
  </w:style>
  <w:style w:type="character" w:customStyle="1" w:styleId="Heading3Char">
    <w:name w:val="Heading 3 Char"/>
    <w:basedOn w:val="DefaultParagraphFont"/>
    <w:link w:val="Heading3"/>
    <w:uiPriority w:val="99"/>
    <w:rsid w:val="003F1A55"/>
    <w:rPr>
      <w:rFonts w:ascii="Cambria" w:hAnsi="Cambria"/>
      <w:b/>
      <w:i/>
      <w:color w:val="943634"/>
    </w:rPr>
  </w:style>
  <w:style w:type="character" w:customStyle="1" w:styleId="Heading4Char">
    <w:name w:val="Heading 4 Char"/>
    <w:basedOn w:val="DefaultParagraphFont"/>
    <w:link w:val="Heading4"/>
    <w:uiPriority w:val="99"/>
    <w:rsid w:val="003F1A55"/>
    <w:rPr>
      <w:rFonts w:ascii="Cambria" w:hAnsi="Cambria"/>
      <w:b/>
      <w:i/>
      <w:color w:val="943634"/>
    </w:rPr>
  </w:style>
  <w:style w:type="character" w:customStyle="1" w:styleId="Heading5Char">
    <w:name w:val="Heading 5 Char"/>
    <w:basedOn w:val="DefaultParagraphFont"/>
    <w:link w:val="Heading5"/>
    <w:uiPriority w:val="99"/>
    <w:rsid w:val="003F1A55"/>
    <w:rPr>
      <w:rFonts w:ascii="Cambria" w:hAnsi="Cambria"/>
      <w:b/>
      <w:i/>
      <w:color w:val="943634"/>
    </w:rPr>
  </w:style>
  <w:style w:type="character" w:customStyle="1" w:styleId="Heading6Char">
    <w:name w:val="Heading 6 Char"/>
    <w:basedOn w:val="DefaultParagraphFont"/>
    <w:link w:val="Heading6"/>
    <w:uiPriority w:val="99"/>
    <w:rsid w:val="003F1A55"/>
    <w:rPr>
      <w:rFonts w:ascii="Cambria" w:hAnsi="Cambria"/>
      <w:i/>
      <w:color w:val="943634"/>
    </w:rPr>
  </w:style>
  <w:style w:type="character" w:customStyle="1" w:styleId="Heading7Char">
    <w:name w:val="Heading 7 Char"/>
    <w:basedOn w:val="DefaultParagraphFont"/>
    <w:link w:val="Heading7"/>
    <w:uiPriority w:val="99"/>
    <w:rsid w:val="003F1A55"/>
    <w:rPr>
      <w:rFonts w:ascii="Cambria" w:hAnsi="Cambria"/>
      <w:i/>
      <w:color w:val="943634"/>
    </w:rPr>
  </w:style>
  <w:style w:type="character" w:customStyle="1" w:styleId="Heading8Char">
    <w:name w:val="Heading 8 Char"/>
    <w:basedOn w:val="DefaultParagraphFont"/>
    <w:link w:val="Heading8"/>
    <w:uiPriority w:val="99"/>
    <w:rsid w:val="003F1A55"/>
    <w:rPr>
      <w:rFonts w:ascii="Cambria" w:hAnsi="Cambria"/>
      <w:i/>
      <w:color w:val="C0504D"/>
    </w:rPr>
  </w:style>
  <w:style w:type="character" w:customStyle="1" w:styleId="Heading9Char">
    <w:name w:val="Heading 9 Char"/>
    <w:basedOn w:val="DefaultParagraphFont"/>
    <w:link w:val="Heading9"/>
    <w:uiPriority w:val="99"/>
    <w:rsid w:val="003F1A55"/>
    <w:rPr>
      <w:rFonts w:ascii="Cambria" w:hAnsi="Cambria"/>
      <w:i/>
      <w:color w:val="C0504D"/>
    </w:rPr>
  </w:style>
  <w:style w:type="paragraph" w:customStyle="1" w:styleId="Bullet1">
    <w:name w:val="Bullet 1"/>
    <w:basedOn w:val="Normal"/>
    <w:autoRedefine/>
    <w:rsid w:val="00277316"/>
    <w:pPr>
      <w:numPr>
        <w:ilvl w:val="3"/>
        <w:numId w:val="1"/>
      </w:numPr>
      <w:tabs>
        <w:tab w:val="clear" w:pos="2880"/>
      </w:tabs>
      <w:spacing w:before="20"/>
      <w:ind w:left="160" w:hanging="160"/>
    </w:pPr>
  </w:style>
  <w:style w:type="paragraph" w:styleId="TOC1">
    <w:name w:val="toc 1"/>
    <w:basedOn w:val="Normal"/>
    <w:next w:val="Normal"/>
    <w:autoRedefine/>
    <w:uiPriority w:val="39"/>
    <w:qFormat/>
    <w:rsid w:val="00FB3840"/>
    <w:pPr>
      <w:tabs>
        <w:tab w:val="right" w:leader="dot" w:pos="9350"/>
      </w:tabs>
      <w:spacing w:before="120" w:after="120"/>
    </w:pPr>
    <w:rPr>
      <w:rFonts w:ascii="Arial Bold" w:hAnsi="Arial Bold"/>
      <w:b/>
      <w:bCs/>
      <w:caps/>
      <w:noProof/>
      <w:color w:val="333399"/>
    </w:rPr>
  </w:style>
  <w:style w:type="paragraph" w:styleId="TOC2">
    <w:name w:val="toc 2"/>
    <w:basedOn w:val="Normal"/>
    <w:next w:val="Normal"/>
    <w:autoRedefine/>
    <w:uiPriority w:val="39"/>
    <w:qFormat/>
    <w:rsid w:val="009D7A92"/>
    <w:pPr>
      <w:tabs>
        <w:tab w:val="right" w:leader="dot" w:pos="8918"/>
      </w:tabs>
      <w:spacing w:before="20"/>
      <w:ind w:left="288"/>
    </w:pPr>
    <w:rPr>
      <w:noProof/>
      <w:sz w:val="22"/>
      <w:szCs w:val="22"/>
    </w:rPr>
  </w:style>
  <w:style w:type="paragraph" w:styleId="Header">
    <w:name w:val="header"/>
    <w:basedOn w:val="Normal"/>
    <w:link w:val="HeaderChar"/>
    <w:uiPriority w:val="99"/>
    <w:rsid w:val="00277316"/>
    <w:pPr>
      <w:tabs>
        <w:tab w:val="center" w:pos="4320"/>
        <w:tab w:val="right" w:pos="8640"/>
      </w:tabs>
      <w:spacing w:before="0" w:after="0"/>
    </w:pPr>
  </w:style>
  <w:style w:type="character" w:customStyle="1" w:styleId="HeaderChar">
    <w:name w:val="Header Char"/>
    <w:link w:val="Header"/>
    <w:uiPriority w:val="99"/>
    <w:rsid w:val="000F1E29"/>
    <w:rPr>
      <w:iCs/>
      <w:sz w:val="24"/>
      <w:lang w:eastAsia="en-US" w:bidi="en-US"/>
    </w:rPr>
  </w:style>
  <w:style w:type="character" w:styleId="Hyperlink">
    <w:name w:val="Hyperlink"/>
    <w:uiPriority w:val="99"/>
    <w:rsid w:val="00277316"/>
    <w:rPr>
      <w:color w:val="0000FF"/>
      <w:u w:val="single"/>
    </w:rPr>
  </w:style>
  <w:style w:type="paragraph" w:styleId="Footer">
    <w:name w:val="footer"/>
    <w:basedOn w:val="Normal"/>
    <w:link w:val="FooterChar"/>
    <w:uiPriority w:val="99"/>
    <w:rsid w:val="00277316"/>
    <w:pPr>
      <w:tabs>
        <w:tab w:val="center" w:pos="4320"/>
        <w:tab w:val="right" w:pos="8640"/>
      </w:tabs>
    </w:pPr>
  </w:style>
  <w:style w:type="character" w:customStyle="1" w:styleId="FooterChar">
    <w:name w:val="Footer Char"/>
    <w:basedOn w:val="DefaultParagraphFont"/>
    <w:link w:val="Footer"/>
    <w:uiPriority w:val="99"/>
    <w:rsid w:val="00F41DFE"/>
    <w:rPr>
      <w:iCs/>
      <w:sz w:val="24"/>
      <w:szCs w:val="24"/>
      <w:lang w:bidi="en-US"/>
    </w:rPr>
  </w:style>
  <w:style w:type="character" w:styleId="PageNumber">
    <w:name w:val="page number"/>
    <w:rsid w:val="00277316"/>
    <w:rPr>
      <w:rFonts w:ascii="Arial" w:hAnsi="Arial"/>
      <w:sz w:val="18"/>
      <w:szCs w:val="18"/>
    </w:rPr>
  </w:style>
  <w:style w:type="paragraph" w:styleId="BalloonText">
    <w:name w:val="Balloon Text"/>
    <w:basedOn w:val="Normal"/>
    <w:link w:val="BalloonTextChar"/>
    <w:uiPriority w:val="99"/>
    <w:semiHidden/>
    <w:rsid w:val="00277316"/>
    <w:rPr>
      <w:rFonts w:ascii="Tahoma" w:hAnsi="Tahoma" w:cs="Tahoma"/>
      <w:sz w:val="16"/>
      <w:szCs w:val="16"/>
    </w:rPr>
  </w:style>
  <w:style w:type="character" w:customStyle="1" w:styleId="BalloonTextChar">
    <w:name w:val="Balloon Text Char"/>
    <w:basedOn w:val="DefaultParagraphFont"/>
    <w:link w:val="BalloonText"/>
    <w:uiPriority w:val="99"/>
    <w:semiHidden/>
    <w:rsid w:val="006E5100"/>
    <w:rPr>
      <w:rFonts w:ascii="Tahoma" w:hAnsi="Tahoma" w:cs="Tahoma"/>
      <w:iCs/>
      <w:sz w:val="16"/>
      <w:szCs w:val="16"/>
    </w:rPr>
  </w:style>
  <w:style w:type="paragraph" w:styleId="TOC3">
    <w:name w:val="toc 3"/>
    <w:basedOn w:val="Normal"/>
    <w:next w:val="Normal"/>
    <w:autoRedefine/>
    <w:uiPriority w:val="39"/>
    <w:rsid w:val="00277316"/>
    <w:pPr>
      <w:ind w:left="400"/>
    </w:pPr>
  </w:style>
  <w:style w:type="character" w:customStyle="1" w:styleId="Bullet1Char">
    <w:name w:val="Bullet 1 Char"/>
    <w:rsid w:val="00277316"/>
    <w:rPr>
      <w:rFonts w:ascii="Arial" w:hAnsi="Arial"/>
      <w:lang w:val="en-US" w:eastAsia="en-US" w:bidi="ar-SA"/>
    </w:rPr>
  </w:style>
  <w:style w:type="paragraph" w:customStyle="1" w:styleId="Bullet4">
    <w:name w:val="Bullet 4"/>
    <w:basedOn w:val="Bullet3"/>
    <w:autoRedefine/>
    <w:rsid w:val="00277316"/>
    <w:pPr>
      <w:numPr>
        <w:ilvl w:val="1"/>
      </w:numPr>
      <w:tabs>
        <w:tab w:val="num" w:pos="1440"/>
      </w:tabs>
      <w:ind w:left="1440" w:hanging="240"/>
    </w:pPr>
  </w:style>
  <w:style w:type="paragraph" w:customStyle="1" w:styleId="Bullet3">
    <w:name w:val="Bullet 3"/>
    <w:basedOn w:val="Bullet2"/>
    <w:autoRedefine/>
    <w:rsid w:val="00277316"/>
    <w:pPr>
      <w:ind w:left="960" w:hanging="160"/>
    </w:pPr>
  </w:style>
  <w:style w:type="paragraph" w:customStyle="1" w:styleId="Bullet2">
    <w:name w:val="Bullet 2"/>
    <w:basedOn w:val="Normal"/>
    <w:autoRedefine/>
    <w:rsid w:val="00EC3D72"/>
    <w:pPr>
      <w:spacing w:before="20"/>
      <w:ind w:left="560" w:hanging="200"/>
    </w:pPr>
    <w:rPr>
      <w:rFonts w:cs="Arial"/>
      <w:szCs w:val="18"/>
    </w:rPr>
  </w:style>
  <w:style w:type="character" w:customStyle="1" w:styleId="Bullet2Char">
    <w:name w:val="Bullet 2 Char"/>
    <w:rsid w:val="00277316"/>
    <w:rPr>
      <w:rFonts w:ascii="Arial" w:hAnsi="Arial" w:cs="Arial"/>
      <w:szCs w:val="18"/>
      <w:lang w:val="en-US" w:eastAsia="en-US" w:bidi="ar-SA"/>
    </w:rPr>
  </w:style>
  <w:style w:type="character" w:customStyle="1" w:styleId="Bullet3Char">
    <w:name w:val="Bullet 3 Char"/>
    <w:basedOn w:val="Bullet2Char"/>
    <w:rsid w:val="00277316"/>
    <w:rPr>
      <w:rFonts w:ascii="Arial" w:hAnsi="Arial" w:cs="Arial"/>
      <w:szCs w:val="18"/>
      <w:lang w:val="en-US" w:eastAsia="en-US" w:bidi="ar-SA"/>
    </w:rPr>
  </w:style>
  <w:style w:type="character" w:styleId="CommentReference">
    <w:name w:val="annotation reference"/>
    <w:semiHidden/>
    <w:rsid w:val="000F1A5C"/>
    <w:rPr>
      <w:sz w:val="16"/>
      <w:szCs w:val="16"/>
    </w:rPr>
  </w:style>
  <w:style w:type="paragraph" w:styleId="CommentText">
    <w:name w:val="annotation text"/>
    <w:basedOn w:val="Normal"/>
    <w:semiHidden/>
    <w:rsid w:val="000F1A5C"/>
  </w:style>
  <w:style w:type="paragraph" w:styleId="CommentSubject">
    <w:name w:val="annotation subject"/>
    <w:basedOn w:val="CommentText"/>
    <w:next w:val="CommentText"/>
    <w:semiHidden/>
    <w:rsid w:val="000F1A5C"/>
    <w:rPr>
      <w:b/>
      <w:bCs/>
    </w:rPr>
  </w:style>
  <w:style w:type="paragraph" w:customStyle="1" w:styleId="BulletOpenDot">
    <w:name w:val="Bullet Open Dot"/>
    <w:basedOn w:val="Normal"/>
    <w:autoRedefine/>
    <w:rsid w:val="005A1C5C"/>
    <w:pPr>
      <w:numPr>
        <w:numId w:val="3"/>
      </w:numPr>
      <w:tabs>
        <w:tab w:val="left" w:pos="2250"/>
      </w:tabs>
    </w:pPr>
    <w:rPr>
      <w:rFonts w:cs="Arial"/>
      <w:sz w:val="18"/>
    </w:rPr>
  </w:style>
  <w:style w:type="paragraph" w:styleId="BodyText">
    <w:name w:val="Body Text"/>
    <w:aliases w:val="t1"/>
    <w:basedOn w:val="Normal"/>
    <w:rsid w:val="00B72AED"/>
    <w:pPr>
      <w:spacing w:before="100" w:beforeAutospacing="1" w:after="240"/>
    </w:pPr>
    <w:rPr>
      <w:rFonts w:ascii="Times New Roman" w:hAnsi="Times New Roman"/>
      <w:sz w:val="22"/>
    </w:rPr>
  </w:style>
  <w:style w:type="paragraph" w:styleId="BodyTextIndent2">
    <w:name w:val="Body Text Indent 2"/>
    <w:basedOn w:val="Normal"/>
    <w:rsid w:val="00B72AED"/>
    <w:pPr>
      <w:spacing w:after="120" w:line="480" w:lineRule="auto"/>
      <w:ind w:left="360"/>
    </w:pPr>
  </w:style>
  <w:style w:type="paragraph" w:customStyle="1" w:styleId="BulletFilledDot">
    <w:name w:val="Bullet Filled Dot"/>
    <w:basedOn w:val="Normal"/>
    <w:autoRedefine/>
    <w:rsid w:val="00A105B3"/>
    <w:pPr>
      <w:spacing w:after="0"/>
      <w:ind w:left="360" w:hanging="360"/>
    </w:pPr>
    <w:rPr>
      <w:rFonts w:cs="Arial"/>
      <w:szCs w:val="16"/>
    </w:rPr>
  </w:style>
  <w:style w:type="paragraph" w:customStyle="1" w:styleId="Listnormal">
    <w:name w:val="List normal"/>
    <w:basedOn w:val="Normal"/>
    <w:autoRedefine/>
    <w:rsid w:val="008812DE"/>
    <w:pPr>
      <w:numPr>
        <w:ilvl w:val="2"/>
        <w:numId w:val="2"/>
      </w:numPr>
    </w:pPr>
  </w:style>
  <w:style w:type="paragraph" w:styleId="Caption">
    <w:name w:val="caption"/>
    <w:basedOn w:val="Normal"/>
    <w:next w:val="Normal"/>
    <w:uiPriority w:val="99"/>
    <w:qFormat/>
    <w:rsid w:val="003F1A55"/>
    <w:rPr>
      <w:b/>
      <w:bCs/>
      <w:color w:val="943634"/>
      <w:sz w:val="18"/>
      <w:szCs w:val="18"/>
    </w:rPr>
  </w:style>
  <w:style w:type="paragraph" w:styleId="Title">
    <w:name w:val="Title"/>
    <w:basedOn w:val="Normal"/>
    <w:next w:val="Normal"/>
    <w:link w:val="TitleChar"/>
    <w:uiPriority w:val="99"/>
    <w:qFormat/>
    <w:rsid w:val="003F1A55"/>
    <w:pPr>
      <w:jc w:val="center"/>
    </w:pPr>
    <w:rPr>
      <w:b/>
      <w:iCs w:val="0"/>
      <w:sz w:val="40"/>
      <w:szCs w:val="20"/>
    </w:rPr>
  </w:style>
  <w:style w:type="character" w:customStyle="1" w:styleId="TitleChar">
    <w:name w:val="Title Char"/>
    <w:basedOn w:val="DefaultParagraphFont"/>
    <w:link w:val="Title"/>
    <w:uiPriority w:val="99"/>
    <w:rsid w:val="003F1A55"/>
    <w:rPr>
      <w:rFonts w:cs="Times New Roman"/>
      <w:b/>
      <w:sz w:val="40"/>
    </w:rPr>
  </w:style>
  <w:style w:type="paragraph" w:styleId="Subtitle">
    <w:name w:val="Subtitle"/>
    <w:basedOn w:val="Normal"/>
    <w:next w:val="Normal"/>
    <w:link w:val="SubtitleChar"/>
    <w:uiPriority w:val="99"/>
    <w:qFormat/>
    <w:rsid w:val="003F1A55"/>
    <w:pPr>
      <w:pBdr>
        <w:bottom w:val="dotted" w:sz="8" w:space="10" w:color="C0504D"/>
      </w:pBdr>
      <w:spacing w:before="200" w:after="900"/>
      <w:jc w:val="center"/>
    </w:pPr>
    <w:rPr>
      <w:rFonts w:ascii="Cambria" w:eastAsiaTheme="majorEastAsia" w:hAnsi="Cambria" w:cstheme="majorBidi"/>
      <w:i/>
      <w:iCs w:val="0"/>
      <w:color w:val="622423"/>
      <w:szCs w:val="20"/>
    </w:rPr>
  </w:style>
  <w:style w:type="character" w:customStyle="1" w:styleId="SubtitleChar">
    <w:name w:val="Subtitle Char"/>
    <w:basedOn w:val="DefaultParagraphFont"/>
    <w:link w:val="Subtitle"/>
    <w:uiPriority w:val="99"/>
    <w:rsid w:val="003F1A55"/>
    <w:rPr>
      <w:rFonts w:ascii="Cambria" w:eastAsiaTheme="majorEastAsia" w:hAnsi="Cambria" w:cstheme="majorBidi"/>
      <w:i/>
      <w:color w:val="622423"/>
      <w:sz w:val="24"/>
    </w:rPr>
  </w:style>
  <w:style w:type="character" w:styleId="Strong">
    <w:name w:val="Strong"/>
    <w:basedOn w:val="DefaultParagraphFont"/>
    <w:uiPriority w:val="99"/>
    <w:qFormat/>
    <w:rsid w:val="003F1A55"/>
    <w:rPr>
      <w:rFonts w:cs="Times New Roman"/>
      <w:b/>
      <w:spacing w:val="0"/>
    </w:rPr>
  </w:style>
  <w:style w:type="character" w:styleId="Emphasis">
    <w:name w:val="Emphasis"/>
    <w:basedOn w:val="DefaultParagraphFont"/>
    <w:uiPriority w:val="99"/>
    <w:qFormat/>
    <w:rsid w:val="003F1A55"/>
    <w:rPr>
      <w:rFonts w:ascii="Cambria" w:hAnsi="Cambria" w:cs="Times New Roman"/>
      <w:b/>
      <w:i/>
      <w:color w:val="C0504D"/>
      <w:bdr w:val="single" w:sz="18" w:space="0" w:color="F2DBDB"/>
      <w:shd w:val="clear" w:color="auto" w:fill="F2DBDB"/>
    </w:rPr>
  </w:style>
  <w:style w:type="paragraph" w:customStyle="1" w:styleId="NoSpacing1">
    <w:name w:val="No Spacing1"/>
    <w:basedOn w:val="Normal"/>
    <w:uiPriority w:val="1"/>
    <w:rsid w:val="001735A0"/>
    <w:pPr>
      <w:spacing w:after="0"/>
    </w:pPr>
  </w:style>
  <w:style w:type="character" w:customStyle="1" w:styleId="NoSpacingChar">
    <w:name w:val="No Spacing Char"/>
    <w:basedOn w:val="DefaultParagraphFont"/>
    <w:link w:val="NoSpacing"/>
    <w:uiPriority w:val="1"/>
    <w:rsid w:val="003F1A55"/>
    <w:rPr>
      <w:iCs/>
      <w:sz w:val="24"/>
      <w:szCs w:val="24"/>
    </w:rPr>
  </w:style>
  <w:style w:type="paragraph" w:styleId="NoSpacing">
    <w:name w:val="No Spacing"/>
    <w:basedOn w:val="Normal"/>
    <w:link w:val="NoSpacingChar"/>
    <w:uiPriority w:val="1"/>
    <w:qFormat/>
    <w:rsid w:val="003F1A55"/>
    <w:pPr>
      <w:spacing w:before="0" w:after="0"/>
    </w:pPr>
  </w:style>
  <w:style w:type="paragraph" w:customStyle="1" w:styleId="ColorfulList-Accent11">
    <w:name w:val="Colorful List - Accent 11"/>
    <w:basedOn w:val="Normal"/>
    <w:uiPriority w:val="34"/>
    <w:rsid w:val="001735A0"/>
    <w:pPr>
      <w:ind w:left="720"/>
      <w:contextualSpacing/>
    </w:pPr>
  </w:style>
  <w:style w:type="paragraph" w:customStyle="1" w:styleId="ColorfulGrid-Accent11">
    <w:name w:val="Colorful Grid - Accent 11"/>
    <w:basedOn w:val="Normal"/>
    <w:next w:val="Normal"/>
    <w:link w:val="ColorfulGrid-Accent1Char"/>
    <w:uiPriority w:val="29"/>
    <w:rsid w:val="001735A0"/>
    <w:rPr>
      <w:i/>
      <w:iCs w:val="0"/>
      <w:color w:val="943634"/>
    </w:rPr>
  </w:style>
  <w:style w:type="character" w:customStyle="1" w:styleId="ColorfulGrid-Accent1Char">
    <w:name w:val="Colorful Grid - Accent 1 Char"/>
    <w:link w:val="ColorfulGrid-Accent11"/>
    <w:uiPriority w:val="29"/>
    <w:rsid w:val="001735A0"/>
    <w:rPr>
      <w:color w:val="943634"/>
      <w:sz w:val="20"/>
      <w:szCs w:val="20"/>
    </w:rPr>
  </w:style>
  <w:style w:type="paragraph" w:customStyle="1" w:styleId="LightShading-Accent21">
    <w:name w:val="Light Shading - Accent 21"/>
    <w:basedOn w:val="Normal"/>
    <w:next w:val="Normal"/>
    <w:link w:val="LightShading-Accent2Char"/>
    <w:uiPriority w:val="30"/>
    <w:rsid w:val="001735A0"/>
    <w:pPr>
      <w:pBdr>
        <w:top w:val="dotted" w:sz="8" w:space="10" w:color="C0504D"/>
        <w:bottom w:val="dotted" w:sz="8" w:space="10" w:color="C0504D"/>
      </w:pBdr>
      <w:spacing w:line="300" w:lineRule="auto"/>
      <w:ind w:left="2160" w:right="2160"/>
      <w:jc w:val="center"/>
    </w:pPr>
    <w:rPr>
      <w:rFonts w:ascii="Cambria" w:hAnsi="Cambria"/>
      <w:b/>
      <w:bCs/>
      <w:color w:val="C0504D"/>
    </w:rPr>
  </w:style>
  <w:style w:type="character" w:customStyle="1" w:styleId="LightShading-Accent2Char">
    <w:name w:val="Light Shading - Accent 2 Char"/>
    <w:link w:val="LightShading-Accent21"/>
    <w:uiPriority w:val="30"/>
    <w:rsid w:val="001735A0"/>
    <w:rPr>
      <w:rFonts w:ascii="Cambria" w:eastAsia="Times New Roman" w:hAnsi="Cambria" w:cs="Times New Roman"/>
      <w:b/>
      <w:bCs/>
      <w:i/>
      <w:iCs/>
      <w:color w:val="C0504D"/>
      <w:sz w:val="20"/>
      <w:szCs w:val="20"/>
    </w:rPr>
  </w:style>
  <w:style w:type="character" w:customStyle="1" w:styleId="SubtleEmphasis1">
    <w:name w:val="Subtle Emphasis1"/>
    <w:uiPriority w:val="19"/>
    <w:rsid w:val="001735A0"/>
    <w:rPr>
      <w:rFonts w:ascii="Cambria" w:eastAsia="Times New Roman" w:hAnsi="Cambria" w:cs="Times New Roman"/>
      <w:i/>
      <w:iCs/>
      <w:color w:val="C0504D"/>
    </w:rPr>
  </w:style>
  <w:style w:type="character" w:customStyle="1" w:styleId="IntenseEmphasis1">
    <w:name w:val="Intense Emphasis1"/>
    <w:uiPriority w:val="21"/>
    <w:rsid w:val="00562041"/>
    <w:rPr>
      <w:rFonts w:ascii="Cambria" w:eastAsia="Times New Roman" w:hAnsi="Cambria" w:cs="Times New Roman"/>
      <w:b/>
      <w:bCs/>
      <w:i/>
      <w:iCs/>
      <w:dstrike w:val="0"/>
      <w:color w:val="FFFFFF"/>
      <w:sz w:val="24"/>
      <w:bdr w:val="single" w:sz="18" w:space="0" w:color="C0504D"/>
      <w:shd w:val="clear" w:color="auto" w:fill="C0504D"/>
      <w:vertAlign w:val="baseline"/>
    </w:rPr>
  </w:style>
  <w:style w:type="character" w:customStyle="1" w:styleId="SubtleReference1">
    <w:name w:val="Subtle Reference1"/>
    <w:uiPriority w:val="31"/>
    <w:rsid w:val="001735A0"/>
    <w:rPr>
      <w:i/>
      <w:iCs/>
      <w:smallCaps/>
      <w:color w:val="C0504D"/>
      <w:u w:color="C0504D"/>
    </w:rPr>
  </w:style>
  <w:style w:type="character" w:customStyle="1" w:styleId="IntenseReference1">
    <w:name w:val="Intense Reference1"/>
    <w:uiPriority w:val="32"/>
    <w:rsid w:val="001735A0"/>
    <w:rPr>
      <w:b/>
      <w:bCs/>
      <w:i/>
      <w:iCs/>
      <w:smallCaps/>
      <w:color w:val="C0504D"/>
      <w:u w:color="C0504D"/>
    </w:rPr>
  </w:style>
  <w:style w:type="character" w:customStyle="1" w:styleId="BookTitle1">
    <w:name w:val="Book Title1"/>
    <w:uiPriority w:val="33"/>
    <w:rsid w:val="001735A0"/>
    <w:rPr>
      <w:rFonts w:ascii="Cambria" w:eastAsia="Times New Roman" w:hAnsi="Cambria" w:cs="Times New Roman"/>
      <w:b/>
      <w:bCs/>
      <w:i/>
      <w:iCs/>
      <w:smallCaps/>
      <w:color w:val="943634"/>
      <w:u w:val="single"/>
    </w:rPr>
  </w:style>
  <w:style w:type="paragraph" w:customStyle="1" w:styleId="TOCHeading1">
    <w:name w:val="TOC Heading1"/>
    <w:basedOn w:val="Heading1"/>
    <w:next w:val="Normal"/>
    <w:uiPriority w:val="39"/>
    <w:semiHidden/>
    <w:unhideWhenUsed/>
    <w:rsid w:val="001735A0"/>
    <w:pPr>
      <w:outlineLvl w:val="9"/>
    </w:pPr>
  </w:style>
  <w:style w:type="paragraph" w:customStyle="1" w:styleId="body">
    <w:name w:val="body"/>
    <w:basedOn w:val="Normal"/>
    <w:rsid w:val="001338F7"/>
    <w:pPr>
      <w:keepLines/>
      <w:spacing w:before="120" w:after="120"/>
    </w:pPr>
    <w:rPr>
      <w:rFonts w:ascii="Times New Roman" w:hAnsi="Times New Roman"/>
      <w:i/>
      <w:iCs w:val="0"/>
      <w:color w:val="000000"/>
      <w:sz w:val="22"/>
    </w:rPr>
  </w:style>
  <w:style w:type="paragraph" w:styleId="BodyText2">
    <w:name w:val="Body Text 2"/>
    <w:basedOn w:val="Normal"/>
    <w:link w:val="BodyText2Char"/>
    <w:rsid w:val="00355040"/>
    <w:pPr>
      <w:spacing w:after="120" w:line="480" w:lineRule="auto"/>
    </w:pPr>
  </w:style>
  <w:style w:type="character" w:customStyle="1" w:styleId="BodyText2Char">
    <w:name w:val="Body Text 2 Char"/>
    <w:link w:val="BodyText2"/>
    <w:rsid w:val="00355040"/>
    <w:rPr>
      <w:i/>
      <w:iCs/>
      <w:sz w:val="20"/>
      <w:szCs w:val="20"/>
    </w:rPr>
  </w:style>
  <w:style w:type="paragraph" w:customStyle="1" w:styleId="H5">
    <w:name w:val="H5"/>
    <w:basedOn w:val="Normal"/>
    <w:next w:val="Normal"/>
    <w:rsid w:val="00355040"/>
    <w:pPr>
      <w:keepNext/>
      <w:spacing w:before="100" w:after="100"/>
      <w:outlineLvl w:val="5"/>
    </w:pPr>
    <w:rPr>
      <w:rFonts w:ascii="Times New Roman" w:hAnsi="Times New Roman"/>
      <w:b/>
      <w:i/>
      <w:iCs w:val="0"/>
      <w:snapToGrid w:val="0"/>
      <w:color w:val="000000"/>
    </w:rPr>
  </w:style>
  <w:style w:type="paragraph" w:styleId="TOC4">
    <w:name w:val="toc 4"/>
    <w:basedOn w:val="Normal"/>
    <w:next w:val="Normal"/>
    <w:autoRedefine/>
    <w:uiPriority w:val="39"/>
    <w:rsid w:val="00840370"/>
    <w:pPr>
      <w:ind w:left="600"/>
    </w:pPr>
  </w:style>
  <w:style w:type="paragraph" w:styleId="BodyTextIndent">
    <w:name w:val="Body Text Indent"/>
    <w:basedOn w:val="Normal"/>
    <w:link w:val="BodyTextIndentChar"/>
    <w:rsid w:val="00B76E08"/>
    <w:pPr>
      <w:spacing w:after="120"/>
      <w:ind w:left="360"/>
    </w:pPr>
  </w:style>
  <w:style w:type="character" w:customStyle="1" w:styleId="BodyTextIndentChar">
    <w:name w:val="Body Text Indent Char"/>
    <w:link w:val="BodyTextIndent"/>
    <w:rsid w:val="00B76E08"/>
    <w:rPr>
      <w:i/>
      <w:iCs/>
      <w:lang w:bidi="en-US"/>
    </w:rPr>
  </w:style>
  <w:style w:type="paragraph" w:customStyle="1" w:styleId="Normal-TD">
    <w:name w:val="Normal-TD"/>
    <w:basedOn w:val="Normal"/>
    <w:rsid w:val="00700A1F"/>
    <w:pPr>
      <w:numPr>
        <w:numId w:val="4"/>
      </w:numPr>
      <w:spacing w:before="120" w:after="120"/>
    </w:pPr>
    <w:rPr>
      <w:i/>
    </w:rPr>
  </w:style>
  <w:style w:type="table" w:styleId="TableGrid">
    <w:name w:val="Table Grid"/>
    <w:basedOn w:val="TableNormal"/>
    <w:rsid w:val="0036256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3F1A55"/>
    <w:pPr>
      <w:ind w:left="720"/>
    </w:pPr>
  </w:style>
  <w:style w:type="paragraph" w:styleId="NormalIndent">
    <w:name w:val="Normal Indent"/>
    <w:basedOn w:val="Normal"/>
    <w:link w:val="NormalIndentChar"/>
    <w:rsid w:val="00E676C6"/>
    <w:pPr>
      <w:spacing w:before="60" w:after="60"/>
    </w:pPr>
    <w:rPr>
      <w:rFonts w:ascii="Arial" w:hAnsi="Arial"/>
      <w:iCs w:val="0"/>
      <w:kern w:val="16"/>
      <w:sz w:val="20"/>
    </w:rPr>
  </w:style>
  <w:style w:type="character" w:customStyle="1" w:styleId="NormalIndentChar">
    <w:name w:val="Normal Indent Char"/>
    <w:link w:val="NormalIndent"/>
    <w:rsid w:val="00E676C6"/>
    <w:rPr>
      <w:rFonts w:ascii="Arial" w:hAnsi="Arial"/>
      <w:kern w:val="16"/>
    </w:rPr>
  </w:style>
  <w:style w:type="table" w:styleId="MediumGrid3-Accent2">
    <w:name w:val="Medium Grid 3 Accent 2"/>
    <w:basedOn w:val="TableNormal"/>
    <w:rsid w:val="00E676C6"/>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customStyle="1" w:styleId="DecimalAligned">
    <w:name w:val="Decimal Aligned"/>
    <w:basedOn w:val="Normal"/>
    <w:uiPriority w:val="40"/>
    <w:rsid w:val="004D0ADF"/>
    <w:pPr>
      <w:tabs>
        <w:tab w:val="decimal" w:pos="360"/>
      </w:tabs>
      <w:spacing w:after="200" w:line="276" w:lineRule="auto"/>
    </w:pPr>
    <w:rPr>
      <w:rFonts w:eastAsia="Calibri" w:cs="Arial"/>
      <w:iCs w:val="0"/>
      <w:sz w:val="22"/>
      <w:szCs w:val="22"/>
      <w:lang w:eastAsia="ja-JP"/>
    </w:rPr>
  </w:style>
  <w:style w:type="paragraph" w:styleId="FootnoteText">
    <w:name w:val="footnote text"/>
    <w:basedOn w:val="Normal"/>
    <w:link w:val="FootnoteTextChar"/>
    <w:uiPriority w:val="99"/>
    <w:unhideWhenUsed/>
    <w:rsid w:val="004D0ADF"/>
    <w:rPr>
      <w:rFonts w:eastAsia="MS Mincho" w:cs="Arial"/>
      <w:iCs w:val="0"/>
      <w:sz w:val="20"/>
      <w:lang w:eastAsia="ja-JP"/>
    </w:rPr>
  </w:style>
  <w:style w:type="character" w:customStyle="1" w:styleId="FootnoteTextChar">
    <w:name w:val="Footnote Text Char"/>
    <w:link w:val="FootnoteText"/>
    <w:uiPriority w:val="99"/>
    <w:rsid w:val="004D0ADF"/>
    <w:rPr>
      <w:rFonts w:eastAsia="MS Mincho" w:cs="Arial"/>
      <w:lang w:eastAsia="ja-JP"/>
    </w:rPr>
  </w:style>
  <w:style w:type="table" w:styleId="MediumShading2-Accent5">
    <w:name w:val="Medium Shading 2 Accent 5"/>
    <w:basedOn w:val="TableNormal"/>
    <w:uiPriority w:val="64"/>
    <w:rsid w:val="004D0ADF"/>
    <w:rPr>
      <w:rFonts w:eastAsia="MS Mincho" w:cs="Arial"/>
      <w:sz w:val="22"/>
      <w:szCs w:val="22"/>
      <w:lang w:eastAsia="ja-JP"/>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Body0">
    <w:name w:val="Body"/>
    <w:basedOn w:val="Normal"/>
    <w:rsid w:val="005F62F5"/>
    <w:pPr>
      <w:spacing w:before="0" w:after="0"/>
      <w:ind w:left="432"/>
      <w:jc w:val="left"/>
    </w:pPr>
    <w:rPr>
      <w:rFonts w:ascii="Times New Roman" w:hAnsi="Times New Roman"/>
      <w:iCs w:val="0"/>
      <w:sz w:val="20"/>
      <w:szCs w:val="20"/>
    </w:rPr>
  </w:style>
  <w:style w:type="paragraph" w:customStyle="1" w:styleId="FooterBPD">
    <w:name w:val="Footer BPD"/>
    <w:basedOn w:val="Footer"/>
    <w:link w:val="FooterBPDChar"/>
    <w:rsid w:val="00F41DFE"/>
    <w:rPr>
      <w:sz w:val="20"/>
      <w:szCs w:val="20"/>
    </w:rPr>
  </w:style>
  <w:style w:type="character" w:customStyle="1" w:styleId="FooterBPDChar">
    <w:name w:val="Footer BPD Char"/>
    <w:basedOn w:val="FooterChar"/>
    <w:link w:val="FooterBPD"/>
    <w:rsid w:val="00F41DFE"/>
    <w:rPr>
      <w:iCs/>
      <w:sz w:val="24"/>
      <w:szCs w:val="24"/>
      <w:lang w:bidi="en-US"/>
    </w:rPr>
  </w:style>
  <w:style w:type="paragraph" w:customStyle="1" w:styleId="TitlePage">
    <w:name w:val="Title Page"/>
    <w:basedOn w:val="NoSpacing1"/>
    <w:link w:val="TitlePageChar"/>
    <w:qFormat/>
    <w:rsid w:val="00A744C1"/>
    <w:pPr>
      <w:jc w:val="center"/>
    </w:pPr>
    <w:rPr>
      <w:i/>
      <w:sz w:val="32"/>
      <w:szCs w:val="32"/>
    </w:rPr>
  </w:style>
  <w:style w:type="character" w:customStyle="1" w:styleId="TitlePageChar">
    <w:name w:val="Title Page Char"/>
    <w:basedOn w:val="NoSpacingChar"/>
    <w:link w:val="TitlePage"/>
    <w:rsid w:val="00A744C1"/>
    <w:rPr>
      <w:i/>
      <w:iCs/>
      <w:sz w:val="32"/>
      <w:szCs w:val="32"/>
      <w:lang w:bidi="en-US"/>
    </w:rPr>
  </w:style>
  <w:style w:type="character" w:styleId="PlaceholderText">
    <w:name w:val="Placeholder Text"/>
    <w:basedOn w:val="DefaultParagraphFont"/>
    <w:rsid w:val="00A03531"/>
    <w:rPr>
      <w:color w:val="808080"/>
    </w:rPr>
  </w:style>
  <w:style w:type="table" w:customStyle="1" w:styleId="TableSybase">
    <w:name w:val="Table Sybase"/>
    <w:basedOn w:val="TableNormal"/>
    <w:uiPriority w:val="99"/>
    <w:rsid w:val="00CA2CFF"/>
    <w:pPr>
      <w:spacing w:line="200" w:lineRule="atLeast"/>
    </w:pPr>
    <w:rPr>
      <w:rFonts w:eastAsiaTheme="minorEastAsia"/>
      <w:lang w:val="de-DE" w:eastAsia="de-DE"/>
    </w:rPr>
    <w:tblPr>
      <w:tblStyleRowBandSize w:val="1"/>
      <w:tblStyleColBandSize w:val="1"/>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Theme="minorHAnsi" w:hAnsiTheme="minorHAnsi"/>
        <w:b/>
        <w:color w:val="auto"/>
        <w:sz w:val="22"/>
      </w:rPr>
      <w:tblPr/>
      <w:tcPr>
        <w:shd w:val="clear" w:color="auto" w:fill="98C6EA"/>
      </w:tcPr>
    </w:tblStylePr>
    <w:tblStylePr w:type="lastRow">
      <w:rPr>
        <w:rFonts w:asciiTheme="minorHAnsi" w:hAnsiTheme="minorHAnsi"/>
        <w:b w:val="0"/>
        <w:sz w:val="22"/>
      </w:rPr>
    </w:tblStylePr>
    <w:tblStylePr w:type="firstCol">
      <w:rPr>
        <w:rFonts w:asciiTheme="minorHAnsi" w:hAnsiTheme="minorHAnsi"/>
        <w:sz w:val="22"/>
      </w:rPr>
    </w:tblStylePr>
    <w:tblStylePr w:type="lastCol">
      <w:rPr>
        <w:rFonts w:asciiTheme="minorHAnsi" w:hAnsiTheme="minorHAnsi"/>
        <w:sz w:val="22"/>
      </w:rPr>
    </w:tblStylePr>
    <w:tblStylePr w:type="band1Vert">
      <w:rPr>
        <w:rFonts w:asciiTheme="minorHAnsi" w:hAnsiTheme="minorHAnsi"/>
        <w:sz w:val="22"/>
      </w:rPr>
    </w:tblStylePr>
    <w:tblStylePr w:type="band2Vert">
      <w:rPr>
        <w:rFonts w:asciiTheme="minorHAnsi" w:hAnsiTheme="minorHAnsi"/>
        <w:sz w:val="22"/>
      </w:rPr>
    </w:tblStylePr>
    <w:tblStylePr w:type="band1Horz">
      <w:rPr>
        <w:rFonts w:asciiTheme="minorHAnsi" w:hAnsiTheme="minorHAnsi"/>
        <w:sz w:val="22"/>
      </w:rPr>
    </w:tblStylePr>
    <w:tblStylePr w:type="band2Horz">
      <w:rPr>
        <w:rFonts w:asciiTheme="minorHAnsi" w:hAnsiTheme="minorHAnsi"/>
        <w:sz w:val="22"/>
      </w:rPr>
    </w:tblStylePr>
    <w:tblStylePr w:type="neCell">
      <w:rPr>
        <w:rFonts w:asciiTheme="minorHAnsi" w:hAnsiTheme="minorHAnsi"/>
        <w:sz w:val="22"/>
      </w:rPr>
    </w:tblStylePr>
    <w:tblStylePr w:type="nwCell">
      <w:rPr>
        <w:rFonts w:asciiTheme="minorHAnsi" w:hAnsiTheme="minorHAnsi"/>
        <w:sz w:val="22"/>
      </w:rPr>
    </w:tblStylePr>
    <w:tblStylePr w:type="seCell">
      <w:rPr>
        <w:rFonts w:asciiTheme="minorHAnsi" w:hAnsiTheme="minorHAnsi"/>
        <w:sz w:val="22"/>
      </w:rPr>
    </w:tblStylePr>
    <w:tblStylePr w:type="swCell">
      <w:rPr>
        <w:rFonts w:asciiTheme="minorHAnsi" w:hAnsiTheme="minorHAnsi"/>
        <w:sz w:val="22"/>
      </w:rPr>
    </w:tblStylePr>
  </w:style>
  <w:style w:type="paragraph" w:styleId="HTMLPreformatted">
    <w:name w:val="HTML Preformatted"/>
    <w:basedOn w:val="Normal"/>
    <w:link w:val="HTMLPreformattedChar"/>
    <w:uiPriority w:val="99"/>
    <w:unhideWhenUsed/>
    <w:rsid w:val="00F56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iCs w:val="0"/>
      <w:sz w:val="20"/>
      <w:szCs w:val="20"/>
    </w:rPr>
  </w:style>
  <w:style w:type="character" w:customStyle="1" w:styleId="HTMLPreformattedChar">
    <w:name w:val="HTML Preformatted Char"/>
    <w:basedOn w:val="DefaultParagraphFont"/>
    <w:link w:val="HTMLPreformatted"/>
    <w:uiPriority w:val="99"/>
    <w:rsid w:val="00F5656A"/>
    <w:rPr>
      <w:rFonts w:ascii="Courier New" w:hAnsi="Courier New" w:cs="Courier New"/>
    </w:rPr>
  </w:style>
  <w:style w:type="paragraph" w:styleId="Quote">
    <w:name w:val="Quote"/>
    <w:basedOn w:val="Normal"/>
    <w:next w:val="Normal"/>
    <w:link w:val="QuoteChar"/>
    <w:uiPriority w:val="29"/>
    <w:qFormat/>
    <w:rsid w:val="003F1A55"/>
    <w:rPr>
      <w:i/>
      <w:iCs w:val="0"/>
      <w:color w:val="000000" w:themeColor="text1"/>
    </w:rPr>
  </w:style>
  <w:style w:type="character" w:customStyle="1" w:styleId="QuoteChar">
    <w:name w:val="Quote Char"/>
    <w:basedOn w:val="DefaultParagraphFont"/>
    <w:link w:val="Quote"/>
    <w:uiPriority w:val="29"/>
    <w:rsid w:val="003F1A55"/>
    <w:rPr>
      <w:i/>
      <w:color w:val="000000" w:themeColor="text1"/>
      <w:sz w:val="24"/>
      <w:szCs w:val="24"/>
    </w:rPr>
  </w:style>
  <w:style w:type="paragraph" w:styleId="IntenseQuote">
    <w:name w:val="Intense Quote"/>
    <w:basedOn w:val="Normal"/>
    <w:next w:val="Normal"/>
    <w:link w:val="IntenseQuoteChar"/>
    <w:uiPriority w:val="30"/>
    <w:qFormat/>
    <w:rsid w:val="003F1A55"/>
    <w:pPr>
      <w:pBdr>
        <w:bottom w:val="single" w:sz="4" w:space="4" w:color="4F81BD" w:themeColor="accent1"/>
      </w:pBdr>
      <w:spacing w:before="200" w:after="280"/>
      <w:ind w:left="936" w:right="936"/>
    </w:pPr>
    <w:rPr>
      <w:b/>
      <w:bCs/>
      <w:i/>
      <w:iCs w:val="0"/>
      <w:color w:val="4F81BD" w:themeColor="accent1"/>
    </w:rPr>
  </w:style>
  <w:style w:type="character" w:customStyle="1" w:styleId="IntenseQuoteChar">
    <w:name w:val="Intense Quote Char"/>
    <w:basedOn w:val="DefaultParagraphFont"/>
    <w:link w:val="IntenseQuote"/>
    <w:uiPriority w:val="30"/>
    <w:rsid w:val="003F1A55"/>
    <w:rPr>
      <w:b/>
      <w:bCs/>
      <w:i/>
      <w:color w:val="4F81BD" w:themeColor="accent1"/>
      <w:sz w:val="24"/>
      <w:szCs w:val="24"/>
    </w:rPr>
  </w:style>
  <w:style w:type="character" w:styleId="SubtleEmphasis">
    <w:name w:val="Subtle Emphasis"/>
    <w:uiPriority w:val="19"/>
    <w:qFormat/>
    <w:rsid w:val="003F1A55"/>
    <w:rPr>
      <w:i/>
      <w:iCs/>
      <w:color w:val="808080" w:themeColor="text1" w:themeTint="7F"/>
    </w:rPr>
  </w:style>
  <w:style w:type="character" w:styleId="IntenseEmphasis">
    <w:name w:val="Intense Emphasis"/>
    <w:uiPriority w:val="21"/>
    <w:qFormat/>
    <w:rsid w:val="003F1A55"/>
    <w:rPr>
      <w:b/>
      <w:bCs/>
      <w:i/>
      <w:iCs/>
      <w:color w:val="4F81BD" w:themeColor="accent1"/>
    </w:rPr>
  </w:style>
  <w:style w:type="character" w:styleId="SubtleReference">
    <w:name w:val="Subtle Reference"/>
    <w:uiPriority w:val="31"/>
    <w:qFormat/>
    <w:rsid w:val="003F1A55"/>
    <w:rPr>
      <w:smallCaps/>
      <w:color w:val="C0504D" w:themeColor="accent2"/>
      <w:u w:val="single"/>
    </w:rPr>
  </w:style>
  <w:style w:type="character" w:styleId="IntenseReference">
    <w:name w:val="Intense Reference"/>
    <w:uiPriority w:val="32"/>
    <w:qFormat/>
    <w:rsid w:val="003F1A55"/>
    <w:rPr>
      <w:b/>
      <w:bCs/>
      <w:smallCaps/>
      <w:color w:val="C0504D" w:themeColor="accent2"/>
      <w:spacing w:val="5"/>
      <w:u w:val="single"/>
    </w:rPr>
  </w:style>
  <w:style w:type="character" w:styleId="BookTitle">
    <w:name w:val="Book Title"/>
    <w:uiPriority w:val="33"/>
    <w:qFormat/>
    <w:rsid w:val="003F1A55"/>
    <w:rPr>
      <w:b/>
      <w:bCs/>
      <w:smallCaps/>
      <w:spacing w:val="5"/>
    </w:rPr>
  </w:style>
  <w:style w:type="paragraph" w:styleId="TOCHeading">
    <w:name w:val="TOC Heading"/>
    <w:basedOn w:val="Heading1"/>
    <w:next w:val="Normal"/>
    <w:uiPriority w:val="39"/>
    <w:semiHidden/>
    <w:unhideWhenUsed/>
    <w:qFormat/>
    <w:rsid w:val="003F1A55"/>
    <w:pPr>
      <w:keepNext/>
      <w:keepLines/>
      <w:pBdr>
        <w:top w:val="none" w:sz="0" w:space="0" w:color="auto"/>
        <w:left w:val="none" w:sz="0" w:space="0" w:color="auto"/>
        <w:bottom w:val="none" w:sz="0" w:space="0" w:color="auto"/>
        <w:right w:val="none" w:sz="0" w:space="0" w:color="auto"/>
      </w:pBdr>
      <w:shd w:val="clear" w:color="auto" w:fill="auto"/>
      <w:spacing w:after="0" w:line="276" w:lineRule="auto"/>
      <w:contextualSpacing w:val="0"/>
      <w:jc w:val="left"/>
      <w:outlineLvl w:val="9"/>
    </w:pPr>
    <w:rPr>
      <w:bCs/>
      <w:i w:val="0"/>
      <w:color w:val="365F91"/>
      <w:sz w:val="28"/>
      <w:szCs w:val="28"/>
    </w:rPr>
  </w:style>
  <w:style w:type="table" w:styleId="TableClassic2">
    <w:name w:val="Table Classic 2"/>
    <w:basedOn w:val="TableNormal"/>
    <w:rsid w:val="0018300D"/>
    <w:pPr>
      <w:spacing w:before="120" w:after="120"/>
    </w:pPr>
    <w:rPr>
      <w:rFonts w:ascii="Times New Roman" w:hAnsi="Times New Roman"/>
      <w:lang w:val="de-DE" w:eastAsia="de-DE"/>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styleId="FollowedHyperlink">
    <w:name w:val="FollowedHyperlink"/>
    <w:basedOn w:val="DefaultParagraphFont"/>
    <w:uiPriority w:val="99"/>
    <w:rsid w:val="00022235"/>
    <w:rPr>
      <w:color w:val="800080" w:themeColor="followedHyperlink"/>
      <w:u w:val="single"/>
    </w:rPr>
  </w:style>
  <w:style w:type="paragraph" w:customStyle="1" w:styleId="Default">
    <w:name w:val="Default"/>
    <w:rsid w:val="00880D2A"/>
    <w:pPr>
      <w:autoSpaceDE w:val="0"/>
      <w:autoSpaceDN w:val="0"/>
      <w:adjustRightInd w:val="0"/>
    </w:pPr>
    <w:rPr>
      <w:rFonts w:cs="Calibri"/>
      <w:color w:val="000000"/>
      <w:sz w:val="24"/>
      <w:szCs w:val="24"/>
    </w:rPr>
  </w:style>
  <w:style w:type="paragraph" w:styleId="TOC5">
    <w:name w:val="toc 5"/>
    <w:basedOn w:val="Normal"/>
    <w:next w:val="Normal"/>
    <w:autoRedefine/>
    <w:uiPriority w:val="39"/>
    <w:unhideWhenUsed/>
    <w:rsid w:val="00FA2FA9"/>
    <w:pPr>
      <w:spacing w:before="0" w:after="100" w:line="276" w:lineRule="auto"/>
      <w:ind w:left="880"/>
      <w:jc w:val="left"/>
    </w:pPr>
    <w:rPr>
      <w:rFonts w:asciiTheme="minorHAnsi" w:eastAsiaTheme="minorEastAsia" w:hAnsiTheme="minorHAnsi" w:cstheme="minorBidi"/>
      <w:iCs w:val="0"/>
      <w:sz w:val="22"/>
      <w:szCs w:val="22"/>
    </w:rPr>
  </w:style>
  <w:style w:type="paragraph" w:styleId="TOC6">
    <w:name w:val="toc 6"/>
    <w:basedOn w:val="Normal"/>
    <w:next w:val="Normal"/>
    <w:autoRedefine/>
    <w:uiPriority w:val="39"/>
    <w:unhideWhenUsed/>
    <w:rsid w:val="00FA2FA9"/>
    <w:pPr>
      <w:spacing w:before="0" w:after="100" w:line="276" w:lineRule="auto"/>
      <w:ind w:left="1100"/>
      <w:jc w:val="left"/>
    </w:pPr>
    <w:rPr>
      <w:rFonts w:asciiTheme="minorHAnsi" w:eastAsiaTheme="minorEastAsia" w:hAnsiTheme="minorHAnsi" w:cstheme="minorBidi"/>
      <w:iCs w:val="0"/>
      <w:sz w:val="22"/>
      <w:szCs w:val="22"/>
    </w:rPr>
  </w:style>
  <w:style w:type="paragraph" w:styleId="TOC7">
    <w:name w:val="toc 7"/>
    <w:basedOn w:val="Normal"/>
    <w:next w:val="Normal"/>
    <w:autoRedefine/>
    <w:uiPriority w:val="39"/>
    <w:unhideWhenUsed/>
    <w:rsid w:val="00FA2FA9"/>
    <w:pPr>
      <w:spacing w:before="0" w:after="100" w:line="276" w:lineRule="auto"/>
      <w:ind w:left="1320"/>
      <w:jc w:val="left"/>
    </w:pPr>
    <w:rPr>
      <w:rFonts w:asciiTheme="minorHAnsi" w:eastAsiaTheme="minorEastAsia" w:hAnsiTheme="minorHAnsi" w:cstheme="minorBidi"/>
      <w:iCs w:val="0"/>
      <w:sz w:val="22"/>
      <w:szCs w:val="22"/>
    </w:rPr>
  </w:style>
  <w:style w:type="paragraph" w:styleId="TOC8">
    <w:name w:val="toc 8"/>
    <w:basedOn w:val="Normal"/>
    <w:next w:val="Normal"/>
    <w:autoRedefine/>
    <w:uiPriority w:val="39"/>
    <w:unhideWhenUsed/>
    <w:rsid w:val="00FA2FA9"/>
    <w:pPr>
      <w:spacing w:before="0" w:after="100" w:line="276" w:lineRule="auto"/>
      <w:ind w:left="1540"/>
      <w:jc w:val="left"/>
    </w:pPr>
    <w:rPr>
      <w:rFonts w:asciiTheme="minorHAnsi" w:eastAsiaTheme="minorEastAsia" w:hAnsiTheme="minorHAnsi" w:cstheme="minorBidi"/>
      <w:iCs w:val="0"/>
      <w:sz w:val="22"/>
      <w:szCs w:val="22"/>
    </w:rPr>
  </w:style>
  <w:style w:type="paragraph" w:styleId="TOC9">
    <w:name w:val="toc 9"/>
    <w:basedOn w:val="Normal"/>
    <w:next w:val="Normal"/>
    <w:autoRedefine/>
    <w:uiPriority w:val="39"/>
    <w:unhideWhenUsed/>
    <w:rsid w:val="00FA2FA9"/>
    <w:pPr>
      <w:spacing w:before="0" w:after="100" w:line="276" w:lineRule="auto"/>
      <w:ind w:left="1760"/>
      <w:jc w:val="left"/>
    </w:pPr>
    <w:rPr>
      <w:rFonts w:asciiTheme="minorHAnsi" w:eastAsiaTheme="minorEastAsia" w:hAnsiTheme="minorHAnsi" w:cstheme="minorBidi"/>
      <w:iCs w:val="0"/>
      <w:sz w:val="22"/>
      <w:szCs w:val="22"/>
    </w:rPr>
  </w:style>
  <w:style w:type="paragraph" w:styleId="EndnoteText">
    <w:name w:val="endnote text"/>
    <w:basedOn w:val="Normal"/>
    <w:link w:val="EndnoteTextChar"/>
    <w:rsid w:val="00255ACB"/>
    <w:pPr>
      <w:spacing w:before="0" w:after="0"/>
    </w:pPr>
    <w:rPr>
      <w:sz w:val="20"/>
      <w:szCs w:val="20"/>
    </w:rPr>
  </w:style>
  <w:style w:type="character" w:customStyle="1" w:styleId="EndnoteTextChar">
    <w:name w:val="Endnote Text Char"/>
    <w:basedOn w:val="DefaultParagraphFont"/>
    <w:link w:val="EndnoteText"/>
    <w:rsid w:val="00255ACB"/>
    <w:rPr>
      <w:iCs/>
    </w:rPr>
  </w:style>
  <w:style w:type="character" w:styleId="EndnoteReference">
    <w:name w:val="endnote reference"/>
    <w:basedOn w:val="DefaultParagraphFont"/>
    <w:rsid w:val="00255ACB"/>
    <w:rPr>
      <w:vertAlign w:val="superscript"/>
    </w:rPr>
  </w:style>
  <w:style w:type="paragraph" w:styleId="NormalWeb">
    <w:name w:val="Normal (Web)"/>
    <w:basedOn w:val="Normal"/>
    <w:uiPriority w:val="99"/>
    <w:unhideWhenUsed/>
    <w:rsid w:val="004E7CE6"/>
    <w:pPr>
      <w:spacing w:before="100" w:beforeAutospacing="1" w:after="100" w:afterAutospacing="1"/>
      <w:jc w:val="left"/>
    </w:pPr>
    <w:rPr>
      <w:rFonts w:ascii="Times New Roman" w:eastAsiaTheme="minorEastAsia" w:hAnsi="Times New Roman"/>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08428">
      <w:bodyDiv w:val="1"/>
      <w:marLeft w:val="0"/>
      <w:marRight w:val="0"/>
      <w:marTop w:val="0"/>
      <w:marBottom w:val="0"/>
      <w:divBdr>
        <w:top w:val="none" w:sz="0" w:space="0" w:color="auto"/>
        <w:left w:val="none" w:sz="0" w:space="0" w:color="auto"/>
        <w:bottom w:val="none" w:sz="0" w:space="0" w:color="auto"/>
        <w:right w:val="none" w:sz="0" w:space="0" w:color="auto"/>
      </w:divBdr>
      <w:divsChild>
        <w:div w:id="993293252">
          <w:marLeft w:val="547"/>
          <w:marRight w:val="0"/>
          <w:marTop w:val="0"/>
          <w:marBottom w:val="0"/>
          <w:divBdr>
            <w:top w:val="none" w:sz="0" w:space="0" w:color="auto"/>
            <w:left w:val="none" w:sz="0" w:space="0" w:color="auto"/>
            <w:bottom w:val="none" w:sz="0" w:space="0" w:color="auto"/>
            <w:right w:val="none" w:sz="0" w:space="0" w:color="auto"/>
          </w:divBdr>
        </w:div>
        <w:div w:id="1424645156">
          <w:marLeft w:val="1166"/>
          <w:marRight w:val="0"/>
          <w:marTop w:val="0"/>
          <w:marBottom w:val="0"/>
          <w:divBdr>
            <w:top w:val="none" w:sz="0" w:space="0" w:color="auto"/>
            <w:left w:val="none" w:sz="0" w:space="0" w:color="auto"/>
            <w:bottom w:val="none" w:sz="0" w:space="0" w:color="auto"/>
            <w:right w:val="none" w:sz="0" w:space="0" w:color="auto"/>
          </w:divBdr>
        </w:div>
      </w:divsChild>
    </w:div>
    <w:div w:id="57094607">
      <w:bodyDiv w:val="1"/>
      <w:marLeft w:val="0"/>
      <w:marRight w:val="0"/>
      <w:marTop w:val="0"/>
      <w:marBottom w:val="0"/>
      <w:divBdr>
        <w:top w:val="none" w:sz="0" w:space="0" w:color="auto"/>
        <w:left w:val="none" w:sz="0" w:space="0" w:color="auto"/>
        <w:bottom w:val="none" w:sz="0" w:space="0" w:color="auto"/>
        <w:right w:val="none" w:sz="0" w:space="0" w:color="auto"/>
      </w:divBdr>
    </w:div>
    <w:div w:id="60368457">
      <w:bodyDiv w:val="1"/>
      <w:marLeft w:val="0"/>
      <w:marRight w:val="0"/>
      <w:marTop w:val="0"/>
      <w:marBottom w:val="0"/>
      <w:divBdr>
        <w:top w:val="none" w:sz="0" w:space="0" w:color="auto"/>
        <w:left w:val="none" w:sz="0" w:space="0" w:color="auto"/>
        <w:bottom w:val="none" w:sz="0" w:space="0" w:color="auto"/>
        <w:right w:val="none" w:sz="0" w:space="0" w:color="auto"/>
      </w:divBdr>
    </w:div>
    <w:div w:id="61610147">
      <w:bodyDiv w:val="1"/>
      <w:marLeft w:val="0"/>
      <w:marRight w:val="0"/>
      <w:marTop w:val="0"/>
      <w:marBottom w:val="0"/>
      <w:divBdr>
        <w:top w:val="none" w:sz="0" w:space="0" w:color="auto"/>
        <w:left w:val="none" w:sz="0" w:space="0" w:color="auto"/>
        <w:bottom w:val="none" w:sz="0" w:space="0" w:color="auto"/>
        <w:right w:val="none" w:sz="0" w:space="0" w:color="auto"/>
      </w:divBdr>
    </w:div>
    <w:div w:id="92825970">
      <w:bodyDiv w:val="1"/>
      <w:marLeft w:val="0"/>
      <w:marRight w:val="0"/>
      <w:marTop w:val="0"/>
      <w:marBottom w:val="0"/>
      <w:divBdr>
        <w:top w:val="none" w:sz="0" w:space="0" w:color="auto"/>
        <w:left w:val="none" w:sz="0" w:space="0" w:color="auto"/>
        <w:bottom w:val="none" w:sz="0" w:space="0" w:color="auto"/>
        <w:right w:val="none" w:sz="0" w:space="0" w:color="auto"/>
      </w:divBdr>
    </w:div>
    <w:div w:id="103156411">
      <w:bodyDiv w:val="1"/>
      <w:marLeft w:val="0"/>
      <w:marRight w:val="0"/>
      <w:marTop w:val="0"/>
      <w:marBottom w:val="0"/>
      <w:divBdr>
        <w:top w:val="none" w:sz="0" w:space="0" w:color="auto"/>
        <w:left w:val="none" w:sz="0" w:space="0" w:color="auto"/>
        <w:bottom w:val="none" w:sz="0" w:space="0" w:color="auto"/>
        <w:right w:val="none" w:sz="0" w:space="0" w:color="auto"/>
      </w:divBdr>
    </w:div>
    <w:div w:id="151415982">
      <w:bodyDiv w:val="1"/>
      <w:marLeft w:val="0"/>
      <w:marRight w:val="0"/>
      <w:marTop w:val="0"/>
      <w:marBottom w:val="0"/>
      <w:divBdr>
        <w:top w:val="none" w:sz="0" w:space="0" w:color="auto"/>
        <w:left w:val="none" w:sz="0" w:space="0" w:color="auto"/>
        <w:bottom w:val="none" w:sz="0" w:space="0" w:color="auto"/>
        <w:right w:val="none" w:sz="0" w:space="0" w:color="auto"/>
      </w:divBdr>
    </w:div>
    <w:div w:id="179979421">
      <w:bodyDiv w:val="1"/>
      <w:marLeft w:val="0"/>
      <w:marRight w:val="0"/>
      <w:marTop w:val="0"/>
      <w:marBottom w:val="0"/>
      <w:divBdr>
        <w:top w:val="none" w:sz="0" w:space="0" w:color="auto"/>
        <w:left w:val="none" w:sz="0" w:space="0" w:color="auto"/>
        <w:bottom w:val="none" w:sz="0" w:space="0" w:color="auto"/>
        <w:right w:val="none" w:sz="0" w:space="0" w:color="auto"/>
      </w:divBdr>
    </w:div>
    <w:div w:id="307324281">
      <w:bodyDiv w:val="1"/>
      <w:marLeft w:val="0"/>
      <w:marRight w:val="0"/>
      <w:marTop w:val="0"/>
      <w:marBottom w:val="0"/>
      <w:divBdr>
        <w:top w:val="none" w:sz="0" w:space="0" w:color="auto"/>
        <w:left w:val="none" w:sz="0" w:space="0" w:color="auto"/>
        <w:bottom w:val="none" w:sz="0" w:space="0" w:color="auto"/>
        <w:right w:val="none" w:sz="0" w:space="0" w:color="auto"/>
      </w:divBdr>
    </w:div>
    <w:div w:id="344526699">
      <w:bodyDiv w:val="1"/>
      <w:marLeft w:val="0"/>
      <w:marRight w:val="0"/>
      <w:marTop w:val="0"/>
      <w:marBottom w:val="0"/>
      <w:divBdr>
        <w:top w:val="none" w:sz="0" w:space="0" w:color="auto"/>
        <w:left w:val="none" w:sz="0" w:space="0" w:color="auto"/>
        <w:bottom w:val="none" w:sz="0" w:space="0" w:color="auto"/>
        <w:right w:val="none" w:sz="0" w:space="0" w:color="auto"/>
      </w:divBdr>
    </w:div>
    <w:div w:id="366681845">
      <w:bodyDiv w:val="1"/>
      <w:marLeft w:val="0"/>
      <w:marRight w:val="0"/>
      <w:marTop w:val="0"/>
      <w:marBottom w:val="0"/>
      <w:divBdr>
        <w:top w:val="none" w:sz="0" w:space="0" w:color="auto"/>
        <w:left w:val="none" w:sz="0" w:space="0" w:color="auto"/>
        <w:bottom w:val="none" w:sz="0" w:space="0" w:color="auto"/>
        <w:right w:val="none" w:sz="0" w:space="0" w:color="auto"/>
      </w:divBdr>
    </w:div>
    <w:div w:id="385497107">
      <w:bodyDiv w:val="1"/>
      <w:marLeft w:val="0"/>
      <w:marRight w:val="0"/>
      <w:marTop w:val="0"/>
      <w:marBottom w:val="0"/>
      <w:divBdr>
        <w:top w:val="none" w:sz="0" w:space="0" w:color="auto"/>
        <w:left w:val="none" w:sz="0" w:space="0" w:color="auto"/>
        <w:bottom w:val="none" w:sz="0" w:space="0" w:color="auto"/>
        <w:right w:val="none" w:sz="0" w:space="0" w:color="auto"/>
      </w:divBdr>
    </w:div>
    <w:div w:id="500124095">
      <w:bodyDiv w:val="1"/>
      <w:marLeft w:val="0"/>
      <w:marRight w:val="0"/>
      <w:marTop w:val="0"/>
      <w:marBottom w:val="0"/>
      <w:divBdr>
        <w:top w:val="none" w:sz="0" w:space="0" w:color="auto"/>
        <w:left w:val="none" w:sz="0" w:space="0" w:color="auto"/>
        <w:bottom w:val="none" w:sz="0" w:space="0" w:color="auto"/>
        <w:right w:val="none" w:sz="0" w:space="0" w:color="auto"/>
      </w:divBdr>
    </w:div>
    <w:div w:id="542014177">
      <w:bodyDiv w:val="1"/>
      <w:marLeft w:val="0"/>
      <w:marRight w:val="0"/>
      <w:marTop w:val="0"/>
      <w:marBottom w:val="0"/>
      <w:divBdr>
        <w:top w:val="none" w:sz="0" w:space="0" w:color="auto"/>
        <w:left w:val="none" w:sz="0" w:space="0" w:color="auto"/>
        <w:bottom w:val="none" w:sz="0" w:space="0" w:color="auto"/>
        <w:right w:val="none" w:sz="0" w:space="0" w:color="auto"/>
      </w:divBdr>
    </w:div>
    <w:div w:id="586840308">
      <w:bodyDiv w:val="1"/>
      <w:marLeft w:val="0"/>
      <w:marRight w:val="0"/>
      <w:marTop w:val="0"/>
      <w:marBottom w:val="0"/>
      <w:divBdr>
        <w:top w:val="none" w:sz="0" w:space="0" w:color="auto"/>
        <w:left w:val="none" w:sz="0" w:space="0" w:color="auto"/>
        <w:bottom w:val="none" w:sz="0" w:space="0" w:color="auto"/>
        <w:right w:val="none" w:sz="0" w:space="0" w:color="auto"/>
      </w:divBdr>
    </w:div>
    <w:div w:id="659191981">
      <w:bodyDiv w:val="1"/>
      <w:marLeft w:val="0"/>
      <w:marRight w:val="0"/>
      <w:marTop w:val="0"/>
      <w:marBottom w:val="0"/>
      <w:divBdr>
        <w:top w:val="none" w:sz="0" w:space="0" w:color="auto"/>
        <w:left w:val="none" w:sz="0" w:space="0" w:color="auto"/>
        <w:bottom w:val="none" w:sz="0" w:space="0" w:color="auto"/>
        <w:right w:val="none" w:sz="0" w:space="0" w:color="auto"/>
      </w:divBdr>
    </w:div>
    <w:div w:id="709845698">
      <w:bodyDiv w:val="1"/>
      <w:marLeft w:val="0"/>
      <w:marRight w:val="0"/>
      <w:marTop w:val="0"/>
      <w:marBottom w:val="0"/>
      <w:divBdr>
        <w:top w:val="none" w:sz="0" w:space="0" w:color="auto"/>
        <w:left w:val="none" w:sz="0" w:space="0" w:color="auto"/>
        <w:bottom w:val="none" w:sz="0" w:space="0" w:color="auto"/>
        <w:right w:val="none" w:sz="0" w:space="0" w:color="auto"/>
      </w:divBdr>
    </w:div>
    <w:div w:id="732894781">
      <w:bodyDiv w:val="1"/>
      <w:marLeft w:val="0"/>
      <w:marRight w:val="0"/>
      <w:marTop w:val="0"/>
      <w:marBottom w:val="0"/>
      <w:divBdr>
        <w:top w:val="none" w:sz="0" w:space="0" w:color="auto"/>
        <w:left w:val="none" w:sz="0" w:space="0" w:color="auto"/>
        <w:bottom w:val="none" w:sz="0" w:space="0" w:color="auto"/>
        <w:right w:val="none" w:sz="0" w:space="0" w:color="auto"/>
      </w:divBdr>
    </w:div>
    <w:div w:id="814033599">
      <w:bodyDiv w:val="1"/>
      <w:marLeft w:val="0"/>
      <w:marRight w:val="0"/>
      <w:marTop w:val="0"/>
      <w:marBottom w:val="0"/>
      <w:divBdr>
        <w:top w:val="none" w:sz="0" w:space="0" w:color="auto"/>
        <w:left w:val="none" w:sz="0" w:space="0" w:color="auto"/>
        <w:bottom w:val="none" w:sz="0" w:space="0" w:color="auto"/>
        <w:right w:val="none" w:sz="0" w:space="0" w:color="auto"/>
      </w:divBdr>
    </w:div>
    <w:div w:id="857502048">
      <w:bodyDiv w:val="1"/>
      <w:marLeft w:val="0"/>
      <w:marRight w:val="0"/>
      <w:marTop w:val="0"/>
      <w:marBottom w:val="0"/>
      <w:divBdr>
        <w:top w:val="none" w:sz="0" w:space="0" w:color="auto"/>
        <w:left w:val="none" w:sz="0" w:space="0" w:color="auto"/>
        <w:bottom w:val="none" w:sz="0" w:space="0" w:color="auto"/>
        <w:right w:val="none" w:sz="0" w:space="0" w:color="auto"/>
      </w:divBdr>
    </w:div>
    <w:div w:id="891576401">
      <w:bodyDiv w:val="1"/>
      <w:marLeft w:val="0"/>
      <w:marRight w:val="0"/>
      <w:marTop w:val="0"/>
      <w:marBottom w:val="0"/>
      <w:divBdr>
        <w:top w:val="none" w:sz="0" w:space="0" w:color="auto"/>
        <w:left w:val="none" w:sz="0" w:space="0" w:color="auto"/>
        <w:bottom w:val="none" w:sz="0" w:space="0" w:color="auto"/>
        <w:right w:val="none" w:sz="0" w:space="0" w:color="auto"/>
      </w:divBdr>
    </w:div>
    <w:div w:id="893734321">
      <w:bodyDiv w:val="1"/>
      <w:marLeft w:val="0"/>
      <w:marRight w:val="0"/>
      <w:marTop w:val="0"/>
      <w:marBottom w:val="0"/>
      <w:divBdr>
        <w:top w:val="none" w:sz="0" w:space="0" w:color="auto"/>
        <w:left w:val="none" w:sz="0" w:space="0" w:color="auto"/>
        <w:bottom w:val="none" w:sz="0" w:space="0" w:color="auto"/>
        <w:right w:val="none" w:sz="0" w:space="0" w:color="auto"/>
      </w:divBdr>
    </w:div>
    <w:div w:id="895512405">
      <w:bodyDiv w:val="1"/>
      <w:marLeft w:val="0"/>
      <w:marRight w:val="0"/>
      <w:marTop w:val="0"/>
      <w:marBottom w:val="0"/>
      <w:divBdr>
        <w:top w:val="none" w:sz="0" w:space="0" w:color="auto"/>
        <w:left w:val="none" w:sz="0" w:space="0" w:color="auto"/>
        <w:bottom w:val="none" w:sz="0" w:space="0" w:color="auto"/>
        <w:right w:val="none" w:sz="0" w:space="0" w:color="auto"/>
      </w:divBdr>
    </w:div>
    <w:div w:id="955867809">
      <w:bodyDiv w:val="1"/>
      <w:marLeft w:val="0"/>
      <w:marRight w:val="0"/>
      <w:marTop w:val="0"/>
      <w:marBottom w:val="0"/>
      <w:divBdr>
        <w:top w:val="none" w:sz="0" w:space="0" w:color="auto"/>
        <w:left w:val="none" w:sz="0" w:space="0" w:color="auto"/>
        <w:bottom w:val="none" w:sz="0" w:space="0" w:color="auto"/>
        <w:right w:val="none" w:sz="0" w:space="0" w:color="auto"/>
      </w:divBdr>
    </w:div>
    <w:div w:id="956910662">
      <w:bodyDiv w:val="1"/>
      <w:marLeft w:val="0"/>
      <w:marRight w:val="0"/>
      <w:marTop w:val="0"/>
      <w:marBottom w:val="0"/>
      <w:divBdr>
        <w:top w:val="none" w:sz="0" w:space="0" w:color="auto"/>
        <w:left w:val="none" w:sz="0" w:space="0" w:color="auto"/>
        <w:bottom w:val="none" w:sz="0" w:space="0" w:color="auto"/>
        <w:right w:val="none" w:sz="0" w:space="0" w:color="auto"/>
      </w:divBdr>
    </w:div>
    <w:div w:id="1014185038">
      <w:bodyDiv w:val="1"/>
      <w:marLeft w:val="0"/>
      <w:marRight w:val="0"/>
      <w:marTop w:val="0"/>
      <w:marBottom w:val="0"/>
      <w:divBdr>
        <w:top w:val="none" w:sz="0" w:space="0" w:color="auto"/>
        <w:left w:val="none" w:sz="0" w:space="0" w:color="auto"/>
        <w:bottom w:val="none" w:sz="0" w:space="0" w:color="auto"/>
        <w:right w:val="none" w:sz="0" w:space="0" w:color="auto"/>
      </w:divBdr>
    </w:div>
    <w:div w:id="1130436250">
      <w:bodyDiv w:val="1"/>
      <w:marLeft w:val="0"/>
      <w:marRight w:val="0"/>
      <w:marTop w:val="0"/>
      <w:marBottom w:val="0"/>
      <w:divBdr>
        <w:top w:val="none" w:sz="0" w:space="0" w:color="auto"/>
        <w:left w:val="none" w:sz="0" w:space="0" w:color="auto"/>
        <w:bottom w:val="none" w:sz="0" w:space="0" w:color="auto"/>
        <w:right w:val="none" w:sz="0" w:space="0" w:color="auto"/>
      </w:divBdr>
    </w:div>
    <w:div w:id="1151869512">
      <w:bodyDiv w:val="1"/>
      <w:marLeft w:val="0"/>
      <w:marRight w:val="0"/>
      <w:marTop w:val="0"/>
      <w:marBottom w:val="0"/>
      <w:divBdr>
        <w:top w:val="none" w:sz="0" w:space="0" w:color="auto"/>
        <w:left w:val="none" w:sz="0" w:space="0" w:color="auto"/>
        <w:bottom w:val="none" w:sz="0" w:space="0" w:color="auto"/>
        <w:right w:val="none" w:sz="0" w:space="0" w:color="auto"/>
      </w:divBdr>
    </w:div>
    <w:div w:id="1212420593">
      <w:bodyDiv w:val="1"/>
      <w:marLeft w:val="0"/>
      <w:marRight w:val="0"/>
      <w:marTop w:val="0"/>
      <w:marBottom w:val="0"/>
      <w:divBdr>
        <w:top w:val="none" w:sz="0" w:space="0" w:color="auto"/>
        <w:left w:val="none" w:sz="0" w:space="0" w:color="auto"/>
        <w:bottom w:val="none" w:sz="0" w:space="0" w:color="auto"/>
        <w:right w:val="none" w:sz="0" w:space="0" w:color="auto"/>
      </w:divBdr>
    </w:div>
    <w:div w:id="1238708300">
      <w:bodyDiv w:val="1"/>
      <w:marLeft w:val="0"/>
      <w:marRight w:val="0"/>
      <w:marTop w:val="0"/>
      <w:marBottom w:val="0"/>
      <w:divBdr>
        <w:top w:val="none" w:sz="0" w:space="0" w:color="auto"/>
        <w:left w:val="none" w:sz="0" w:space="0" w:color="auto"/>
        <w:bottom w:val="none" w:sz="0" w:space="0" w:color="auto"/>
        <w:right w:val="none" w:sz="0" w:space="0" w:color="auto"/>
      </w:divBdr>
    </w:div>
    <w:div w:id="1290013773">
      <w:bodyDiv w:val="1"/>
      <w:marLeft w:val="0"/>
      <w:marRight w:val="0"/>
      <w:marTop w:val="0"/>
      <w:marBottom w:val="0"/>
      <w:divBdr>
        <w:top w:val="none" w:sz="0" w:space="0" w:color="auto"/>
        <w:left w:val="none" w:sz="0" w:space="0" w:color="auto"/>
        <w:bottom w:val="none" w:sz="0" w:space="0" w:color="auto"/>
        <w:right w:val="none" w:sz="0" w:space="0" w:color="auto"/>
      </w:divBdr>
    </w:div>
    <w:div w:id="1311904096">
      <w:bodyDiv w:val="1"/>
      <w:marLeft w:val="0"/>
      <w:marRight w:val="0"/>
      <w:marTop w:val="0"/>
      <w:marBottom w:val="0"/>
      <w:divBdr>
        <w:top w:val="none" w:sz="0" w:space="0" w:color="auto"/>
        <w:left w:val="none" w:sz="0" w:space="0" w:color="auto"/>
        <w:bottom w:val="none" w:sz="0" w:space="0" w:color="auto"/>
        <w:right w:val="none" w:sz="0" w:space="0" w:color="auto"/>
      </w:divBdr>
      <w:divsChild>
        <w:div w:id="438375864">
          <w:marLeft w:val="1166"/>
          <w:marRight w:val="0"/>
          <w:marTop w:val="0"/>
          <w:marBottom w:val="0"/>
          <w:divBdr>
            <w:top w:val="none" w:sz="0" w:space="0" w:color="auto"/>
            <w:left w:val="none" w:sz="0" w:space="0" w:color="auto"/>
            <w:bottom w:val="none" w:sz="0" w:space="0" w:color="auto"/>
            <w:right w:val="none" w:sz="0" w:space="0" w:color="auto"/>
          </w:divBdr>
        </w:div>
        <w:div w:id="1953052927">
          <w:marLeft w:val="547"/>
          <w:marRight w:val="0"/>
          <w:marTop w:val="0"/>
          <w:marBottom w:val="0"/>
          <w:divBdr>
            <w:top w:val="none" w:sz="0" w:space="0" w:color="auto"/>
            <w:left w:val="none" w:sz="0" w:space="0" w:color="auto"/>
            <w:bottom w:val="none" w:sz="0" w:space="0" w:color="auto"/>
            <w:right w:val="none" w:sz="0" w:space="0" w:color="auto"/>
          </w:divBdr>
        </w:div>
      </w:divsChild>
    </w:div>
    <w:div w:id="1321420941">
      <w:bodyDiv w:val="1"/>
      <w:marLeft w:val="0"/>
      <w:marRight w:val="0"/>
      <w:marTop w:val="0"/>
      <w:marBottom w:val="0"/>
      <w:divBdr>
        <w:top w:val="none" w:sz="0" w:space="0" w:color="auto"/>
        <w:left w:val="none" w:sz="0" w:space="0" w:color="auto"/>
        <w:bottom w:val="none" w:sz="0" w:space="0" w:color="auto"/>
        <w:right w:val="none" w:sz="0" w:space="0" w:color="auto"/>
      </w:divBdr>
    </w:div>
    <w:div w:id="1370227860">
      <w:bodyDiv w:val="1"/>
      <w:marLeft w:val="0"/>
      <w:marRight w:val="0"/>
      <w:marTop w:val="0"/>
      <w:marBottom w:val="0"/>
      <w:divBdr>
        <w:top w:val="none" w:sz="0" w:space="0" w:color="auto"/>
        <w:left w:val="none" w:sz="0" w:space="0" w:color="auto"/>
        <w:bottom w:val="none" w:sz="0" w:space="0" w:color="auto"/>
        <w:right w:val="none" w:sz="0" w:space="0" w:color="auto"/>
      </w:divBdr>
    </w:div>
    <w:div w:id="1665470069">
      <w:bodyDiv w:val="1"/>
      <w:marLeft w:val="0"/>
      <w:marRight w:val="0"/>
      <w:marTop w:val="0"/>
      <w:marBottom w:val="0"/>
      <w:divBdr>
        <w:top w:val="none" w:sz="0" w:space="0" w:color="auto"/>
        <w:left w:val="none" w:sz="0" w:space="0" w:color="auto"/>
        <w:bottom w:val="none" w:sz="0" w:space="0" w:color="auto"/>
        <w:right w:val="none" w:sz="0" w:space="0" w:color="auto"/>
      </w:divBdr>
    </w:div>
    <w:div w:id="1770932197">
      <w:bodyDiv w:val="1"/>
      <w:marLeft w:val="0"/>
      <w:marRight w:val="0"/>
      <w:marTop w:val="0"/>
      <w:marBottom w:val="0"/>
      <w:divBdr>
        <w:top w:val="none" w:sz="0" w:space="0" w:color="auto"/>
        <w:left w:val="none" w:sz="0" w:space="0" w:color="auto"/>
        <w:bottom w:val="none" w:sz="0" w:space="0" w:color="auto"/>
        <w:right w:val="none" w:sz="0" w:space="0" w:color="auto"/>
      </w:divBdr>
    </w:div>
    <w:div w:id="1809586683">
      <w:bodyDiv w:val="1"/>
      <w:marLeft w:val="0"/>
      <w:marRight w:val="0"/>
      <w:marTop w:val="0"/>
      <w:marBottom w:val="0"/>
      <w:divBdr>
        <w:top w:val="none" w:sz="0" w:space="0" w:color="auto"/>
        <w:left w:val="none" w:sz="0" w:space="0" w:color="auto"/>
        <w:bottom w:val="none" w:sz="0" w:space="0" w:color="auto"/>
        <w:right w:val="none" w:sz="0" w:space="0" w:color="auto"/>
      </w:divBdr>
    </w:div>
    <w:div w:id="1815637108">
      <w:bodyDiv w:val="1"/>
      <w:marLeft w:val="0"/>
      <w:marRight w:val="0"/>
      <w:marTop w:val="0"/>
      <w:marBottom w:val="0"/>
      <w:divBdr>
        <w:top w:val="none" w:sz="0" w:space="0" w:color="auto"/>
        <w:left w:val="none" w:sz="0" w:space="0" w:color="auto"/>
        <w:bottom w:val="none" w:sz="0" w:space="0" w:color="auto"/>
        <w:right w:val="none" w:sz="0" w:space="0" w:color="auto"/>
      </w:divBdr>
    </w:div>
    <w:div w:id="1842620019">
      <w:bodyDiv w:val="1"/>
      <w:marLeft w:val="0"/>
      <w:marRight w:val="0"/>
      <w:marTop w:val="0"/>
      <w:marBottom w:val="0"/>
      <w:divBdr>
        <w:top w:val="none" w:sz="0" w:space="0" w:color="auto"/>
        <w:left w:val="none" w:sz="0" w:space="0" w:color="auto"/>
        <w:bottom w:val="none" w:sz="0" w:space="0" w:color="auto"/>
        <w:right w:val="none" w:sz="0" w:space="0" w:color="auto"/>
      </w:divBdr>
      <w:divsChild>
        <w:div w:id="17776194">
          <w:marLeft w:val="1166"/>
          <w:marRight w:val="0"/>
          <w:marTop w:val="0"/>
          <w:marBottom w:val="0"/>
          <w:divBdr>
            <w:top w:val="none" w:sz="0" w:space="0" w:color="auto"/>
            <w:left w:val="none" w:sz="0" w:space="0" w:color="auto"/>
            <w:bottom w:val="none" w:sz="0" w:space="0" w:color="auto"/>
            <w:right w:val="none" w:sz="0" w:space="0" w:color="auto"/>
          </w:divBdr>
        </w:div>
        <w:div w:id="92751956">
          <w:marLeft w:val="547"/>
          <w:marRight w:val="0"/>
          <w:marTop w:val="0"/>
          <w:marBottom w:val="0"/>
          <w:divBdr>
            <w:top w:val="none" w:sz="0" w:space="0" w:color="auto"/>
            <w:left w:val="none" w:sz="0" w:space="0" w:color="auto"/>
            <w:bottom w:val="none" w:sz="0" w:space="0" w:color="auto"/>
            <w:right w:val="none" w:sz="0" w:space="0" w:color="auto"/>
          </w:divBdr>
        </w:div>
        <w:div w:id="244412619">
          <w:marLeft w:val="547"/>
          <w:marRight w:val="0"/>
          <w:marTop w:val="0"/>
          <w:marBottom w:val="0"/>
          <w:divBdr>
            <w:top w:val="none" w:sz="0" w:space="0" w:color="auto"/>
            <w:left w:val="none" w:sz="0" w:space="0" w:color="auto"/>
            <w:bottom w:val="none" w:sz="0" w:space="0" w:color="auto"/>
            <w:right w:val="none" w:sz="0" w:space="0" w:color="auto"/>
          </w:divBdr>
        </w:div>
        <w:div w:id="330371385">
          <w:marLeft w:val="547"/>
          <w:marRight w:val="0"/>
          <w:marTop w:val="0"/>
          <w:marBottom w:val="0"/>
          <w:divBdr>
            <w:top w:val="none" w:sz="0" w:space="0" w:color="auto"/>
            <w:left w:val="none" w:sz="0" w:space="0" w:color="auto"/>
            <w:bottom w:val="none" w:sz="0" w:space="0" w:color="auto"/>
            <w:right w:val="none" w:sz="0" w:space="0" w:color="auto"/>
          </w:divBdr>
        </w:div>
        <w:div w:id="678847675">
          <w:marLeft w:val="547"/>
          <w:marRight w:val="0"/>
          <w:marTop w:val="0"/>
          <w:marBottom w:val="0"/>
          <w:divBdr>
            <w:top w:val="none" w:sz="0" w:space="0" w:color="auto"/>
            <w:left w:val="none" w:sz="0" w:space="0" w:color="auto"/>
            <w:bottom w:val="none" w:sz="0" w:space="0" w:color="auto"/>
            <w:right w:val="none" w:sz="0" w:space="0" w:color="auto"/>
          </w:divBdr>
        </w:div>
        <w:div w:id="761410150">
          <w:marLeft w:val="1166"/>
          <w:marRight w:val="0"/>
          <w:marTop w:val="0"/>
          <w:marBottom w:val="0"/>
          <w:divBdr>
            <w:top w:val="none" w:sz="0" w:space="0" w:color="auto"/>
            <w:left w:val="none" w:sz="0" w:space="0" w:color="auto"/>
            <w:bottom w:val="none" w:sz="0" w:space="0" w:color="auto"/>
            <w:right w:val="none" w:sz="0" w:space="0" w:color="auto"/>
          </w:divBdr>
        </w:div>
        <w:div w:id="1025907386">
          <w:marLeft w:val="1166"/>
          <w:marRight w:val="0"/>
          <w:marTop w:val="0"/>
          <w:marBottom w:val="0"/>
          <w:divBdr>
            <w:top w:val="none" w:sz="0" w:space="0" w:color="auto"/>
            <w:left w:val="none" w:sz="0" w:space="0" w:color="auto"/>
            <w:bottom w:val="none" w:sz="0" w:space="0" w:color="auto"/>
            <w:right w:val="none" w:sz="0" w:space="0" w:color="auto"/>
          </w:divBdr>
        </w:div>
        <w:div w:id="1060252577">
          <w:marLeft w:val="547"/>
          <w:marRight w:val="0"/>
          <w:marTop w:val="0"/>
          <w:marBottom w:val="0"/>
          <w:divBdr>
            <w:top w:val="none" w:sz="0" w:space="0" w:color="auto"/>
            <w:left w:val="none" w:sz="0" w:space="0" w:color="auto"/>
            <w:bottom w:val="none" w:sz="0" w:space="0" w:color="auto"/>
            <w:right w:val="none" w:sz="0" w:space="0" w:color="auto"/>
          </w:divBdr>
        </w:div>
        <w:div w:id="1143353255">
          <w:marLeft w:val="1166"/>
          <w:marRight w:val="0"/>
          <w:marTop w:val="0"/>
          <w:marBottom w:val="0"/>
          <w:divBdr>
            <w:top w:val="none" w:sz="0" w:space="0" w:color="auto"/>
            <w:left w:val="none" w:sz="0" w:space="0" w:color="auto"/>
            <w:bottom w:val="none" w:sz="0" w:space="0" w:color="auto"/>
            <w:right w:val="none" w:sz="0" w:space="0" w:color="auto"/>
          </w:divBdr>
        </w:div>
        <w:div w:id="1172329897">
          <w:marLeft w:val="547"/>
          <w:marRight w:val="0"/>
          <w:marTop w:val="0"/>
          <w:marBottom w:val="0"/>
          <w:divBdr>
            <w:top w:val="none" w:sz="0" w:space="0" w:color="auto"/>
            <w:left w:val="none" w:sz="0" w:space="0" w:color="auto"/>
            <w:bottom w:val="none" w:sz="0" w:space="0" w:color="auto"/>
            <w:right w:val="none" w:sz="0" w:space="0" w:color="auto"/>
          </w:divBdr>
        </w:div>
        <w:div w:id="1225680575">
          <w:marLeft w:val="1166"/>
          <w:marRight w:val="0"/>
          <w:marTop w:val="0"/>
          <w:marBottom w:val="0"/>
          <w:divBdr>
            <w:top w:val="none" w:sz="0" w:space="0" w:color="auto"/>
            <w:left w:val="none" w:sz="0" w:space="0" w:color="auto"/>
            <w:bottom w:val="none" w:sz="0" w:space="0" w:color="auto"/>
            <w:right w:val="none" w:sz="0" w:space="0" w:color="auto"/>
          </w:divBdr>
        </w:div>
        <w:div w:id="1410883562">
          <w:marLeft w:val="547"/>
          <w:marRight w:val="0"/>
          <w:marTop w:val="0"/>
          <w:marBottom w:val="0"/>
          <w:divBdr>
            <w:top w:val="none" w:sz="0" w:space="0" w:color="auto"/>
            <w:left w:val="none" w:sz="0" w:space="0" w:color="auto"/>
            <w:bottom w:val="none" w:sz="0" w:space="0" w:color="auto"/>
            <w:right w:val="none" w:sz="0" w:space="0" w:color="auto"/>
          </w:divBdr>
        </w:div>
        <w:div w:id="1670981179">
          <w:marLeft w:val="1166"/>
          <w:marRight w:val="0"/>
          <w:marTop w:val="0"/>
          <w:marBottom w:val="0"/>
          <w:divBdr>
            <w:top w:val="none" w:sz="0" w:space="0" w:color="auto"/>
            <w:left w:val="none" w:sz="0" w:space="0" w:color="auto"/>
            <w:bottom w:val="none" w:sz="0" w:space="0" w:color="auto"/>
            <w:right w:val="none" w:sz="0" w:space="0" w:color="auto"/>
          </w:divBdr>
        </w:div>
        <w:div w:id="1675722679">
          <w:marLeft w:val="547"/>
          <w:marRight w:val="0"/>
          <w:marTop w:val="0"/>
          <w:marBottom w:val="0"/>
          <w:divBdr>
            <w:top w:val="none" w:sz="0" w:space="0" w:color="auto"/>
            <w:left w:val="none" w:sz="0" w:space="0" w:color="auto"/>
            <w:bottom w:val="none" w:sz="0" w:space="0" w:color="auto"/>
            <w:right w:val="none" w:sz="0" w:space="0" w:color="auto"/>
          </w:divBdr>
        </w:div>
        <w:div w:id="1717267394">
          <w:marLeft w:val="1166"/>
          <w:marRight w:val="0"/>
          <w:marTop w:val="0"/>
          <w:marBottom w:val="0"/>
          <w:divBdr>
            <w:top w:val="none" w:sz="0" w:space="0" w:color="auto"/>
            <w:left w:val="none" w:sz="0" w:space="0" w:color="auto"/>
            <w:bottom w:val="none" w:sz="0" w:space="0" w:color="auto"/>
            <w:right w:val="none" w:sz="0" w:space="0" w:color="auto"/>
          </w:divBdr>
        </w:div>
      </w:divsChild>
    </w:div>
    <w:div w:id="1867059625">
      <w:bodyDiv w:val="1"/>
      <w:marLeft w:val="0"/>
      <w:marRight w:val="0"/>
      <w:marTop w:val="0"/>
      <w:marBottom w:val="0"/>
      <w:divBdr>
        <w:top w:val="none" w:sz="0" w:space="0" w:color="auto"/>
        <w:left w:val="none" w:sz="0" w:space="0" w:color="auto"/>
        <w:bottom w:val="none" w:sz="0" w:space="0" w:color="auto"/>
        <w:right w:val="none" w:sz="0" w:space="0" w:color="auto"/>
      </w:divBdr>
    </w:div>
    <w:div w:id="1872104018">
      <w:bodyDiv w:val="1"/>
      <w:marLeft w:val="0"/>
      <w:marRight w:val="0"/>
      <w:marTop w:val="0"/>
      <w:marBottom w:val="0"/>
      <w:divBdr>
        <w:top w:val="none" w:sz="0" w:space="0" w:color="auto"/>
        <w:left w:val="none" w:sz="0" w:space="0" w:color="auto"/>
        <w:bottom w:val="none" w:sz="0" w:space="0" w:color="auto"/>
        <w:right w:val="none" w:sz="0" w:space="0" w:color="auto"/>
      </w:divBdr>
    </w:div>
    <w:div w:id="1922060557">
      <w:bodyDiv w:val="1"/>
      <w:marLeft w:val="0"/>
      <w:marRight w:val="0"/>
      <w:marTop w:val="0"/>
      <w:marBottom w:val="0"/>
      <w:divBdr>
        <w:top w:val="none" w:sz="0" w:space="0" w:color="auto"/>
        <w:left w:val="none" w:sz="0" w:space="0" w:color="auto"/>
        <w:bottom w:val="none" w:sz="0" w:space="0" w:color="auto"/>
        <w:right w:val="none" w:sz="0" w:space="0" w:color="auto"/>
      </w:divBdr>
    </w:div>
    <w:div w:id="2025814578">
      <w:bodyDiv w:val="1"/>
      <w:marLeft w:val="0"/>
      <w:marRight w:val="0"/>
      <w:marTop w:val="0"/>
      <w:marBottom w:val="0"/>
      <w:divBdr>
        <w:top w:val="none" w:sz="0" w:space="0" w:color="auto"/>
        <w:left w:val="none" w:sz="0" w:space="0" w:color="auto"/>
        <w:bottom w:val="none" w:sz="0" w:space="0" w:color="auto"/>
        <w:right w:val="none" w:sz="0" w:space="0" w:color="auto"/>
      </w:divBdr>
    </w:div>
    <w:div w:id="2097051318">
      <w:bodyDiv w:val="1"/>
      <w:marLeft w:val="0"/>
      <w:marRight w:val="0"/>
      <w:marTop w:val="0"/>
      <w:marBottom w:val="0"/>
      <w:divBdr>
        <w:top w:val="none" w:sz="0" w:space="0" w:color="auto"/>
        <w:left w:val="none" w:sz="0" w:space="0" w:color="auto"/>
        <w:bottom w:val="none" w:sz="0" w:space="0" w:color="auto"/>
        <w:right w:val="none" w:sz="0" w:space="0" w:color="auto"/>
      </w:divBdr>
    </w:div>
    <w:div w:id="2106612545">
      <w:bodyDiv w:val="1"/>
      <w:marLeft w:val="0"/>
      <w:marRight w:val="0"/>
      <w:marTop w:val="0"/>
      <w:marBottom w:val="0"/>
      <w:divBdr>
        <w:top w:val="none" w:sz="0" w:space="0" w:color="auto"/>
        <w:left w:val="none" w:sz="0" w:space="0" w:color="auto"/>
        <w:bottom w:val="none" w:sz="0" w:space="0" w:color="auto"/>
        <w:right w:val="none" w:sz="0" w:space="0" w:color="auto"/>
      </w:divBdr>
    </w:div>
    <w:div w:id="2121560820">
      <w:bodyDiv w:val="1"/>
      <w:marLeft w:val="0"/>
      <w:marRight w:val="0"/>
      <w:marTop w:val="0"/>
      <w:marBottom w:val="0"/>
      <w:divBdr>
        <w:top w:val="none" w:sz="0" w:space="0" w:color="auto"/>
        <w:left w:val="none" w:sz="0" w:space="0" w:color="auto"/>
        <w:bottom w:val="none" w:sz="0" w:space="0" w:color="auto"/>
        <w:right w:val="none" w:sz="0" w:space="0" w:color="auto"/>
      </w:divBdr>
    </w:div>
    <w:div w:id="2128617469">
      <w:bodyDiv w:val="1"/>
      <w:marLeft w:val="0"/>
      <w:marRight w:val="0"/>
      <w:marTop w:val="0"/>
      <w:marBottom w:val="0"/>
      <w:divBdr>
        <w:top w:val="none" w:sz="0" w:space="0" w:color="auto"/>
        <w:left w:val="none" w:sz="0" w:space="0" w:color="auto"/>
        <w:bottom w:val="none" w:sz="0" w:space="0" w:color="auto"/>
        <w:right w:val="none" w:sz="0" w:space="0" w:color="auto"/>
      </w:divBdr>
    </w:div>
    <w:div w:id="2134640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hyperlink" Target="http://172.31.8.221:8180/CustomerRegistration/services/CustomerRegistration_v1_0"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hyperlink" Target="http://joaquinnunez.cl/jQueryRutPlugin/"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AC125281A2B4352BC1BC689DB91F7CE"/>
        <w:category>
          <w:name w:val="General"/>
          <w:gallery w:val="placeholder"/>
        </w:category>
        <w:types>
          <w:type w:val="bbPlcHdr"/>
        </w:types>
        <w:behaviors>
          <w:behavior w:val="content"/>
        </w:behaviors>
        <w:guid w:val="{4DAA4613-538E-443C-AB17-82D3A46E8943}"/>
      </w:docPartPr>
      <w:docPartBody>
        <w:p w:rsidR="00884C05" w:rsidRDefault="00884C05">
          <w:pPr>
            <w:pStyle w:val="CAC125281A2B4352BC1BC689DB91F7CE"/>
          </w:pPr>
          <w:r w:rsidRPr="007F2B37">
            <w:rPr>
              <w:rStyle w:val="PlaceholderText"/>
            </w:rPr>
            <w:t>[Title]</w:t>
          </w:r>
        </w:p>
      </w:docPartBody>
    </w:docPart>
    <w:docPart>
      <w:docPartPr>
        <w:name w:val="A953B564F97445D093208AFFEFB703F5"/>
        <w:category>
          <w:name w:val="General"/>
          <w:gallery w:val="placeholder"/>
        </w:category>
        <w:types>
          <w:type w:val="bbPlcHdr"/>
        </w:types>
        <w:behaviors>
          <w:behavior w:val="content"/>
        </w:behaviors>
        <w:guid w:val="{0DBDD77E-5221-4C8B-99C5-11A47C8380AD}"/>
      </w:docPartPr>
      <w:docPartBody>
        <w:p w:rsidR="00884C05" w:rsidRDefault="00884C05">
          <w:pPr>
            <w:pStyle w:val="A953B564F97445D093208AFFEFB703F5"/>
          </w:pPr>
          <w:r w:rsidRPr="007F2B37">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Bold">
    <w:altName w:val="Arial"/>
    <w:panose1 w:val="020B07040202020202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Lucida Console">
    <w:panose1 w:val="020B0609040504020204"/>
    <w:charset w:val="00"/>
    <w:family w:val="modern"/>
    <w:pitch w:val="fixed"/>
    <w:sig w:usb0="8000028F" w:usb1="00001800" w:usb2="00000000" w:usb3="00000000" w:csb0="0000001F" w:csb1="00000000"/>
  </w:font>
  <w:font w:name="F15">
    <w:panose1 w:val="00000000000000000000"/>
    <w:charset w:val="00"/>
    <w:family w:val="swiss"/>
    <w:notTrueType/>
    <w:pitch w:val="default"/>
    <w:sig w:usb0="00000003" w:usb1="00000000" w:usb2="00000000" w:usb3="00000000" w:csb0="00000001" w:csb1="00000000"/>
  </w:font>
  <w:font w:name="F26">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884C05"/>
    <w:rsid w:val="00041777"/>
    <w:rsid w:val="00042274"/>
    <w:rsid w:val="00134548"/>
    <w:rsid w:val="00142CCF"/>
    <w:rsid w:val="00190A2B"/>
    <w:rsid w:val="001F4E37"/>
    <w:rsid w:val="0020563D"/>
    <w:rsid w:val="00292CB1"/>
    <w:rsid w:val="002D6DE2"/>
    <w:rsid w:val="00355C7F"/>
    <w:rsid w:val="00383506"/>
    <w:rsid w:val="00386E30"/>
    <w:rsid w:val="003C291B"/>
    <w:rsid w:val="004030F6"/>
    <w:rsid w:val="00422B69"/>
    <w:rsid w:val="0045466E"/>
    <w:rsid w:val="00484011"/>
    <w:rsid w:val="00500283"/>
    <w:rsid w:val="00566267"/>
    <w:rsid w:val="00570515"/>
    <w:rsid w:val="005812A0"/>
    <w:rsid w:val="005C7A14"/>
    <w:rsid w:val="005E1CF1"/>
    <w:rsid w:val="006078D9"/>
    <w:rsid w:val="006109BB"/>
    <w:rsid w:val="00673D7C"/>
    <w:rsid w:val="006F6479"/>
    <w:rsid w:val="007E33BD"/>
    <w:rsid w:val="00884C05"/>
    <w:rsid w:val="008A5F94"/>
    <w:rsid w:val="009A6F96"/>
    <w:rsid w:val="009B102C"/>
    <w:rsid w:val="00A666BF"/>
    <w:rsid w:val="00A720ED"/>
    <w:rsid w:val="00AE5238"/>
    <w:rsid w:val="00B76E4A"/>
    <w:rsid w:val="00C47935"/>
    <w:rsid w:val="00C62D8D"/>
    <w:rsid w:val="00D80D9D"/>
    <w:rsid w:val="00DC1348"/>
    <w:rsid w:val="00DF42DC"/>
    <w:rsid w:val="00E87609"/>
    <w:rsid w:val="00EC69C6"/>
    <w:rsid w:val="00EF3E45"/>
    <w:rsid w:val="00F32F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C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rsid w:val="00884C05"/>
    <w:rPr>
      <w:color w:val="808080"/>
    </w:rPr>
  </w:style>
  <w:style w:type="paragraph" w:customStyle="1" w:styleId="CAC125281A2B4352BC1BC689DB91F7CE">
    <w:name w:val="CAC125281A2B4352BC1BC689DB91F7CE"/>
    <w:rsid w:val="00884C05"/>
  </w:style>
  <w:style w:type="paragraph" w:customStyle="1" w:styleId="A953B564F97445D093208AFFEFB703F5">
    <w:name w:val="A953B564F97445D093208AFFEFB703F5"/>
    <w:rsid w:val="00884C0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337768-40BD-4D13-A648-D91773B3B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45</Pages>
  <Words>9750</Words>
  <Characters>55581</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Mobile Banking for Banco de Chile</vt:lpstr>
    </vt:vector>
  </TitlesOfParts>
  <Company>Sybase, Inc.</Company>
  <LinksUpToDate>false</LinksUpToDate>
  <CharactersWithSpaces>65201</CharactersWithSpaces>
  <SharedDoc>false</SharedDoc>
  <HLinks>
    <vt:vector size="540" baseType="variant">
      <vt:variant>
        <vt:i4>6619229</vt:i4>
      </vt:variant>
      <vt:variant>
        <vt:i4>474</vt:i4>
      </vt:variant>
      <vt:variant>
        <vt:i4>0</vt:i4>
      </vt:variant>
      <vt:variant>
        <vt:i4>5</vt:i4>
      </vt:variant>
      <vt:variant>
        <vt:lpwstr>../../../workspace/PS/BPDR/Docs/OLB Estimate.xlsx</vt:lpwstr>
      </vt:variant>
      <vt:variant>
        <vt:lpwstr>RANGE!_Toc272409302</vt:lpwstr>
      </vt:variant>
      <vt:variant>
        <vt:i4>6619229</vt:i4>
      </vt:variant>
      <vt:variant>
        <vt:i4>471</vt:i4>
      </vt:variant>
      <vt:variant>
        <vt:i4>0</vt:i4>
      </vt:variant>
      <vt:variant>
        <vt:i4>5</vt:i4>
      </vt:variant>
      <vt:variant>
        <vt:lpwstr>../../../workspace/PS/BPDR/Docs/OLB Estimate.xlsx</vt:lpwstr>
      </vt:variant>
      <vt:variant>
        <vt:lpwstr>RANGE!_Toc272409301</vt:lpwstr>
      </vt:variant>
      <vt:variant>
        <vt:i4>6619229</vt:i4>
      </vt:variant>
      <vt:variant>
        <vt:i4>468</vt:i4>
      </vt:variant>
      <vt:variant>
        <vt:i4>0</vt:i4>
      </vt:variant>
      <vt:variant>
        <vt:i4>5</vt:i4>
      </vt:variant>
      <vt:variant>
        <vt:lpwstr>../../../workspace/PS/BPDR/Docs/OLB Estimate.xlsx</vt:lpwstr>
      </vt:variant>
      <vt:variant>
        <vt:lpwstr>RANGE!_Toc272409300</vt:lpwstr>
      </vt:variant>
      <vt:variant>
        <vt:i4>7077980</vt:i4>
      </vt:variant>
      <vt:variant>
        <vt:i4>465</vt:i4>
      </vt:variant>
      <vt:variant>
        <vt:i4>0</vt:i4>
      </vt:variant>
      <vt:variant>
        <vt:i4>5</vt:i4>
      </vt:variant>
      <vt:variant>
        <vt:lpwstr>../../../workspace/PS/BPDR/Docs/OLB Estimate.xlsx</vt:lpwstr>
      </vt:variant>
      <vt:variant>
        <vt:lpwstr>RANGE!_Toc272409299</vt:lpwstr>
      </vt:variant>
      <vt:variant>
        <vt:i4>7077980</vt:i4>
      </vt:variant>
      <vt:variant>
        <vt:i4>462</vt:i4>
      </vt:variant>
      <vt:variant>
        <vt:i4>0</vt:i4>
      </vt:variant>
      <vt:variant>
        <vt:i4>5</vt:i4>
      </vt:variant>
      <vt:variant>
        <vt:lpwstr>../../../workspace/PS/BPDR/Docs/OLB Estimate.xlsx</vt:lpwstr>
      </vt:variant>
      <vt:variant>
        <vt:lpwstr>RANGE!_Toc272409298</vt:lpwstr>
      </vt:variant>
      <vt:variant>
        <vt:i4>7077980</vt:i4>
      </vt:variant>
      <vt:variant>
        <vt:i4>459</vt:i4>
      </vt:variant>
      <vt:variant>
        <vt:i4>0</vt:i4>
      </vt:variant>
      <vt:variant>
        <vt:i4>5</vt:i4>
      </vt:variant>
      <vt:variant>
        <vt:lpwstr>../../../workspace/PS/BPDR/Docs/OLB Estimate.xlsx</vt:lpwstr>
      </vt:variant>
      <vt:variant>
        <vt:lpwstr>RANGE!_Toc272409297</vt:lpwstr>
      </vt:variant>
      <vt:variant>
        <vt:i4>7077980</vt:i4>
      </vt:variant>
      <vt:variant>
        <vt:i4>456</vt:i4>
      </vt:variant>
      <vt:variant>
        <vt:i4>0</vt:i4>
      </vt:variant>
      <vt:variant>
        <vt:i4>5</vt:i4>
      </vt:variant>
      <vt:variant>
        <vt:lpwstr>../../../workspace/PS/BPDR/Docs/OLB Estimate.xlsx</vt:lpwstr>
      </vt:variant>
      <vt:variant>
        <vt:lpwstr>RANGE!_Toc272409296</vt:lpwstr>
      </vt:variant>
      <vt:variant>
        <vt:i4>7077980</vt:i4>
      </vt:variant>
      <vt:variant>
        <vt:i4>453</vt:i4>
      </vt:variant>
      <vt:variant>
        <vt:i4>0</vt:i4>
      </vt:variant>
      <vt:variant>
        <vt:i4>5</vt:i4>
      </vt:variant>
      <vt:variant>
        <vt:lpwstr>../../../workspace/PS/BPDR/Docs/OLB Estimate.xlsx</vt:lpwstr>
      </vt:variant>
      <vt:variant>
        <vt:lpwstr>RANGE!_Toc272409295</vt:lpwstr>
      </vt:variant>
      <vt:variant>
        <vt:i4>7077980</vt:i4>
      </vt:variant>
      <vt:variant>
        <vt:i4>450</vt:i4>
      </vt:variant>
      <vt:variant>
        <vt:i4>0</vt:i4>
      </vt:variant>
      <vt:variant>
        <vt:i4>5</vt:i4>
      </vt:variant>
      <vt:variant>
        <vt:lpwstr>../../../workspace/PS/BPDR/Docs/OLB Estimate.xlsx</vt:lpwstr>
      </vt:variant>
      <vt:variant>
        <vt:lpwstr>RANGE!_Toc272409294</vt:lpwstr>
      </vt:variant>
      <vt:variant>
        <vt:i4>7077980</vt:i4>
      </vt:variant>
      <vt:variant>
        <vt:i4>447</vt:i4>
      </vt:variant>
      <vt:variant>
        <vt:i4>0</vt:i4>
      </vt:variant>
      <vt:variant>
        <vt:i4>5</vt:i4>
      </vt:variant>
      <vt:variant>
        <vt:lpwstr>../../../workspace/PS/BPDR/Docs/OLB Estimate.xlsx</vt:lpwstr>
      </vt:variant>
      <vt:variant>
        <vt:lpwstr>RANGE!_Toc272409293</vt:lpwstr>
      </vt:variant>
      <vt:variant>
        <vt:i4>7077980</vt:i4>
      </vt:variant>
      <vt:variant>
        <vt:i4>444</vt:i4>
      </vt:variant>
      <vt:variant>
        <vt:i4>0</vt:i4>
      </vt:variant>
      <vt:variant>
        <vt:i4>5</vt:i4>
      </vt:variant>
      <vt:variant>
        <vt:lpwstr>../../../workspace/PS/BPDR/Docs/OLB Estimate.xlsx</vt:lpwstr>
      </vt:variant>
      <vt:variant>
        <vt:lpwstr>RANGE!_Toc272409292</vt:lpwstr>
      </vt:variant>
      <vt:variant>
        <vt:i4>7077980</vt:i4>
      </vt:variant>
      <vt:variant>
        <vt:i4>441</vt:i4>
      </vt:variant>
      <vt:variant>
        <vt:i4>0</vt:i4>
      </vt:variant>
      <vt:variant>
        <vt:i4>5</vt:i4>
      </vt:variant>
      <vt:variant>
        <vt:lpwstr>../../../workspace/PS/BPDR/Docs/OLB Estimate.xlsx</vt:lpwstr>
      </vt:variant>
      <vt:variant>
        <vt:lpwstr>RANGE!_Toc272409291</vt:lpwstr>
      </vt:variant>
      <vt:variant>
        <vt:i4>7077980</vt:i4>
      </vt:variant>
      <vt:variant>
        <vt:i4>438</vt:i4>
      </vt:variant>
      <vt:variant>
        <vt:i4>0</vt:i4>
      </vt:variant>
      <vt:variant>
        <vt:i4>5</vt:i4>
      </vt:variant>
      <vt:variant>
        <vt:lpwstr>../../../workspace/PS/BPDR/Docs/OLB Estimate.xlsx</vt:lpwstr>
      </vt:variant>
      <vt:variant>
        <vt:lpwstr>RANGE!_Toc272409290</vt:lpwstr>
      </vt:variant>
      <vt:variant>
        <vt:i4>7143516</vt:i4>
      </vt:variant>
      <vt:variant>
        <vt:i4>435</vt:i4>
      </vt:variant>
      <vt:variant>
        <vt:i4>0</vt:i4>
      </vt:variant>
      <vt:variant>
        <vt:i4>5</vt:i4>
      </vt:variant>
      <vt:variant>
        <vt:lpwstr>../../../workspace/PS/BPDR/Docs/OLB Estimate.xlsx</vt:lpwstr>
      </vt:variant>
      <vt:variant>
        <vt:lpwstr>RANGE!_Toc272409289</vt:lpwstr>
      </vt:variant>
      <vt:variant>
        <vt:i4>7143516</vt:i4>
      </vt:variant>
      <vt:variant>
        <vt:i4>432</vt:i4>
      </vt:variant>
      <vt:variant>
        <vt:i4>0</vt:i4>
      </vt:variant>
      <vt:variant>
        <vt:i4>5</vt:i4>
      </vt:variant>
      <vt:variant>
        <vt:lpwstr>../../../workspace/PS/BPDR/Docs/OLB Estimate.xlsx</vt:lpwstr>
      </vt:variant>
      <vt:variant>
        <vt:lpwstr>RANGE!_Toc272409288</vt:lpwstr>
      </vt:variant>
      <vt:variant>
        <vt:i4>7143516</vt:i4>
      </vt:variant>
      <vt:variant>
        <vt:i4>429</vt:i4>
      </vt:variant>
      <vt:variant>
        <vt:i4>0</vt:i4>
      </vt:variant>
      <vt:variant>
        <vt:i4>5</vt:i4>
      </vt:variant>
      <vt:variant>
        <vt:lpwstr>../../../workspace/PS/BPDR/Docs/OLB Estimate.xlsx</vt:lpwstr>
      </vt:variant>
      <vt:variant>
        <vt:lpwstr>RANGE!_Toc272409287</vt:lpwstr>
      </vt:variant>
      <vt:variant>
        <vt:i4>7143516</vt:i4>
      </vt:variant>
      <vt:variant>
        <vt:i4>426</vt:i4>
      </vt:variant>
      <vt:variant>
        <vt:i4>0</vt:i4>
      </vt:variant>
      <vt:variant>
        <vt:i4>5</vt:i4>
      </vt:variant>
      <vt:variant>
        <vt:lpwstr>../../../workspace/PS/BPDR/Docs/OLB Estimate.xlsx</vt:lpwstr>
      </vt:variant>
      <vt:variant>
        <vt:lpwstr>RANGE!_Toc272409286</vt:lpwstr>
      </vt:variant>
      <vt:variant>
        <vt:i4>7143516</vt:i4>
      </vt:variant>
      <vt:variant>
        <vt:i4>423</vt:i4>
      </vt:variant>
      <vt:variant>
        <vt:i4>0</vt:i4>
      </vt:variant>
      <vt:variant>
        <vt:i4>5</vt:i4>
      </vt:variant>
      <vt:variant>
        <vt:lpwstr>../../../workspace/PS/BPDR/Docs/OLB Estimate.xlsx</vt:lpwstr>
      </vt:variant>
      <vt:variant>
        <vt:lpwstr>RANGE!_Toc272409285</vt:lpwstr>
      </vt:variant>
      <vt:variant>
        <vt:i4>7143516</vt:i4>
      </vt:variant>
      <vt:variant>
        <vt:i4>420</vt:i4>
      </vt:variant>
      <vt:variant>
        <vt:i4>0</vt:i4>
      </vt:variant>
      <vt:variant>
        <vt:i4>5</vt:i4>
      </vt:variant>
      <vt:variant>
        <vt:lpwstr>../../../workspace/PS/BPDR/Docs/OLB Estimate.xlsx</vt:lpwstr>
      </vt:variant>
      <vt:variant>
        <vt:lpwstr>RANGE!_Toc272409284</vt:lpwstr>
      </vt:variant>
      <vt:variant>
        <vt:i4>7143516</vt:i4>
      </vt:variant>
      <vt:variant>
        <vt:i4>417</vt:i4>
      </vt:variant>
      <vt:variant>
        <vt:i4>0</vt:i4>
      </vt:variant>
      <vt:variant>
        <vt:i4>5</vt:i4>
      </vt:variant>
      <vt:variant>
        <vt:lpwstr>../../../workspace/PS/BPDR/Docs/OLB Estimate.xlsx</vt:lpwstr>
      </vt:variant>
      <vt:variant>
        <vt:lpwstr>RANGE!_Toc272409283</vt:lpwstr>
      </vt:variant>
      <vt:variant>
        <vt:i4>7143516</vt:i4>
      </vt:variant>
      <vt:variant>
        <vt:i4>414</vt:i4>
      </vt:variant>
      <vt:variant>
        <vt:i4>0</vt:i4>
      </vt:variant>
      <vt:variant>
        <vt:i4>5</vt:i4>
      </vt:variant>
      <vt:variant>
        <vt:lpwstr>../../../workspace/PS/BPDR/Docs/OLB Estimate.xlsx</vt:lpwstr>
      </vt:variant>
      <vt:variant>
        <vt:lpwstr>RANGE!_Toc272409282</vt:lpwstr>
      </vt:variant>
      <vt:variant>
        <vt:i4>7143516</vt:i4>
      </vt:variant>
      <vt:variant>
        <vt:i4>411</vt:i4>
      </vt:variant>
      <vt:variant>
        <vt:i4>0</vt:i4>
      </vt:variant>
      <vt:variant>
        <vt:i4>5</vt:i4>
      </vt:variant>
      <vt:variant>
        <vt:lpwstr>../../../workspace/PS/BPDR/Docs/OLB Estimate.xlsx</vt:lpwstr>
      </vt:variant>
      <vt:variant>
        <vt:lpwstr>RANGE!_Toc272409281</vt:lpwstr>
      </vt:variant>
      <vt:variant>
        <vt:i4>7143516</vt:i4>
      </vt:variant>
      <vt:variant>
        <vt:i4>408</vt:i4>
      </vt:variant>
      <vt:variant>
        <vt:i4>0</vt:i4>
      </vt:variant>
      <vt:variant>
        <vt:i4>5</vt:i4>
      </vt:variant>
      <vt:variant>
        <vt:lpwstr>../../../workspace/PS/BPDR/Docs/OLB Estimate.xlsx</vt:lpwstr>
      </vt:variant>
      <vt:variant>
        <vt:lpwstr>RANGE!_Toc272409280</vt:lpwstr>
      </vt:variant>
      <vt:variant>
        <vt:i4>6422620</vt:i4>
      </vt:variant>
      <vt:variant>
        <vt:i4>405</vt:i4>
      </vt:variant>
      <vt:variant>
        <vt:i4>0</vt:i4>
      </vt:variant>
      <vt:variant>
        <vt:i4>5</vt:i4>
      </vt:variant>
      <vt:variant>
        <vt:lpwstr>../../../workspace/PS/BPDR/Docs/OLB Estimate.xlsx</vt:lpwstr>
      </vt:variant>
      <vt:variant>
        <vt:lpwstr>RANGE!_Toc272409279</vt:lpwstr>
      </vt:variant>
      <vt:variant>
        <vt:i4>6422620</vt:i4>
      </vt:variant>
      <vt:variant>
        <vt:i4>402</vt:i4>
      </vt:variant>
      <vt:variant>
        <vt:i4>0</vt:i4>
      </vt:variant>
      <vt:variant>
        <vt:i4>5</vt:i4>
      </vt:variant>
      <vt:variant>
        <vt:lpwstr>../../../workspace/PS/BPDR/Docs/OLB Estimate.xlsx</vt:lpwstr>
      </vt:variant>
      <vt:variant>
        <vt:lpwstr>RANGE!_Toc272409278</vt:lpwstr>
      </vt:variant>
      <vt:variant>
        <vt:i4>1441854</vt:i4>
      </vt:variant>
      <vt:variant>
        <vt:i4>386</vt:i4>
      </vt:variant>
      <vt:variant>
        <vt:i4>0</vt:i4>
      </vt:variant>
      <vt:variant>
        <vt:i4>5</vt:i4>
      </vt:variant>
      <vt:variant>
        <vt:lpwstr/>
      </vt:variant>
      <vt:variant>
        <vt:lpwstr>_Toc277236826</vt:lpwstr>
      </vt:variant>
      <vt:variant>
        <vt:i4>1441854</vt:i4>
      </vt:variant>
      <vt:variant>
        <vt:i4>380</vt:i4>
      </vt:variant>
      <vt:variant>
        <vt:i4>0</vt:i4>
      </vt:variant>
      <vt:variant>
        <vt:i4>5</vt:i4>
      </vt:variant>
      <vt:variant>
        <vt:lpwstr/>
      </vt:variant>
      <vt:variant>
        <vt:lpwstr>_Toc277236825</vt:lpwstr>
      </vt:variant>
      <vt:variant>
        <vt:i4>1441854</vt:i4>
      </vt:variant>
      <vt:variant>
        <vt:i4>374</vt:i4>
      </vt:variant>
      <vt:variant>
        <vt:i4>0</vt:i4>
      </vt:variant>
      <vt:variant>
        <vt:i4>5</vt:i4>
      </vt:variant>
      <vt:variant>
        <vt:lpwstr/>
      </vt:variant>
      <vt:variant>
        <vt:lpwstr>_Toc277236824</vt:lpwstr>
      </vt:variant>
      <vt:variant>
        <vt:i4>1441854</vt:i4>
      </vt:variant>
      <vt:variant>
        <vt:i4>368</vt:i4>
      </vt:variant>
      <vt:variant>
        <vt:i4>0</vt:i4>
      </vt:variant>
      <vt:variant>
        <vt:i4>5</vt:i4>
      </vt:variant>
      <vt:variant>
        <vt:lpwstr/>
      </vt:variant>
      <vt:variant>
        <vt:lpwstr>_Toc277236823</vt:lpwstr>
      </vt:variant>
      <vt:variant>
        <vt:i4>1441854</vt:i4>
      </vt:variant>
      <vt:variant>
        <vt:i4>362</vt:i4>
      </vt:variant>
      <vt:variant>
        <vt:i4>0</vt:i4>
      </vt:variant>
      <vt:variant>
        <vt:i4>5</vt:i4>
      </vt:variant>
      <vt:variant>
        <vt:lpwstr/>
      </vt:variant>
      <vt:variant>
        <vt:lpwstr>_Toc277236822</vt:lpwstr>
      </vt:variant>
      <vt:variant>
        <vt:i4>1441854</vt:i4>
      </vt:variant>
      <vt:variant>
        <vt:i4>356</vt:i4>
      </vt:variant>
      <vt:variant>
        <vt:i4>0</vt:i4>
      </vt:variant>
      <vt:variant>
        <vt:i4>5</vt:i4>
      </vt:variant>
      <vt:variant>
        <vt:lpwstr/>
      </vt:variant>
      <vt:variant>
        <vt:lpwstr>_Toc277236821</vt:lpwstr>
      </vt:variant>
      <vt:variant>
        <vt:i4>1441854</vt:i4>
      </vt:variant>
      <vt:variant>
        <vt:i4>350</vt:i4>
      </vt:variant>
      <vt:variant>
        <vt:i4>0</vt:i4>
      </vt:variant>
      <vt:variant>
        <vt:i4>5</vt:i4>
      </vt:variant>
      <vt:variant>
        <vt:lpwstr/>
      </vt:variant>
      <vt:variant>
        <vt:lpwstr>_Toc277236820</vt:lpwstr>
      </vt:variant>
      <vt:variant>
        <vt:i4>1376318</vt:i4>
      </vt:variant>
      <vt:variant>
        <vt:i4>344</vt:i4>
      </vt:variant>
      <vt:variant>
        <vt:i4>0</vt:i4>
      </vt:variant>
      <vt:variant>
        <vt:i4>5</vt:i4>
      </vt:variant>
      <vt:variant>
        <vt:lpwstr/>
      </vt:variant>
      <vt:variant>
        <vt:lpwstr>_Toc277236819</vt:lpwstr>
      </vt:variant>
      <vt:variant>
        <vt:i4>1376318</vt:i4>
      </vt:variant>
      <vt:variant>
        <vt:i4>338</vt:i4>
      </vt:variant>
      <vt:variant>
        <vt:i4>0</vt:i4>
      </vt:variant>
      <vt:variant>
        <vt:i4>5</vt:i4>
      </vt:variant>
      <vt:variant>
        <vt:lpwstr/>
      </vt:variant>
      <vt:variant>
        <vt:lpwstr>_Toc277236818</vt:lpwstr>
      </vt:variant>
      <vt:variant>
        <vt:i4>1376318</vt:i4>
      </vt:variant>
      <vt:variant>
        <vt:i4>332</vt:i4>
      </vt:variant>
      <vt:variant>
        <vt:i4>0</vt:i4>
      </vt:variant>
      <vt:variant>
        <vt:i4>5</vt:i4>
      </vt:variant>
      <vt:variant>
        <vt:lpwstr/>
      </vt:variant>
      <vt:variant>
        <vt:lpwstr>_Toc277236817</vt:lpwstr>
      </vt:variant>
      <vt:variant>
        <vt:i4>1376318</vt:i4>
      </vt:variant>
      <vt:variant>
        <vt:i4>326</vt:i4>
      </vt:variant>
      <vt:variant>
        <vt:i4>0</vt:i4>
      </vt:variant>
      <vt:variant>
        <vt:i4>5</vt:i4>
      </vt:variant>
      <vt:variant>
        <vt:lpwstr/>
      </vt:variant>
      <vt:variant>
        <vt:lpwstr>_Toc277236816</vt:lpwstr>
      </vt:variant>
      <vt:variant>
        <vt:i4>1376318</vt:i4>
      </vt:variant>
      <vt:variant>
        <vt:i4>320</vt:i4>
      </vt:variant>
      <vt:variant>
        <vt:i4>0</vt:i4>
      </vt:variant>
      <vt:variant>
        <vt:i4>5</vt:i4>
      </vt:variant>
      <vt:variant>
        <vt:lpwstr/>
      </vt:variant>
      <vt:variant>
        <vt:lpwstr>_Toc277236815</vt:lpwstr>
      </vt:variant>
      <vt:variant>
        <vt:i4>1376318</vt:i4>
      </vt:variant>
      <vt:variant>
        <vt:i4>314</vt:i4>
      </vt:variant>
      <vt:variant>
        <vt:i4>0</vt:i4>
      </vt:variant>
      <vt:variant>
        <vt:i4>5</vt:i4>
      </vt:variant>
      <vt:variant>
        <vt:lpwstr/>
      </vt:variant>
      <vt:variant>
        <vt:lpwstr>_Toc277236814</vt:lpwstr>
      </vt:variant>
      <vt:variant>
        <vt:i4>1376318</vt:i4>
      </vt:variant>
      <vt:variant>
        <vt:i4>308</vt:i4>
      </vt:variant>
      <vt:variant>
        <vt:i4>0</vt:i4>
      </vt:variant>
      <vt:variant>
        <vt:i4>5</vt:i4>
      </vt:variant>
      <vt:variant>
        <vt:lpwstr/>
      </vt:variant>
      <vt:variant>
        <vt:lpwstr>_Toc277236813</vt:lpwstr>
      </vt:variant>
      <vt:variant>
        <vt:i4>1376318</vt:i4>
      </vt:variant>
      <vt:variant>
        <vt:i4>302</vt:i4>
      </vt:variant>
      <vt:variant>
        <vt:i4>0</vt:i4>
      </vt:variant>
      <vt:variant>
        <vt:i4>5</vt:i4>
      </vt:variant>
      <vt:variant>
        <vt:lpwstr/>
      </vt:variant>
      <vt:variant>
        <vt:lpwstr>_Toc277236812</vt:lpwstr>
      </vt:variant>
      <vt:variant>
        <vt:i4>1376318</vt:i4>
      </vt:variant>
      <vt:variant>
        <vt:i4>296</vt:i4>
      </vt:variant>
      <vt:variant>
        <vt:i4>0</vt:i4>
      </vt:variant>
      <vt:variant>
        <vt:i4>5</vt:i4>
      </vt:variant>
      <vt:variant>
        <vt:lpwstr/>
      </vt:variant>
      <vt:variant>
        <vt:lpwstr>_Toc277236811</vt:lpwstr>
      </vt:variant>
      <vt:variant>
        <vt:i4>1376318</vt:i4>
      </vt:variant>
      <vt:variant>
        <vt:i4>290</vt:i4>
      </vt:variant>
      <vt:variant>
        <vt:i4>0</vt:i4>
      </vt:variant>
      <vt:variant>
        <vt:i4>5</vt:i4>
      </vt:variant>
      <vt:variant>
        <vt:lpwstr/>
      </vt:variant>
      <vt:variant>
        <vt:lpwstr>_Toc277236810</vt:lpwstr>
      </vt:variant>
      <vt:variant>
        <vt:i4>1310782</vt:i4>
      </vt:variant>
      <vt:variant>
        <vt:i4>284</vt:i4>
      </vt:variant>
      <vt:variant>
        <vt:i4>0</vt:i4>
      </vt:variant>
      <vt:variant>
        <vt:i4>5</vt:i4>
      </vt:variant>
      <vt:variant>
        <vt:lpwstr/>
      </vt:variant>
      <vt:variant>
        <vt:lpwstr>_Toc277236809</vt:lpwstr>
      </vt:variant>
      <vt:variant>
        <vt:i4>1310782</vt:i4>
      </vt:variant>
      <vt:variant>
        <vt:i4>278</vt:i4>
      </vt:variant>
      <vt:variant>
        <vt:i4>0</vt:i4>
      </vt:variant>
      <vt:variant>
        <vt:i4>5</vt:i4>
      </vt:variant>
      <vt:variant>
        <vt:lpwstr/>
      </vt:variant>
      <vt:variant>
        <vt:lpwstr>_Toc277236808</vt:lpwstr>
      </vt:variant>
      <vt:variant>
        <vt:i4>1310782</vt:i4>
      </vt:variant>
      <vt:variant>
        <vt:i4>272</vt:i4>
      </vt:variant>
      <vt:variant>
        <vt:i4>0</vt:i4>
      </vt:variant>
      <vt:variant>
        <vt:i4>5</vt:i4>
      </vt:variant>
      <vt:variant>
        <vt:lpwstr/>
      </vt:variant>
      <vt:variant>
        <vt:lpwstr>_Toc277236807</vt:lpwstr>
      </vt:variant>
      <vt:variant>
        <vt:i4>1310782</vt:i4>
      </vt:variant>
      <vt:variant>
        <vt:i4>266</vt:i4>
      </vt:variant>
      <vt:variant>
        <vt:i4>0</vt:i4>
      </vt:variant>
      <vt:variant>
        <vt:i4>5</vt:i4>
      </vt:variant>
      <vt:variant>
        <vt:lpwstr/>
      </vt:variant>
      <vt:variant>
        <vt:lpwstr>_Toc277236806</vt:lpwstr>
      </vt:variant>
      <vt:variant>
        <vt:i4>1310782</vt:i4>
      </vt:variant>
      <vt:variant>
        <vt:i4>260</vt:i4>
      </vt:variant>
      <vt:variant>
        <vt:i4>0</vt:i4>
      </vt:variant>
      <vt:variant>
        <vt:i4>5</vt:i4>
      </vt:variant>
      <vt:variant>
        <vt:lpwstr/>
      </vt:variant>
      <vt:variant>
        <vt:lpwstr>_Toc277236805</vt:lpwstr>
      </vt:variant>
      <vt:variant>
        <vt:i4>1310782</vt:i4>
      </vt:variant>
      <vt:variant>
        <vt:i4>254</vt:i4>
      </vt:variant>
      <vt:variant>
        <vt:i4>0</vt:i4>
      </vt:variant>
      <vt:variant>
        <vt:i4>5</vt:i4>
      </vt:variant>
      <vt:variant>
        <vt:lpwstr/>
      </vt:variant>
      <vt:variant>
        <vt:lpwstr>_Toc277236804</vt:lpwstr>
      </vt:variant>
      <vt:variant>
        <vt:i4>1310782</vt:i4>
      </vt:variant>
      <vt:variant>
        <vt:i4>248</vt:i4>
      </vt:variant>
      <vt:variant>
        <vt:i4>0</vt:i4>
      </vt:variant>
      <vt:variant>
        <vt:i4>5</vt:i4>
      </vt:variant>
      <vt:variant>
        <vt:lpwstr/>
      </vt:variant>
      <vt:variant>
        <vt:lpwstr>_Toc277236803</vt:lpwstr>
      </vt:variant>
      <vt:variant>
        <vt:i4>1310782</vt:i4>
      </vt:variant>
      <vt:variant>
        <vt:i4>242</vt:i4>
      </vt:variant>
      <vt:variant>
        <vt:i4>0</vt:i4>
      </vt:variant>
      <vt:variant>
        <vt:i4>5</vt:i4>
      </vt:variant>
      <vt:variant>
        <vt:lpwstr/>
      </vt:variant>
      <vt:variant>
        <vt:lpwstr>_Toc277236802</vt:lpwstr>
      </vt:variant>
      <vt:variant>
        <vt:i4>1310782</vt:i4>
      </vt:variant>
      <vt:variant>
        <vt:i4>236</vt:i4>
      </vt:variant>
      <vt:variant>
        <vt:i4>0</vt:i4>
      </vt:variant>
      <vt:variant>
        <vt:i4>5</vt:i4>
      </vt:variant>
      <vt:variant>
        <vt:lpwstr/>
      </vt:variant>
      <vt:variant>
        <vt:lpwstr>_Toc277236801</vt:lpwstr>
      </vt:variant>
      <vt:variant>
        <vt:i4>1310782</vt:i4>
      </vt:variant>
      <vt:variant>
        <vt:i4>230</vt:i4>
      </vt:variant>
      <vt:variant>
        <vt:i4>0</vt:i4>
      </vt:variant>
      <vt:variant>
        <vt:i4>5</vt:i4>
      </vt:variant>
      <vt:variant>
        <vt:lpwstr/>
      </vt:variant>
      <vt:variant>
        <vt:lpwstr>_Toc277236800</vt:lpwstr>
      </vt:variant>
      <vt:variant>
        <vt:i4>1900593</vt:i4>
      </vt:variant>
      <vt:variant>
        <vt:i4>224</vt:i4>
      </vt:variant>
      <vt:variant>
        <vt:i4>0</vt:i4>
      </vt:variant>
      <vt:variant>
        <vt:i4>5</vt:i4>
      </vt:variant>
      <vt:variant>
        <vt:lpwstr/>
      </vt:variant>
      <vt:variant>
        <vt:lpwstr>_Toc277236799</vt:lpwstr>
      </vt:variant>
      <vt:variant>
        <vt:i4>1900593</vt:i4>
      </vt:variant>
      <vt:variant>
        <vt:i4>218</vt:i4>
      </vt:variant>
      <vt:variant>
        <vt:i4>0</vt:i4>
      </vt:variant>
      <vt:variant>
        <vt:i4>5</vt:i4>
      </vt:variant>
      <vt:variant>
        <vt:lpwstr/>
      </vt:variant>
      <vt:variant>
        <vt:lpwstr>_Toc277236798</vt:lpwstr>
      </vt:variant>
      <vt:variant>
        <vt:i4>1900593</vt:i4>
      </vt:variant>
      <vt:variant>
        <vt:i4>212</vt:i4>
      </vt:variant>
      <vt:variant>
        <vt:i4>0</vt:i4>
      </vt:variant>
      <vt:variant>
        <vt:i4>5</vt:i4>
      </vt:variant>
      <vt:variant>
        <vt:lpwstr/>
      </vt:variant>
      <vt:variant>
        <vt:lpwstr>_Toc277236797</vt:lpwstr>
      </vt:variant>
      <vt:variant>
        <vt:i4>1900593</vt:i4>
      </vt:variant>
      <vt:variant>
        <vt:i4>206</vt:i4>
      </vt:variant>
      <vt:variant>
        <vt:i4>0</vt:i4>
      </vt:variant>
      <vt:variant>
        <vt:i4>5</vt:i4>
      </vt:variant>
      <vt:variant>
        <vt:lpwstr/>
      </vt:variant>
      <vt:variant>
        <vt:lpwstr>_Toc277236796</vt:lpwstr>
      </vt:variant>
      <vt:variant>
        <vt:i4>1900593</vt:i4>
      </vt:variant>
      <vt:variant>
        <vt:i4>200</vt:i4>
      </vt:variant>
      <vt:variant>
        <vt:i4>0</vt:i4>
      </vt:variant>
      <vt:variant>
        <vt:i4>5</vt:i4>
      </vt:variant>
      <vt:variant>
        <vt:lpwstr/>
      </vt:variant>
      <vt:variant>
        <vt:lpwstr>_Toc277236795</vt:lpwstr>
      </vt:variant>
      <vt:variant>
        <vt:i4>1900593</vt:i4>
      </vt:variant>
      <vt:variant>
        <vt:i4>194</vt:i4>
      </vt:variant>
      <vt:variant>
        <vt:i4>0</vt:i4>
      </vt:variant>
      <vt:variant>
        <vt:i4>5</vt:i4>
      </vt:variant>
      <vt:variant>
        <vt:lpwstr/>
      </vt:variant>
      <vt:variant>
        <vt:lpwstr>_Toc277236794</vt:lpwstr>
      </vt:variant>
      <vt:variant>
        <vt:i4>1900593</vt:i4>
      </vt:variant>
      <vt:variant>
        <vt:i4>188</vt:i4>
      </vt:variant>
      <vt:variant>
        <vt:i4>0</vt:i4>
      </vt:variant>
      <vt:variant>
        <vt:i4>5</vt:i4>
      </vt:variant>
      <vt:variant>
        <vt:lpwstr/>
      </vt:variant>
      <vt:variant>
        <vt:lpwstr>_Toc277236793</vt:lpwstr>
      </vt:variant>
      <vt:variant>
        <vt:i4>1900593</vt:i4>
      </vt:variant>
      <vt:variant>
        <vt:i4>182</vt:i4>
      </vt:variant>
      <vt:variant>
        <vt:i4>0</vt:i4>
      </vt:variant>
      <vt:variant>
        <vt:i4>5</vt:i4>
      </vt:variant>
      <vt:variant>
        <vt:lpwstr/>
      </vt:variant>
      <vt:variant>
        <vt:lpwstr>_Toc277236792</vt:lpwstr>
      </vt:variant>
      <vt:variant>
        <vt:i4>1900593</vt:i4>
      </vt:variant>
      <vt:variant>
        <vt:i4>176</vt:i4>
      </vt:variant>
      <vt:variant>
        <vt:i4>0</vt:i4>
      </vt:variant>
      <vt:variant>
        <vt:i4>5</vt:i4>
      </vt:variant>
      <vt:variant>
        <vt:lpwstr/>
      </vt:variant>
      <vt:variant>
        <vt:lpwstr>_Toc277236791</vt:lpwstr>
      </vt:variant>
      <vt:variant>
        <vt:i4>1900593</vt:i4>
      </vt:variant>
      <vt:variant>
        <vt:i4>170</vt:i4>
      </vt:variant>
      <vt:variant>
        <vt:i4>0</vt:i4>
      </vt:variant>
      <vt:variant>
        <vt:i4>5</vt:i4>
      </vt:variant>
      <vt:variant>
        <vt:lpwstr/>
      </vt:variant>
      <vt:variant>
        <vt:lpwstr>_Toc277236790</vt:lpwstr>
      </vt:variant>
      <vt:variant>
        <vt:i4>1835057</vt:i4>
      </vt:variant>
      <vt:variant>
        <vt:i4>164</vt:i4>
      </vt:variant>
      <vt:variant>
        <vt:i4>0</vt:i4>
      </vt:variant>
      <vt:variant>
        <vt:i4>5</vt:i4>
      </vt:variant>
      <vt:variant>
        <vt:lpwstr/>
      </vt:variant>
      <vt:variant>
        <vt:lpwstr>_Toc277236789</vt:lpwstr>
      </vt:variant>
      <vt:variant>
        <vt:i4>1835057</vt:i4>
      </vt:variant>
      <vt:variant>
        <vt:i4>158</vt:i4>
      </vt:variant>
      <vt:variant>
        <vt:i4>0</vt:i4>
      </vt:variant>
      <vt:variant>
        <vt:i4>5</vt:i4>
      </vt:variant>
      <vt:variant>
        <vt:lpwstr/>
      </vt:variant>
      <vt:variant>
        <vt:lpwstr>_Toc277236788</vt:lpwstr>
      </vt:variant>
      <vt:variant>
        <vt:i4>1835057</vt:i4>
      </vt:variant>
      <vt:variant>
        <vt:i4>152</vt:i4>
      </vt:variant>
      <vt:variant>
        <vt:i4>0</vt:i4>
      </vt:variant>
      <vt:variant>
        <vt:i4>5</vt:i4>
      </vt:variant>
      <vt:variant>
        <vt:lpwstr/>
      </vt:variant>
      <vt:variant>
        <vt:lpwstr>_Toc277236787</vt:lpwstr>
      </vt:variant>
      <vt:variant>
        <vt:i4>1835057</vt:i4>
      </vt:variant>
      <vt:variant>
        <vt:i4>146</vt:i4>
      </vt:variant>
      <vt:variant>
        <vt:i4>0</vt:i4>
      </vt:variant>
      <vt:variant>
        <vt:i4>5</vt:i4>
      </vt:variant>
      <vt:variant>
        <vt:lpwstr/>
      </vt:variant>
      <vt:variant>
        <vt:lpwstr>_Toc277236786</vt:lpwstr>
      </vt:variant>
      <vt:variant>
        <vt:i4>1835057</vt:i4>
      </vt:variant>
      <vt:variant>
        <vt:i4>140</vt:i4>
      </vt:variant>
      <vt:variant>
        <vt:i4>0</vt:i4>
      </vt:variant>
      <vt:variant>
        <vt:i4>5</vt:i4>
      </vt:variant>
      <vt:variant>
        <vt:lpwstr/>
      </vt:variant>
      <vt:variant>
        <vt:lpwstr>_Toc277236785</vt:lpwstr>
      </vt:variant>
      <vt:variant>
        <vt:i4>1835057</vt:i4>
      </vt:variant>
      <vt:variant>
        <vt:i4>134</vt:i4>
      </vt:variant>
      <vt:variant>
        <vt:i4>0</vt:i4>
      </vt:variant>
      <vt:variant>
        <vt:i4>5</vt:i4>
      </vt:variant>
      <vt:variant>
        <vt:lpwstr/>
      </vt:variant>
      <vt:variant>
        <vt:lpwstr>_Toc277236784</vt:lpwstr>
      </vt:variant>
      <vt:variant>
        <vt:i4>1835057</vt:i4>
      </vt:variant>
      <vt:variant>
        <vt:i4>128</vt:i4>
      </vt:variant>
      <vt:variant>
        <vt:i4>0</vt:i4>
      </vt:variant>
      <vt:variant>
        <vt:i4>5</vt:i4>
      </vt:variant>
      <vt:variant>
        <vt:lpwstr/>
      </vt:variant>
      <vt:variant>
        <vt:lpwstr>_Toc277236783</vt:lpwstr>
      </vt:variant>
      <vt:variant>
        <vt:i4>1835057</vt:i4>
      </vt:variant>
      <vt:variant>
        <vt:i4>122</vt:i4>
      </vt:variant>
      <vt:variant>
        <vt:i4>0</vt:i4>
      </vt:variant>
      <vt:variant>
        <vt:i4>5</vt:i4>
      </vt:variant>
      <vt:variant>
        <vt:lpwstr/>
      </vt:variant>
      <vt:variant>
        <vt:lpwstr>_Toc277236782</vt:lpwstr>
      </vt:variant>
      <vt:variant>
        <vt:i4>1835057</vt:i4>
      </vt:variant>
      <vt:variant>
        <vt:i4>116</vt:i4>
      </vt:variant>
      <vt:variant>
        <vt:i4>0</vt:i4>
      </vt:variant>
      <vt:variant>
        <vt:i4>5</vt:i4>
      </vt:variant>
      <vt:variant>
        <vt:lpwstr/>
      </vt:variant>
      <vt:variant>
        <vt:lpwstr>_Toc277236781</vt:lpwstr>
      </vt:variant>
      <vt:variant>
        <vt:i4>1835057</vt:i4>
      </vt:variant>
      <vt:variant>
        <vt:i4>110</vt:i4>
      </vt:variant>
      <vt:variant>
        <vt:i4>0</vt:i4>
      </vt:variant>
      <vt:variant>
        <vt:i4>5</vt:i4>
      </vt:variant>
      <vt:variant>
        <vt:lpwstr/>
      </vt:variant>
      <vt:variant>
        <vt:lpwstr>_Toc277236780</vt:lpwstr>
      </vt:variant>
      <vt:variant>
        <vt:i4>1245233</vt:i4>
      </vt:variant>
      <vt:variant>
        <vt:i4>104</vt:i4>
      </vt:variant>
      <vt:variant>
        <vt:i4>0</vt:i4>
      </vt:variant>
      <vt:variant>
        <vt:i4>5</vt:i4>
      </vt:variant>
      <vt:variant>
        <vt:lpwstr/>
      </vt:variant>
      <vt:variant>
        <vt:lpwstr>_Toc277236779</vt:lpwstr>
      </vt:variant>
      <vt:variant>
        <vt:i4>1245233</vt:i4>
      </vt:variant>
      <vt:variant>
        <vt:i4>98</vt:i4>
      </vt:variant>
      <vt:variant>
        <vt:i4>0</vt:i4>
      </vt:variant>
      <vt:variant>
        <vt:i4>5</vt:i4>
      </vt:variant>
      <vt:variant>
        <vt:lpwstr/>
      </vt:variant>
      <vt:variant>
        <vt:lpwstr>_Toc277236778</vt:lpwstr>
      </vt:variant>
      <vt:variant>
        <vt:i4>1245233</vt:i4>
      </vt:variant>
      <vt:variant>
        <vt:i4>92</vt:i4>
      </vt:variant>
      <vt:variant>
        <vt:i4>0</vt:i4>
      </vt:variant>
      <vt:variant>
        <vt:i4>5</vt:i4>
      </vt:variant>
      <vt:variant>
        <vt:lpwstr/>
      </vt:variant>
      <vt:variant>
        <vt:lpwstr>_Toc277236777</vt:lpwstr>
      </vt:variant>
      <vt:variant>
        <vt:i4>1245233</vt:i4>
      </vt:variant>
      <vt:variant>
        <vt:i4>86</vt:i4>
      </vt:variant>
      <vt:variant>
        <vt:i4>0</vt:i4>
      </vt:variant>
      <vt:variant>
        <vt:i4>5</vt:i4>
      </vt:variant>
      <vt:variant>
        <vt:lpwstr/>
      </vt:variant>
      <vt:variant>
        <vt:lpwstr>_Toc277236776</vt:lpwstr>
      </vt:variant>
      <vt:variant>
        <vt:i4>1245233</vt:i4>
      </vt:variant>
      <vt:variant>
        <vt:i4>80</vt:i4>
      </vt:variant>
      <vt:variant>
        <vt:i4>0</vt:i4>
      </vt:variant>
      <vt:variant>
        <vt:i4>5</vt:i4>
      </vt:variant>
      <vt:variant>
        <vt:lpwstr/>
      </vt:variant>
      <vt:variant>
        <vt:lpwstr>_Toc277236775</vt:lpwstr>
      </vt:variant>
      <vt:variant>
        <vt:i4>1245233</vt:i4>
      </vt:variant>
      <vt:variant>
        <vt:i4>74</vt:i4>
      </vt:variant>
      <vt:variant>
        <vt:i4>0</vt:i4>
      </vt:variant>
      <vt:variant>
        <vt:i4>5</vt:i4>
      </vt:variant>
      <vt:variant>
        <vt:lpwstr/>
      </vt:variant>
      <vt:variant>
        <vt:lpwstr>_Toc277236774</vt:lpwstr>
      </vt:variant>
      <vt:variant>
        <vt:i4>1245233</vt:i4>
      </vt:variant>
      <vt:variant>
        <vt:i4>68</vt:i4>
      </vt:variant>
      <vt:variant>
        <vt:i4>0</vt:i4>
      </vt:variant>
      <vt:variant>
        <vt:i4>5</vt:i4>
      </vt:variant>
      <vt:variant>
        <vt:lpwstr/>
      </vt:variant>
      <vt:variant>
        <vt:lpwstr>_Toc277236773</vt:lpwstr>
      </vt:variant>
      <vt:variant>
        <vt:i4>1245233</vt:i4>
      </vt:variant>
      <vt:variant>
        <vt:i4>62</vt:i4>
      </vt:variant>
      <vt:variant>
        <vt:i4>0</vt:i4>
      </vt:variant>
      <vt:variant>
        <vt:i4>5</vt:i4>
      </vt:variant>
      <vt:variant>
        <vt:lpwstr/>
      </vt:variant>
      <vt:variant>
        <vt:lpwstr>_Toc277236772</vt:lpwstr>
      </vt:variant>
      <vt:variant>
        <vt:i4>1245233</vt:i4>
      </vt:variant>
      <vt:variant>
        <vt:i4>56</vt:i4>
      </vt:variant>
      <vt:variant>
        <vt:i4>0</vt:i4>
      </vt:variant>
      <vt:variant>
        <vt:i4>5</vt:i4>
      </vt:variant>
      <vt:variant>
        <vt:lpwstr/>
      </vt:variant>
      <vt:variant>
        <vt:lpwstr>_Toc277236771</vt:lpwstr>
      </vt:variant>
      <vt:variant>
        <vt:i4>1245233</vt:i4>
      </vt:variant>
      <vt:variant>
        <vt:i4>50</vt:i4>
      </vt:variant>
      <vt:variant>
        <vt:i4>0</vt:i4>
      </vt:variant>
      <vt:variant>
        <vt:i4>5</vt:i4>
      </vt:variant>
      <vt:variant>
        <vt:lpwstr/>
      </vt:variant>
      <vt:variant>
        <vt:lpwstr>_Toc277236770</vt:lpwstr>
      </vt:variant>
      <vt:variant>
        <vt:i4>1179697</vt:i4>
      </vt:variant>
      <vt:variant>
        <vt:i4>44</vt:i4>
      </vt:variant>
      <vt:variant>
        <vt:i4>0</vt:i4>
      </vt:variant>
      <vt:variant>
        <vt:i4>5</vt:i4>
      </vt:variant>
      <vt:variant>
        <vt:lpwstr/>
      </vt:variant>
      <vt:variant>
        <vt:lpwstr>_Toc277236769</vt:lpwstr>
      </vt:variant>
      <vt:variant>
        <vt:i4>1179697</vt:i4>
      </vt:variant>
      <vt:variant>
        <vt:i4>38</vt:i4>
      </vt:variant>
      <vt:variant>
        <vt:i4>0</vt:i4>
      </vt:variant>
      <vt:variant>
        <vt:i4>5</vt:i4>
      </vt:variant>
      <vt:variant>
        <vt:lpwstr/>
      </vt:variant>
      <vt:variant>
        <vt:lpwstr>_Toc277236768</vt:lpwstr>
      </vt:variant>
      <vt:variant>
        <vt:i4>1179697</vt:i4>
      </vt:variant>
      <vt:variant>
        <vt:i4>32</vt:i4>
      </vt:variant>
      <vt:variant>
        <vt:i4>0</vt:i4>
      </vt:variant>
      <vt:variant>
        <vt:i4>5</vt:i4>
      </vt:variant>
      <vt:variant>
        <vt:lpwstr/>
      </vt:variant>
      <vt:variant>
        <vt:lpwstr>_Toc277236767</vt:lpwstr>
      </vt:variant>
      <vt:variant>
        <vt:i4>1179697</vt:i4>
      </vt:variant>
      <vt:variant>
        <vt:i4>26</vt:i4>
      </vt:variant>
      <vt:variant>
        <vt:i4>0</vt:i4>
      </vt:variant>
      <vt:variant>
        <vt:i4>5</vt:i4>
      </vt:variant>
      <vt:variant>
        <vt:lpwstr/>
      </vt:variant>
      <vt:variant>
        <vt:lpwstr>_Toc277236766</vt:lpwstr>
      </vt:variant>
      <vt:variant>
        <vt:i4>1179697</vt:i4>
      </vt:variant>
      <vt:variant>
        <vt:i4>20</vt:i4>
      </vt:variant>
      <vt:variant>
        <vt:i4>0</vt:i4>
      </vt:variant>
      <vt:variant>
        <vt:i4>5</vt:i4>
      </vt:variant>
      <vt:variant>
        <vt:lpwstr/>
      </vt:variant>
      <vt:variant>
        <vt:lpwstr>_Toc277236765</vt:lpwstr>
      </vt:variant>
      <vt:variant>
        <vt:i4>1179697</vt:i4>
      </vt:variant>
      <vt:variant>
        <vt:i4>14</vt:i4>
      </vt:variant>
      <vt:variant>
        <vt:i4>0</vt:i4>
      </vt:variant>
      <vt:variant>
        <vt:i4>5</vt:i4>
      </vt:variant>
      <vt:variant>
        <vt:lpwstr/>
      </vt:variant>
      <vt:variant>
        <vt:lpwstr>_Toc277236764</vt:lpwstr>
      </vt:variant>
      <vt:variant>
        <vt:i4>1179697</vt:i4>
      </vt:variant>
      <vt:variant>
        <vt:i4>8</vt:i4>
      </vt:variant>
      <vt:variant>
        <vt:i4>0</vt:i4>
      </vt:variant>
      <vt:variant>
        <vt:i4>5</vt:i4>
      </vt:variant>
      <vt:variant>
        <vt:lpwstr/>
      </vt:variant>
      <vt:variant>
        <vt:lpwstr>_Toc277236763</vt:lpwstr>
      </vt:variant>
      <vt:variant>
        <vt:i4>1179697</vt:i4>
      </vt:variant>
      <vt:variant>
        <vt:i4>2</vt:i4>
      </vt:variant>
      <vt:variant>
        <vt:i4>0</vt:i4>
      </vt:variant>
      <vt:variant>
        <vt:i4>5</vt:i4>
      </vt:variant>
      <vt:variant>
        <vt:lpwstr/>
      </vt:variant>
      <vt:variant>
        <vt:lpwstr>_Toc277236762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Banking for Banco de Chile</dc:title>
  <dc:subject>Technical Design Document</dc:subject>
  <dc:creator>Todd Wood</dc:creator>
  <cp:lastModifiedBy>Brian Allred</cp:lastModifiedBy>
  <cp:revision>26</cp:revision>
  <cp:lastPrinted>2010-11-11T16:02:00Z</cp:lastPrinted>
  <dcterms:created xsi:type="dcterms:W3CDTF">2013-10-16T21:46:00Z</dcterms:created>
  <dcterms:modified xsi:type="dcterms:W3CDTF">2013-10-16T23:09:00Z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Banco Popular Dominicano</vt:lpwstr>
  </property>
  <property fmtid="{D5CDD505-2E9C-101B-9397-08002B2CF9AE}" pid="3" name="Document number">
    <vt:lpwstr>1.0</vt:lpwstr>
  </property>
  <property fmtid="{D5CDD505-2E9C-101B-9397-08002B2CF9AE}" pid="5" name="_NewReviewCycle">
    <vt:lpwstr/>
  </property>
</Properties>
</file>